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5A051" w14:textId="77777777" w:rsidR="000D5339" w:rsidRPr="00575C58" w:rsidRDefault="00F5793B" w:rsidP="003153CE">
      <w:pPr>
        <w:pStyle w:val="SuperTitle"/>
        <w:tabs>
          <w:tab w:val="center" w:pos="4542"/>
          <w:tab w:val="right" w:pos="9085"/>
        </w:tabs>
        <w:jc w:val="left"/>
      </w:pPr>
      <w:sdt>
        <w:sdtPr>
          <w:id w:val="683436872"/>
          <w:docPartObj>
            <w:docPartGallery w:val="Cover Pages"/>
            <w:docPartUnique/>
          </w:docPartObj>
        </w:sdtPr>
        <w:sdtContent>
          <w:r w:rsidR="000D5339">
            <w:tab/>
          </w:r>
          <w:r w:rsidR="000D5339" w:rsidRPr="00DD1B72">
            <w:rPr>
              <w:b w:val="0"/>
              <w:noProof/>
            </w:rPr>
            <w:drawing>
              <wp:anchor distT="0" distB="0" distL="114300" distR="114300" simplePos="0" relativeHeight="251651584" behindDoc="1" locked="1" layoutInCell="1" allowOverlap="1" wp14:anchorId="0BF5A36A" wp14:editId="17A52095">
                <wp:simplePos x="0" y="0"/>
                <wp:positionH relativeFrom="margin">
                  <wp:posOffset>-448310</wp:posOffset>
                </wp:positionH>
                <wp:positionV relativeFrom="topMargin">
                  <wp:posOffset>288290</wp:posOffset>
                </wp:positionV>
                <wp:extent cx="6753225" cy="9753600"/>
                <wp:effectExtent l="0" t="0" r="9525" b="0"/>
                <wp:wrapNone/>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753225" cy="9753600"/>
                        </a:xfrm>
                        <a:prstGeom prst="rect">
                          <a:avLst/>
                        </a:prstGeom>
                        <a:noFill/>
                        <a:ln w="9525">
                          <a:noFill/>
                          <a:miter lim="800000"/>
                          <a:headEnd/>
                          <a:tailEnd/>
                        </a:ln>
                      </pic:spPr>
                    </pic:pic>
                  </a:graphicData>
                </a:graphic>
              </wp:anchor>
            </w:drawing>
          </w:r>
        </w:sdtContent>
      </w:sdt>
      <w:r w:rsidR="000D5339">
        <w:tab/>
      </w:r>
    </w:p>
    <w:p w14:paraId="0BF5A052" w14:textId="77777777" w:rsidR="000D5339" w:rsidRPr="00DD1B72" w:rsidRDefault="005F55C7" w:rsidP="003153CE">
      <w:pPr>
        <w:pStyle w:val="Byline"/>
      </w:pPr>
      <w:r>
        <w:rPr>
          <w:noProof/>
        </w:rPr>
        <mc:AlternateContent>
          <mc:Choice Requires="wps">
            <w:drawing>
              <wp:anchor distT="4294967294" distB="4294967294" distL="114300" distR="114300" simplePos="0" relativeHeight="251653632" behindDoc="0" locked="0" layoutInCell="1" allowOverlap="1" wp14:anchorId="0BF5A36C" wp14:editId="0BF5A36D">
                <wp:simplePos x="0" y="0"/>
                <wp:positionH relativeFrom="margin">
                  <wp:posOffset>-429895</wp:posOffset>
                </wp:positionH>
                <wp:positionV relativeFrom="page">
                  <wp:posOffset>3362959</wp:posOffset>
                </wp:positionV>
                <wp:extent cx="6734175" cy="0"/>
                <wp:effectExtent l="0" t="0" r="9525" b="19050"/>
                <wp:wrapNone/>
                <wp:docPr id="2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4175" cy="0"/>
                        </a:xfrm>
                        <a:prstGeom prst="straightConnector1">
                          <a:avLst/>
                        </a:prstGeom>
                        <a:noFill/>
                        <a:ln w="190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87FD68" id="_x0000_t32" coordsize="21600,21600" o:spt="32" o:oned="t" path="m,l21600,21600e" filled="f">
                <v:path arrowok="t" fillok="f" o:connecttype="none"/>
                <o:lock v:ext="edit" shapetype="t"/>
              </v:shapetype>
              <v:shape id="AutoShape 10" o:spid="_x0000_s1026" type="#_x0000_t32" style="position:absolute;margin-left:-33.85pt;margin-top:264.8pt;width:530.25pt;height:0;z-index:2516602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" strokecolor="black [3200]" strokeweight="1.5pt">
                <v:shadow color="#868686"/>
                <w10:wrap anchorx="margin" anchory="page"/>
              </v:shape>
            </w:pict>
          </mc:Fallback>
        </mc:AlternateContent>
      </w:r>
    </w:p>
    <w:p w14:paraId="0BF5A053" w14:textId="77777777" w:rsidR="000D5339" w:rsidRPr="0051240D" w:rsidRDefault="005F55C7" w:rsidP="003153CE">
      <w:r>
        <w:rPr>
          <w:noProof/>
        </w:rPr>
        <mc:AlternateContent>
          <mc:Choice Requires="wps">
            <w:drawing>
              <wp:anchor distT="4294967294" distB="4294967294" distL="114300" distR="114300" simplePos="0" relativeHeight="251654656" behindDoc="0" locked="0" layoutInCell="1" allowOverlap="1" wp14:anchorId="0BF5A36E" wp14:editId="0BF5A36F">
                <wp:simplePos x="0" y="0"/>
                <wp:positionH relativeFrom="margin">
                  <wp:posOffset>-429895</wp:posOffset>
                </wp:positionH>
                <wp:positionV relativeFrom="page">
                  <wp:posOffset>6628129</wp:posOffset>
                </wp:positionV>
                <wp:extent cx="6734175" cy="0"/>
                <wp:effectExtent l="0" t="0" r="9525" b="19050"/>
                <wp:wrapNone/>
                <wp:docPr id="3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4175" cy="0"/>
                        </a:xfrm>
                        <a:prstGeom prst="straightConnector1">
                          <a:avLst/>
                        </a:prstGeom>
                        <a:noFill/>
                        <a:ln w="190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96C4F4" id="AutoShape 11" o:spid="_x0000_s1026" type="#_x0000_t32" style="position:absolute;margin-left:-33.85pt;margin-top:521.9pt;width:530.25pt;height:0;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" strokecolor="black [3200]" strokeweight="1.5pt">
                <v:shadow color="#868686"/>
                <w10:wrap anchorx="margin" anchory="page"/>
              </v:shape>
            </w:pict>
          </mc:Fallback>
        </mc:AlternateContent>
      </w:r>
    </w:p>
    <w:p w14:paraId="0BF5A054" w14:textId="77777777" w:rsidR="000D5339" w:rsidRPr="00734C24" w:rsidRDefault="000D5339" w:rsidP="003153CE"/>
    <w:p w14:paraId="0BF5A055" w14:textId="77777777" w:rsidR="000D5339" w:rsidRPr="00543605" w:rsidRDefault="000D5339" w:rsidP="003153CE"/>
    <w:p w14:paraId="0BF5A056" w14:textId="77777777" w:rsidR="005F55C7" w:rsidRPr="00186AC4" w:rsidRDefault="0012328D" w:rsidP="0012328D">
      <w:pPr>
        <w:pStyle w:val="SuperTitle"/>
      </w:pPr>
      <w:r>
        <w:t>Chassis Management for Mellanox Switch Systems with Sysfs</w:t>
      </w:r>
    </w:p>
    <w:p w14:paraId="0BF5A057" w14:textId="77777777" w:rsidR="005F55C7" w:rsidRPr="00186AC4" w:rsidRDefault="0012328D" w:rsidP="005F55C7">
      <w:pPr>
        <w:pStyle w:val="Title"/>
      </w:pPr>
      <w:r>
        <w:t>User Manual</w:t>
      </w:r>
    </w:p>
    <w:p w14:paraId="0BF5A058" w14:textId="102360CE" w:rsidR="00F30AAD" w:rsidRPr="00C94E2D" w:rsidRDefault="005F55C7" w:rsidP="0012328D">
      <w:pPr>
        <w:pStyle w:val="Version"/>
      </w:pPr>
      <w:r w:rsidRPr="00186AC4">
        <w:t xml:space="preserve">Rev </w:t>
      </w:r>
      <w:r w:rsidR="0012328D">
        <w:t>1</w:t>
      </w:r>
      <w:r>
        <w:t>.</w:t>
      </w:r>
      <w:ins w:id="0" w:author="Vadim Pasternak" w:date="2018-12-06T00:29:00Z">
        <w:r w:rsidR="00183A3C">
          <w:t>1</w:t>
        </w:r>
      </w:ins>
      <w:del w:id="1" w:author="Vadim Pasternak" w:date="2018-12-06T00:29:00Z">
        <w:r w:rsidR="0012328D" w:rsidDel="00183A3C">
          <w:delText>0</w:delText>
        </w:r>
      </w:del>
    </w:p>
    <w:p w14:paraId="0BF5A059" w14:textId="77777777" w:rsidR="00F30AAD" w:rsidRDefault="00F30AAD" w:rsidP="00261060">
      <w:pPr>
        <w:pStyle w:val="BodyText"/>
        <w:ind w:left="0"/>
        <w:rPr>
          <w:ins w:id="2" w:author="Vadim Pasternak [2]" w:date="2017-10-30T10:27:00Z"/>
        </w:rPr>
      </w:pPr>
    </w:p>
    <w:p w14:paraId="40C7F0F3" w14:textId="55D9FD6E" w:rsidR="00A63FFA" w:rsidRPr="00A63FFA" w:rsidRDefault="00A63FFA" w:rsidP="00261060">
      <w:pPr>
        <w:pStyle w:val="BodyText"/>
        <w:ind w:left="0"/>
        <w:rPr>
          <w:color w:val="FF0000"/>
          <w:rPrChange w:id="3" w:author="Vadim Pasternak [2]" w:date="2017-10-30T10:27:00Z">
            <w:rPr/>
          </w:rPrChange>
        </w:rPr>
        <w:sectPr w:rsidR="00A63FFA" w:rsidRPr="00A63FFA" w:rsidSect="00874D1C">
          <w:headerReference w:type="even" r:id="rId13"/>
          <w:headerReference w:type="default" r:id="rId14"/>
          <w:footerReference w:type="even" r:id="rId15"/>
          <w:footerReference w:type="default" r:id="rId16"/>
          <w:pgSz w:w="11908" w:h="16833"/>
          <w:pgMar w:top="1941" w:right="1417" w:bottom="1417" w:left="1417" w:header="567" w:footer="0" w:gutter="0"/>
          <w:pgNumType w:start="1"/>
          <w:cols w:space="720"/>
          <w:noEndnote/>
          <w:docGrid w:linePitch="54"/>
        </w:sectPr>
      </w:pPr>
      <w:ins w:id="4" w:author="Vadim Pasternak [2]" w:date="2017-10-30T10:27:00Z">
        <w:r w:rsidRPr="00A63FFA">
          <w:rPr>
            <w:color w:val="FF0000"/>
            <w:rPrChange w:id="5" w:author="Vadim Pasternak [2]" w:date="2017-10-30T10:27:00Z">
              <w:rPr/>
            </w:rPrChange>
          </w:rPr>
          <w:t>Vadim: to be updated</w:t>
        </w:r>
      </w:ins>
    </w:p>
    <w:p w14:paraId="0BF5A05A" w14:textId="77777777" w:rsidR="00F30AAD" w:rsidRPr="00C94E2D" w:rsidRDefault="00F30AAD" w:rsidP="00261060">
      <w:pPr>
        <w:pStyle w:val="BodyText"/>
        <w:ind w:left="0"/>
      </w:pPr>
      <w:bookmarkStart w:id="6" w:name="O_109"/>
      <w:bookmarkEnd w:id="6"/>
    </w:p>
    <w:p w14:paraId="0BF5A05B" w14:textId="77777777" w:rsidR="00F30AAD" w:rsidRPr="00C94E2D" w:rsidRDefault="001F1A3B" w:rsidP="00C94E2D">
      <w:pPr>
        <w:sectPr w:rsidR="00F30AAD" w:rsidRPr="00C94E2D" w:rsidSect="000D5339">
          <w:headerReference w:type="even" r:id="rId17"/>
          <w:headerReference w:type="default" r:id="rId18"/>
          <w:footerReference w:type="even" r:id="rId19"/>
          <w:footerReference w:type="default" r:id="rId20"/>
          <w:pgSz w:w="11908" w:h="16833"/>
          <w:pgMar w:top="1701" w:right="1417" w:bottom="1417" w:left="1417" w:header="567" w:footer="0" w:gutter="0"/>
          <w:cols w:space="720"/>
          <w:noEndnote/>
          <w:docGrid w:linePitch="54"/>
        </w:sectPr>
      </w:pPr>
      <w:r>
        <w:object w:dxaOrig="9376" w:dyaOrig="12315" w14:anchorId="0BF5A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615.6pt" o:ole="">
            <v:imagedata r:id="rId21" o:title=""/>
          </v:shape>
          <o:OLEObject Type="Embed" ProgID="Visio.Drawing.11" ShapeID="_x0000_i1025" DrawAspect="Content" ObjectID="_1605566999" r:id="rId22"/>
        </w:object>
      </w:r>
    </w:p>
    <w:p w14:paraId="0BF5A05C" w14:textId="77777777" w:rsidR="000D5339" w:rsidRDefault="00185136" w:rsidP="003153CE">
      <w:pPr>
        <w:pStyle w:val="TOCTitle"/>
      </w:pPr>
      <w:bookmarkStart w:id="7" w:name="O_287"/>
      <w:bookmarkEnd w:id="7"/>
      <w:r>
        <w:lastRenderedPageBreak/>
        <w:t xml:space="preserve">Table of </w:t>
      </w:r>
      <w:r w:rsidR="000D5339">
        <w:t>Contents</w:t>
      </w:r>
    </w:p>
    <w:p w14:paraId="0BF5A05D" w14:textId="77777777" w:rsidR="00C265B9" w:rsidRDefault="000D5339">
      <w:pPr>
        <w:pStyle w:val="TOC1"/>
        <w:rPr>
          <w:rFonts w:asciiTheme="minorHAnsi" w:eastAsiaTheme="minorEastAsia" w:hAnsiTheme="minorHAnsi" w:cstheme="minorBidi"/>
          <w:b w:val="0"/>
          <w:bCs w:val="0"/>
          <w:sz w:val="22"/>
          <w:szCs w:val="22"/>
          <w:lang w:bidi="ar-SA"/>
        </w:rPr>
      </w:pPr>
      <w:r>
        <w:fldChar w:fldCharType="begin"/>
      </w:r>
      <w:r>
        <w:instrText xml:space="preserve"> TOC \o "1-3" \h \z \t "PrefaceHeading,1" </w:instrText>
      </w:r>
      <w:r>
        <w:fldChar w:fldCharType="separate"/>
      </w:r>
      <w:hyperlink w:anchor="_Toc429301651" w:history="1">
        <w:r w:rsidR="00C265B9" w:rsidRPr="00AE2F76">
          <w:rPr>
            <w:rStyle w:val="Hyperlink"/>
          </w:rPr>
          <w:t>Document Revision History</w:t>
        </w:r>
        <w:r w:rsidR="00C265B9">
          <w:rPr>
            <w:webHidden/>
          </w:rPr>
          <w:tab/>
        </w:r>
        <w:r w:rsidR="00C265B9">
          <w:rPr>
            <w:webHidden/>
          </w:rPr>
          <w:fldChar w:fldCharType="begin"/>
        </w:r>
        <w:r w:rsidR="00C265B9">
          <w:rPr>
            <w:webHidden/>
          </w:rPr>
          <w:instrText xml:space="preserve"> PAGEREF _Toc429301651 \h </w:instrText>
        </w:r>
        <w:r w:rsidR="00C265B9">
          <w:rPr>
            <w:webHidden/>
          </w:rPr>
        </w:r>
        <w:r w:rsidR="00C265B9">
          <w:rPr>
            <w:webHidden/>
          </w:rPr>
          <w:fldChar w:fldCharType="separate"/>
        </w:r>
        <w:r w:rsidR="00C265B9">
          <w:rPr>
            <w:webHidden/>
          </w:rPr>
          <w:t>5</w:t>
        </w:r>
        <w:r w:rsidR="00C265B9">
          <w:rPr>
            <w:webHidden/>
          </w:rPr>
          <w:fldChar w:fldCharType="end"/>
        </w:r>
      </w:hyperlink>
    </w:p>
    <w:p w14:paraId="0BF5A05E" w14:textId="77777777" w:rsidR="00C265B9" w:rsidRDefault="00F5793B">
      <w:pPr>
        <w:pStyle w:val="TOC1"/>
        <w:rPr>
          <w:rFonts w:asciiTheme="minorHAnsi" w:eastAsiaTheme="minorEastAsia" w:hAnsiTheme="minorHAnsi" w:cstheme="minorBidi"/>
          <w:b w:val="0"/>
          <w:bCs w:val="0"/>
          <w:sz w:val="22"/>
          <w:szCs w:val="22"/>
          <w:lang w:bidi="ar-SA"/>
        </w:rPr>
      </w:pPr>
      <w:hyperlink w:anchor="_Toc429301652" w:history="1">
        <w:r w:rsidR="00C265B9" w:rsidRPr="00AE2F76">
          <w:rPr>
            <w:rStyle w:val="Hyperlink"/>
          </w:rPr>
          <w:t>About this Manual</w:t>
        </w:r>
        <w:r w:rsidR="00C265B9">
          <w:rPr>
            <w:webHidden/>
          </w:rPr>
          <w:tab/>
        </w:r>
        <w:r w:rsidR="00C265B9">
          <w:rPr>
            <w:webHidden/>
          </w:rPr>
          <w:fldChar w:fldCharType="begin"/>
        </w:r>
        <w:r w:rsidR="00C265B9">
          <w:rPr>
            <w:webHidden/>
          </w:rPr>
          <w:instrText xml:space="preserve"> PAGEREF _Toc429301652 \h </w:instrText>
        </w:r>
        <w:r w:rsidR="00C265B9">
          <w:rPr>
            <w:webHidden/>
          </w:rPr>
        </w:r>
        <w:r w:rsidR="00C265B9">
          <w:rPr>
            <w:webHidden/>
          </w:rPr>
          <w:fldChar w:fldCharType="separate"/>
        </w:r>
        <w:r w:rsidR="00C265B9">
          <w:rPr>
            <w:webHidden/>
          </w:rPr>
          <w:t>6</w:t>
        </w:r>
        <w:r w:rsidR="00C265B9">
          <w:rPr>
            <w:webHidden/>
          </w:rPr>
          <w:fldChar w:fldCharType="end"/>
        </w:r>
      </w:hyperlink>
    </w:p>
    <w:p w14:paraId="0BF5A05F" w14:textId="77777777" w:rsidR="00C265B9" w:rsidRDefault="00F5793B">
      <w:pPr>
        <w:pStyle w:val="TOC1"/>
        <w:rPr>
          <w:rFonts w:asciiTheme="minorHAnsi" w:eastAsiaTheme="minorEastAsia" w:hAnsiTheme="minorHAnsi" w:cstheme="minorBidi"/>
          <w:b w:val="0"/>
          <w:bCs w:val="0"/>
          <w:sz w:val="22"/>
          <w:szCs w:val="22"/>
          <w:lang w:bidi="ar-SA"/>
        </w:rPr>
      </w:pPr>
      <w:hyperlink w:anchor="_Toc429301653" w:history="1">
        <w:r w:rsidR="00C265B9" w:rsidRPr="00AE2F76">
          <w:rPr>
            <w:rStyle w:val="Hyperlink"/>
          </w:rPr>
          <w:t>1</w:t>
        </w:r>
        <w:r w:rsidR="00C265B9">
          <w:rPr>
            <w:rFonts w:asciiTheme="minorHAnsi" w:eastAsiaTheme="minorEastAsia" w:hAnsiTheme="minorHAnsi" w:cstheme="minorBidi"/>
            <w:b w:val="0"/>
            <w:bCs w:val="0"/>
            <w:sz w:val="22"/>
            <w:szCs w:val="22"/>
            <w:lang w:bidi="ar-SA"/>
          </w:rPr>
          <w:tab/>
        </w:r>
        <w:r w:rsidR="00C265B9" w:rsidRPr="00AE2F76">
          <w:rPr>
            <w:rStyle w:val="Hyperlink"/>
          </w:rPr>
          <w:t>Introduction</w:t>
        </w:r>
        <w:r w:rsidR="00C265B9">
          <w:rPr>
            <w:webHidden/>
          </w:rPr>
          <w:tab/>
        </w:r>
        <w:r w:rsidR="00C265B9">
          <w:rPr>
            <w:webHidden/>
          </w:rPr>
          <w:fldChar w:fldCharType="begin"/>
        </w:r>
        <w:r w:rsidR="00C265B9">
          <w:rPr>
            <w:webHidden/>
          </w:rPr>
          <w:instrText xml:space="preserve"> PAGEREF _Toc429301653 \h </w:instrText>
        </w:r>
        <w:r w:rsidR="00C265B9">
          <w:rPr>
            <w:webHidden/>
          </w:rPr>
        </w:r>
        <w:r w:rsidR="00C265B9">
          <w:rPr>
            <w:webHidden/>
          </w:rPr>
          <w:fldChar w:fldCharType="separate"/>
        </w:r>
        <w:r w:rsidR="00C265B9">
          <w:rPr>
            <w:webHidden/>
          </w:rPr>
          <w:t>7</w:t>
        </w:r>
        <w:r w:rsidR="00C265B9">
          <w:rPr>
            <w:webHidden/>
          </w:rPr>
          <w:fldChar w:fldCharType="end"/>
        </w:r>
      </w:hyperlink>
    </w:p>
    <w:p w14:paraId="0BF5A060" w14:textId="77777777" w:rsidR="00C265B9" w:rsidRDefault="00F5793B">
      <w:pPr>
        <w:pStyle w:val="TOC2"/>
        <w:rPr>
          <w:rFonts w:asciiTheme="minorHAnsi" w:eastAsiaTheme="minorEastAsia" w:hAnsiTheme="minorHAnsi" w:cstheme="minorBidi"/>
          <w:sz w:val="22"/>
          <w:szCs w:val="22"/>
        </w:rPr>
      </w:pPr>
      <w:hyperlink w:anchor="_Toc429301654" w:history="1">
        <w:r w:rsidR="00C265B9" w:rsidRPr="00AE2F76">
          <w:rPr>
            <w:rStyle w:val="Hyperlink"/>
          </w:rPr>
          <w:t>1.1</w:t>
        </w:r>
        <w:r w:rsidR="00C265B9">
          <w:rPr>
            <w:rFonts w:asciiTheme="minorHAnsi" w:eastAsiaTheme="minorEastAsia" w:hAnsiTheme="minorHAnsi" w:cstheme="minorBidi"/>
            <w:sz w:val="22"/>
            <w:szCs w:val="22"/>
          </w:rPr>
          <w:tab/>
        </w:r>
        <w:r w:rsidR="00C265B9" w:rsidRPr="00AE2F76">
          <w:rPr>
            <w:rStyle w:val="Hyperlink"/>
          </w:rPr>
          <w:t>Software Components</w:t>
        </w:r>
        <w:r w:rsidR="00C265B9">
          <w:rPr>
            <w:webHidden/>
          </w:rPr>
          <w:tab/>
        </w:r>
        <w:r w:rsidR="00C265B9">
          <w:rPr>
            <w:webHidden/>
          </w:rPr>
          <w:fldChar w:fldCharType="begin"/>
        </w:r>
        <w:r w:rsidR="00C265B9">
          <w:rPr>
            <w:webHidden/>
          </w:rPr>
          <w:instrText xml:space="preserve"> PAGEREF _Toc429301654 \h </w:instrText>
        </w:r>
        <w:r w:rsidR="00C265B9">
          <w:rPr>
            <w:webHidden/>
          </w:rPr>
        </w:r>
        <w:r w:rsidR="00C265B9">
          <w:rPr>
            <w:webHidden/>
          </w:rPr>
          <w:fldChar w:fldCharType="separate"/>
        </w:r>
        <w:r w:rsidR="00C265B9">
          <w:rPr>
            <w:webHidden/>
          </w:rPr>
          <w:t>7</w:t>
        </w:r>
        <w:r w:rsidR="00C265B9">
          <w:rPr>
            <w:webHidden/>
          </w:rPr>
          <w:fldChar w:fldCharType="end"/>
        </w:r>
      </w:hyperlink>
    </w:p>
    <w:p w14:paraId="0BF5A061" w14:textId="77777777" w:rsidR="00C265B9" w:rsidRDefault="00F5793B">
      <w:pPr>
        <w:pStyle w:val="TOC2"/>
        <w:rPr>
          <w:rFonts w:asciiTheme="minorHAnsi" w:eastAsiaTheme="minorEastAsia" w:hAnsiTheme="minorHAnsi" w:cstheme="minorBidi"/>
          <w:sz w:val="22"/>
          <w:szCs w:val="22"/>
        </w:rPr>
      </w:pPr>
      <w:hyperlink w:anchor="_Toc429301655" w:history="1">
        <w:r w:rsidR="00C265B9" w:rsidRPr="00AE2F76">
          <w:rPr>
            <w:rStyle w:val="Hyperlink"/>
          </w:rPr>
          <w:t>1.2</w:t>
        </w:r>
        <w:r w:rsidR="00C265B9">
          <w:rPr>
            <w:rFonts w:asciiTheme="minorHAnsi" w:eastAsiaTheme="minorEastAsia" w:hAnsiTheme="minorHAnsi" w:cstheme="minorBidi"/>
            <w:sz w:val="22"/>
            <w:szCs w:val="22"/>
          </w:rPr>
          <w:tab/>
        </w:r>
        <w:r w:rsidR="00C265B9" w:rsidRPr="00AE2F76">
          <w:rPr>
            <w:rStyle w:val="Hyperlink"/>
          </w:rPr>
          <w:t>Hierarchy and Structure</w:t>
        </w:r>
        <w:r w:rsidR="00C265B9">
          <w:rPr>
            <w:webHidden/>
          </w:rPr>
          <w:tab/>
        </w:r>
        <w:r w:rsidR="00C265B9">
          <w:rPr>
            <w:webHidden/>
          </w:rPr>
          <w:fldChar w:fldCharType="begin"/>
        </w:r>
        <w:r w:rsidR="00C265B9">
          <w:rPr>
            <w:webHidden/>
          </w:rPr>
          <w:instrText xml:space="preserve"> PAGEREF _Toc429301655 \h </w:instrText>
        </w:r>
        <w:r w:rsidR="00C265B9">
          <w:rPr>
            <w:webHidden/>
          </w:rPr>
        </w:r>
        <w:r w:rsidR="00C265B9">
          <w:rPr>
            <w:webHidden/>
          </w:rPr>
          <w:fldChar w:fldCharType="separate"/>
        </w:r>
        <w:r w:rsidR="00C265B9">
          <w:rPr>
            <w:webHidden/>
          </w:rPr>
          <w:t>7</w:t>
        </w:r>
        <w:r w:rsidR="00C265B9">
          <w:rPr>
            <w:webHidden/>
          </w:rPr>
          <w:fldChar w:fldCharType="end"/>
        </w:r>
      </w:hyperlink>
    </w:p>
    <w:p w14:paraId="0BF5A062" w14:textId="77777777" w:rsidR="00C265B9" w:rsidRDefault="00F5793B">
      <w:pPr>
        <w:pStyle w:val="TOC2"/>
        <w:rPr>
          <w:rFonts w:asciiTheme="minorHAnsi" w:eastAsiaTheme="minorEastAsia" w:hAnsiTheme="minorHAnsi" w:cstheme="minorBidi"/>
          <w:sz w:val="22"/>
          <w:szCs w:val="22"/>
        </w:rPr>
      </w:pPr>
      <w:hyperlink w:anchor="_Toc429301656" w:history="1">
        <w:r w:rsidR="00C265B9" w:rsidRPr="00AE2F76">
          <w:rPr>
            <w:rStyle w:val="Hyperlink"/>
          </w:rPr>
          <w:t>1.3</w:t>
        </w:r>
        <w:r w:rsidR="00C265B9">
          <w:rPr>
            <w:rFonts w:asciiTheme="minorHAnsi" w:eastAsiaTheme="minorEastAsia" w:hAnsiTheme="minorHAnsi" w:cstheme="minorBidi"/>
            <w:sz w:val="22"/>
            <w:szCs w:val="22"/>
          </w:rPr>
          <w:tab/>
        </w:r>
        <w:r w:rsidR="00C265B9" w:rsidRPr="00AE2F76">
          <w:rPr>
            <w:rStyle w:val="Hyperlink"/>
          </w:rPr>
          <w:t>Sysfs Initialization and Driver Registration</w:t>
        </w:r>
        <w:r w:rsidR="00C265B9">
          <w:rPr>
            <w:webHidden/>
          </w:rPr>
          <w:tab/>
        </w:r>
        <w:r w:rsidR="00C265B9">
          <w:rPr>
            <w:webHidden/>
          </w:rPr>
          <w:fldChar w:fldCharType="begin"/>
        </w:r>
        <w:r w:rsidR="00C265B9">
          <w:rPr>
            <w:webHidden/>
          </w:rPr>
          <w:instrText xml:space="preserve"> PAGEREF _Toc429301656 \h </w:instrText>
        </w:r>
        <w:r w:rsidR="00C265B9">
          <w:rPr>
            <w:webHidden/>
          </w:rPr>
        </w:r>
        <w:r w:rsidR="00C265B9">
          <w:rPr>
            <w:webHidden/>
          </w:rPr>
          <w:fldChar w:fldCharType="separate"/>
        </w:r>
        <w:r w:rsidR="00C265B9">
          <w:rPr>
            <w:webHidden/>
          </w:rPr>
          <w:t>8</w:t>
        </w:r>
        <w:r w:rsidR="00C265B9">
          <w:rPr>
            <w:webHidden/>
          </w:rPr>
          <w:fldChar w:fldCharType="end"/>
        </w:r>
      </w:hyperlink>
    </w:p>
    <w:p w14:paraId="0BF5A063" w14:textId="77777777" w:rsidR="00C265B9" w:rsidRDefault="00F5793B">
      <w:pPr>
        <w:pStyle w:val="TOC1"/>
        <w:rPr>
          <w:rFonts w:asciiTheme="minorHAnsi" w:eastAsiaTheme="minorEastAsia" w:hAnsiTheme="minorHAnsi" w:cstheme="minorBidi"/>
          <w:b w:val="0"/>
          <w:bCs w:val="0"/>
          <w:sz w:val="22"/>
          <w:szCs w:val="22"/>
          <w:lang w:bidi="ar-SA"/>
        </w:rPr>
      </w:pPr>
      <w:hyperlink w:anchor="_Toc429301657" w:history="1">
        <w:r w:rsidR="00C265B9" w:rsidRPr="00AE2F76">
          <w:rPr>
            <w:rStyle w:val="Hyperlink"/>
            <w:lang w:eastAsia="he-IL"/>
          </w:rPr>
          <w:t>2</w:t>
        </w:r>
        <w:r w:rsidR="00C265B9">
          <w:rPr>
            <w:rFonts w:asciiTheme="minorHAnsi" w:eastAsiaTheme="minorEastAsia" w:hAnsiTheme="minorHAnsi" w:cstheme="minorBidi"/>
            <w:b w:val="0"/>
            <w:bCs w:val="0"/>
            <w:sz w:val="22"/>
            <w:szCs w:val="22"/>
            <w:lang w:bidi="ar-SA"/>
          </w:rPr>
          <w:tab/>
        </w:r>
        <w:r w:rsidR="00C265B9" w:rsidRPr="00AE2F76">
          <w:rPr>
            <w:rStyle w:val="Hyperlink"/>
            <w:lang w:eastAsia="he-IL"/>
          </w:rPr>
          <w:t>Virtual SysFS Hierarchy</w:t>
        </w:r>
        <w:r w:rsidR="00C265B9">
          <w:rPr>
            <w:webHidden/>
          </w:rPr>
          <w:tab/>
        </w:r>
        <w:r w:rsidR="00C265B9">
          <w:rPr>
            <w:webHidden/>
          </w:rPr>
          <w:fldChar w:fldCharType="begin"/>
        </w:r>
        <w:r w:rsidR="00C265B9">
          <w:rPr>
            <w:webHidden/>
          </w:rPr>
          <w:instrText xml:space="preserve"> PAGEREF _Toc429301657 \h </w:instrText>
        </w:r>
        <w:r w:rsidR="00C265B9">
          <w:rPr>
            <w:webHidden/>
          </w:rPr>
        </w:r>
        <w:r w:rsidR="00C265B9">
          <w:rPr>
            <w:webHidden/>
          </w:rPr>
          <w:fldChar w:fldCharType="separate"/>
        </w:r>
        <w:r w:rsidR="00C265B9">
          <w:rPr>
            <w:webHidden/>
          </w:rPr>
          <w:t>9</w:t>
        </w:r>
        <w:r w:rsidR="00C265B9">
          <w:rPr>
            <w:webHidden/>
          </w:rPr>
          <w:fldChar w:fldCharType="end"/>
        </w:r>
      </w:hyperlink>
    </w:p>
    <w:p w14:paraId="0BF5A064" w14:textId="77777777" w:rsidR="00C265B9" w:rsidRDefault="00F5793B">
      <w:pPr>
        <w:pStyle w:val="TOC2"/>
        <w:rPr>
          <w:rFonts w:asciiTheme="minorHAnsi" w:eastAsiaTheme="minorEastAsia" w:hAnsiTheme="minorHAnsi" w:cstheme="minorBidi"/>
          <w:sz w:val="22"/>
          <w:szCs w:val="22"/>
        </w:rPr>
      </w:pPr>
      <w:hyperlink w:anchor="_Toc429301658" w:history="1">
        <w:r w:rsidR="00C265B9" w:rsidRPr="00AE2F76">
          <w:rPr>
            <w:rStyle w:val="Hyperlink"/>
          </w:rPr>
          <w:t>2.1</w:t>
        </w:r>
        <w:r w:rsidR="00C265B9">
          <w:rPr>
            <w:rFonts w:asciiTheme="minorHAnsi" w:eastAsiaTheme="minorEastAsia" w:hAnsiTheme="minorHAnsi" w:cstheme="minorBidi"/>
            <w:sz w:val="22"/>
            <w:szCs w:val="22"/>
          </w:rPr>
          <w:tab/>
        </w:r>
        <w:r w:rsidR="00C265B9" w:rsidRPr="00AE2F76">
          <w:rPr>
            <w:rStyle w:val="Hyperlink"/>
          </w:rPr>
          <w:t>Module Control</w:t>
        </w:r>
        <w:r w:rsidR="00C265B9">
          <w:rPr>
            <w:webHidden/>
          </w:rPr>
          <w:tab/>
        </w:r>
        <w:r w:rsidR="00C265B9">
          <w:rPr>
            <w:webHidden/>
          </w:rPr>
          <w:fldChar w:fldCharType="begin"/>
        </w:r>
        <w:r w:rsidR="00C265B9">
          <w:rPr>
            <w:webHidden/>
          </w:rPr>
          <w:instrText xml:space="preserve"> PAGEREF _Toc429301658 \h </w:instrText>
        </w:r>
        <w:r w:rsidR="00C265B9">
          <w:rPr>
            <w:webHidden/>
          </w:rPr>
        </w:r>
        <w:r w:rsidR="00C265B9">
          <w:rPr>
            <w:webHidden/>
          </w:rPr>
          <w:fldChar w:fldCharType="separate"/>
        </w:r>
        <w:r w:rsidR="00C265B9">
          <w:rPr>
            <w:webHidden/>
          </w:rPr>
          <w:t>9</w:t>
        </w:r>
        <w:r w:rsidR="00C265B9">
          <w:rPr>
            <w:webHidden/>
          </w:rPr>
          <w:fldChar w:fldCharType="end"/>
        </w:r>
      </w:hyperlink>
    </w:p>
    <w:p w14:paraId="0BF5A065" w14:textId="77777777" w:rsidR="00C265B9" w:rsidRDefault="00F5793B">
      <w:pPr>
        <w:pStyle w:val="TOC3"/>
        <w:rPr>
          <w:rFonts w:asciiTheme="minorHAnsi" w:eastAsiaTheme="minorEastAsia" w:hAnsiTheme="minorHAnsi" w:cstheme="minorBidi"/>
          <w:iCs w:val="0"/>
          <w:sz w:val="22"/>
          <w:szCs w:val="22"/>
        </w:rPr>
      </w:pPr>
      <w:hyperlink w:anchor="_Toc429301659" w:history="1">
        <w:r w:rsidR="00C265B9" w:rsidRPr="00AE2F76">
          <w:rPr>
            <w:rStyle w:val="Hyperlink"/>
          </w:rPr>
          <w:t>2.1.1</w:t>
        </w:r>
        <w:r w:rsidR="00C265B9">
          <w:rPr>
            <w:rFonts w:asciiTheme="minorHAnsi" w:eastAsiaTheme="minorEastAsia" w:hAnsiTheme="minorHAnsi" w:cstheme="minorBidi"/>
            <w:iCs w:val="0"/>
            <w:sz w:val="22"/>
            <w:szCs w:val="22"/>
          </w:rPr>
          <w:tab/>
        </w:r>
        <w:r w:rsidR="00C265B9" w:rsidRPr="00AE2F76">
          <w:rPr>
            <w:rStyle w:val="Hyperlink"/>
          </w:rPr>
          <w:t>Read Fan Status</w:t>
        </w:r>
        <w:r w:rsidR="00C265B9">
          <w:rPr>
            <w:webHidden/>
          </w:rPr>
          <w:tab/>
        </w:r>
        <w:r w:rsidR="00C265B9">
          <w:rPr>
            <w:webHidden/>
          </w:rPr>
          <w:fldChar w:fldCharType="begin"/>
        </w:r>
        <w:r w:rsidR="00C265B9">
          <w:rPr>
            <w:webHidden/>
          </w:rPr>
          <w:instrText xml:space="preserve"> PAGEREF _Toc429301659 \h </w:instrText>
        </w:r>
        <w:r w:rsidR="00C265B9">
          <w:rPr>
            <w:webHidden/>
          </w:rPr>
        </w:r>
        <w:r w:rsidR="00C265B9">
          <w:rPr>
            <w:webHidden/>
          </w:rPr>
          <w:fldChar w:fldCharType="separate"/>
        </w:r>
        <w:r w:rsidR="00C265B9">
          <w:rPr>
            <w:webHidden/>
          </w:rPr>
          <w:t>9</w:t>
        </w:r>
        <w:r w:rsidR="00C265B9">
          <w:rPr>
            <w:webHidden/>
          </w:rPr>
          <w:fldChar w:fldCharType="end"/>
        </w:r>
      </w:hyperlink>
    </w:p>
    <w:p w14:paraId="0BF5A066" w14:textId="77777777" w:rsidR="00C265B9" w:rsidRDefault="00F5793B">
      <w:pPr>
        <w:pStyle w:val="TOC3"/>
        <w:rPr>
          <w:rFonts w:asciiTheme="minorHAnsi" w:eastAsiaTheme="minorEastAsia" w:hAnsiTheme="minorHAnsi" w:cstheme="minorBidi"/>
          <w:iCs w:val="0"/>
          <w:sz w:val="22"/>
          <w:szCs w:val="22"/>
        </w:rPr>
      </w:pPr>
      <w:hyperlink w:anchor="_Toc429301660" w:history="1">
        <w:r w:rsidR="00C265B9" w:rsidRPr="00AE2F76">
          <w:rPr>
            <w:rStyle w:val="Hyperlink"/>
          </w:rPr>
          <w:t>2.1.2</w:t>
        </w:r>
        <w:r w:rsidR="00C265B9">
          <w:rPr>
            <w:rFonts w:asciiTheme="minorHAnsi" w:eastAsiaTheme="minorEastAsia" w:hAnsiTheme="minorHAnsi" w:cstheme="minorBidi"/>
            <w:iCs w:val="0"/>
            <w:sz w:val="22"/>
            <w:szCs w:val="22"/>
          </w:rPr>
          <w:tab/>
        </w:r>
        <w:r w:rsidR="00C265B9" w:rsidRPr="00AE2F76">
          <w:rPr>
            <w:rStyle w:val="Hyperlink"/>
          </w:rPr>
          <w:t>Read Power Supply Status</w:t>
        </w:r>
        <w:r w:rsidR="00C265B9">
          <w:rPr>
            <w:webHidden/>
          </w:rPr>
          <w:tab/>
        </w:r>
        <w:r w:rsidR="00C265B9">
          <w:rPr>
            <w:webHidden/>
          </w:rPr>
          <w:fldChar w:fldCharType="begin"/>
        </w:r>
        <w:r w:rsidR="00C265B9">
          <w:rPr>
            <w:webHidden/>
          </w:rPr>
          <w:instrText xml:space="preserve"> PAGEREF _Toc429301660 \h </w:instrText>
        </w:r>
        <w:r w:rsidR="00C265B9">
          <w:rPr>
            <w:webHidden/>
          </w:rPr>
        </w:r>
        <w:r w:rsidR="00C265B9">
          <w:rPr>
            <w:webHidden/>
          </w:rPr>
          <w:fldChar w:fldCharType="separate"/>
        </w:r>
        <w:r w:rsidR="00C265B9">
          <w:rPr>
            <w:webHidden/>
          </w:rPr>
          <w:t>10</w:t>
        </w:r>
        <w:r w:rsidR="00C265B9">
          <w:rPr>
            <w:webHidden/>
          </w:rPr>
          <w:fldChar w:fldCharType="end"/>
        </w:r>
      </w:hyperlink>
    </w:p>
    <w:p w14:paraId="0BF5A067" w14:textId="77777777" w:rsidR="00C265B9" w:rsidRDefault="00F5793B">
      <w:pPr>
        <w:pStyle w:val="TOC3"/>
        <w:rPr>
          <w:rFonts w:asciiTheme="minorHAnsi" w:eastAsiaTheme="minorEastAsia" w:hAnsiTheme="minorHAnsi" w:cstheme="minorBidi"/>
          <w:iCs w:val="0"/>
          <w:sz w:val="22"/>
          <w:szCs w:val="22"/>
        </w:rPr>
      </w:pPr>
      <w:hyperlink w:anchor="_Toc429301661" w:history="1">
        <w:r w:rsidR="00C265B9" w:rsidRPr="00AE2F76">
          <w:rPr>
            <w:rStyle w:val="Hyperlink"/>
          </w:rPr>
          <w:t>2.1.3</w:t>
        </w:r>
        <w:r w:rsidR="00C265B9">
          <w:rPr>
            <w:rFonts w:asciiTheme="minorHAnsi" w:eastAsiaTheme="minorEastAsia" w:hAnsiTheme="minorHAnsi" w:cstheme="minorBidi"/>
            <w:iCs w:val="0"/>
            <w:sz w:val="22"/>
            <w:szCs w:val="22"/>
          </w:rPr>
          <w:tab/>
        </w:r>
        <w:r w:rsidR="00C265B9" w:rsidRPr="00AE2F76">
          <w:rPr>
            <w:rStyle w:val="Hyperlink"/>
          </w:rPr>
          <w:t>Read Power Supply Power Status</w:t>
        </w:r>
        <w:r w:rsidR="00C265B9">
          <w:rPr>
            <w:webHidden/>
          </w:rPr>
          <w:tab/>
        </w:r>
        <w:r w:rsidR="00C265B9">
          <w:rPr>
            <w:webHidden/>
          </w:rPr>
          <w:fldChar w:fldCharType="begin"/>
        </w:r>
        <w:r w:rsidR="00C265B9">
          <w:rPr>
            <w:webHidden/>
          </w:rPr>
          <w:instrText xml:space="preserve"> PAGEREF _Toc429301661 \h </w:instrText>
        </w:r>
        <w:r w:rsidR="00C265B9">
          <w:rPr>
            <w:webHidden/>
          </w:rPr>
        </w:r>
        <w:r w:rsidR="00C265B9">
          <w:rPr>
            <w:webHidden/>
          </w:rPr>
          <w:fldChar w:fldCharType="separate"/>
        </w:r>
        <w:r w:rsidR="00C265B9">
          <w:rPr>
            <w:webHidden/>
          </w:rPr>
          <w:t>10</w:t>
        </w:r>
        <w:r w:rsidR="00C265B9">
          <w:rPr>
            <w:webHidden/>
          </w:rPr>
          <w:fldChar w:fldCharType="end"/>
        </w:r>
      </w:hyperlink>
    </w:p>
    <w:p w14:paraId="0BF5A068" w14:textId="77777777" w:rsidR="00C265B9" w:rsidRDefault="00F5793B">
      <w:pPr>
        <w:pStyle w:val="TOC2"/>
        <w:rPr>
          <w:rFonts w:asciiTheme="minorHAnsi" w:eastAsiaTheme="minorEastAsia" w:hAnsiTheme="minorHAnsi" w:cstheme="minorBidi"/>
          <w:sz w:val="22"/>
          <w:szCs w:val="22"/>
        </w:rPr>
      </w:pPr>
      <w:hyperlink w:anchor="_Toc429301662" w:history="1">
        <w:r w:rsidR="00C265B9" w:rsidRPr="00AE2F76">
          <w:rPr>
            <w:rStyle w:val="Hyperlink"/>
          </w:rPr>
          <w:t>2.2</w:t>
        </w:r>
        <w:r w:rsidR="00C265B9">
          <w:rPr>
            <w:rFonts w:asciiTheme="minorHAnsi" w:eastAsiaTheme="minorEastAsia" w:hAnsiTheme="minorHAnsi" w:cstheme="minorBidi"/>
            <w:sz w:val="22"/>
            <w:szCs w:val="22"/>
          </w:rPr>
          <w:tab/>
        </w:r>
        <w:r w:rsidR="00C265B9" w:rsidRPr="00AE2F76">
          <w:rPr>
            <w:rStyle w:val="Hyperlink"/>
          </w:rPr>
          <w:t>Fan Control</w:t>
        </w:r>
        <w:r w:rsidR="00C265B9">
          <w:rPr>
            <w:webHidden/>
          </w:rPr>
          <w:tab/>
        </w:r>
        <w:r w:rsidR="00C265B9">
          <w:rPr>
            <w:webHidden/>
          </w:rPr>
          <w:fldChar w:fldCharType="begin"/>
        </w:r>
        <w:r w:rsidR="00C265B9">
          <w:rPr>
            <w:webHidden/>
          </w:rPr>
          <w:instrText xml:space="preserve"> PAGEREF _Toc429301662 \h </w:instrText>
        </w:r>
        <w:r w:rsidR="00C265B9">
          <w:rPr>
            <w:webHidden/>
          </w:rPr>
        </w:r>
        <w:r w:rsidR="00C265B9">
          <w:rPr>
            <w:webHidden/>
          </w:rPr>
          <w:fldChar w:fldCharType="separate"/>
        </w:r>
        <w:r w:rsidR="00C265B9">
          <w:rPr>
            <w:webHidden/>
          </w:rPr>
          <w:t>10</w:t>
        </w:r>
        <w:r w:rsidR="00C265B9">
          <w:rPr>
            <w:webHidden/>
          </w:rPr>
          <w:fldChar w:fldCharType="end"/>
        </w:r>
      </w:hyperlink>
    </w:p>
    <w:p w14:paraId="0BF5A069" w14:textId="77777777" w:rsidR="00C265B9" w:rsidRDefault="00F5793B">
      <w:pPr>
        <w:pStyle w:val="TOC3"/>
        <w:rPr>
          <w:rFonts w:asciiTheme="minorHAnsi" w:eastAsiaTheme="minorEastAsia" w:hAnsiTheme="minorHAnsi" w:cstheme="minorBidi"/>
          <w:iCs w:val="0"/>
          <w:sz w:val="22"/>
          <w:szCs w:val="22"/>
        </w:rPr>
      </w:pPr>
      <w:hyperlink w:anchor="_Toc429301663" w:history="1">
        <w:r w:rsidR="00C265B9" w:rsidRPr="00AE2F76">
          <w:rPr>
            <w:rStyle w:val="Hyperlink"/>
          </w:rPr>
          <w:t>2.2.1</w:t>
        </w:r>
        <w:r w:rsidR="00C265B9">
          <w:rPr>
            <w:rFonts w:asciiTheme="minorHAnsi" w:eastAsiaTheme="minorEastAsia" w:hAnsiTheme="minorHAnsi" w:cstheme="minorBidi"/>
            <w:iCs w:val="0"/>
            <w:sz w:val="22"/>
            <w:szCs w:val="22"/>
          </w:rPr>
          <w:tab/>
        </w:r>
        <w:r w:rsidR="00C265B9" w:rsidRPr="00AE2F76">
          <w:rPr>
            <w:rStyle w:val="Hyperlink"/>
          </w:rPr>
          <w:t>Read Fan Speed</w:t>
        </w:r>
        <w:r w:rsidR="00C265B9">
          <w:rPr>
            <w:webHidden/>
          </w:rPr>
          <w:tab/>
        </w:r>
        <w:r w:rsidR="00C265B9">
          <w:rPr>
            <w:webHidden/>
          </w:rPr>
          <w:fldChar w:fldCharType="begin"/>
        </w:r>
        <w:r w:rsidR="00C265B9">
          <w:rPr>
            <w:webHidden/>
          </w:rPr>
          <w:instrText xml:space="preserve"> PAGEREF _Toc429301663 \h </w:instrText>
        </w:r>
        <w:r w:rsidR="00C265B9">
          <w:rPr>
            <w:webHidden/>
          </w:rPr>
        </w:r>
        <w:r w:rsidR="00C265B9">
          <w:rPr>
            <w:webHidden/>
          </w:rPr>
          <w:fldChar w:fldCharType="separate"/>
        </w:r>
        <w:r w:rsidR="00C265B9">
          <w:rPr>
            <w:webHidden/>
          </w:rPr>
          <w:t>10</w:t>
        </w:r>
        <w:r w:rsidR="00C265B9">
          <w:rPr>
            <w:webHidden/>
          </w:rPr>
          <w:fldChar w:fldCharType="end"/>
        </w:r>
      </w:hyperlink>
    </w:p>
    <w:p w14:paraId="0BF5A06A" w14:textId="77777777" w:rsidR="00C265B9" w:rsidRDefault="00F5793B">
      <w:pPr>
        <w:pStyle w:val="TOC3"/>
        <w:rPr>
          <w:rFonts w:asciiTheme="minorHAnsi" w:eastAsiaTheme="minorEastAsia" w:hAnsiTheme="minorHAnsi" w:cstheme="minorBidi"/>
          <w:iCs w:val="0"/>
          <w:sz w:val="22"/>
          <w:szCs w:val="22"/>
        </w:rPr>
      </w:pPr>
      <w:hyperlink w:anchor="_Toc429301664" w:history="1">
        <w:r w:rsidR="00C265B9" w:rsidRPr="00AE2F76">
          <w:rPr>
            <w:rStyle w:val="Hyperlink"/>
          </w:rPr>
          <w:t>2.2.2</w:t>
        </w:r>
        <w:r w:rsidR="00C265B9">
          <w:rPr>
            <w:rFonts w:asciiTheme="minorHAnsi" w:eastAsiaTheme="minorEastAsia" w:hAnsiTheme="minorHAnsi" w:cstheme="minorBidi"/>
            <w:iCs w:val="0"/>
            <w:sz w:val="22"/>
            <w:szCs w:val="22"/>
          </w:rPr>
          <w:tab/>
        </w:r>
        <w:r w:rsidR="00C265B9" w:rsidRPr="00AE2F76">
          <w:rPr>
            <w:rStyle w:val="Hyperlink"/>
          </w:rPr>
          <w:t>Set Fan Speed</w:t>
        </w:r>
        <w:r w:rsidR="00C265B9">
          <w:rPr>
            <w:webHidden/>
          </w:rPr>
          <w:tab/>
        </w:r>
        <w:r w:rsidR="00C265B9">
          <w:rPr>
            <w:webHidden/>
          </w:rPr>
          <w:fldChar w:fldCharType="begin"/>
        </w:r>
        <w:r w:rsidR="00C265B9">
          <w:rPr>
            <w:webHidden/>
          </w:rPr>
          <w:instrText xml:space="preserve"> PAGEREF _Toc429301664 \h </w:instrText>
        </w:r>
        <w:r w:rsidR="00C265B9">
          <w:rPr>
            <w:webHidden/>
          </w:rPr>
        </w:r>
        <w:r w:rsidR="00C265B9">
          <w:rPr>
            <w:webHidden/>
          </w:rPr>
          <w:fldChar w:fldCharType="separate"/>
        </w:r>
        <w:r w:rsidR="00C265B9">
          <w:rPr>
            <w:webHidden/>
          </w:rPr>
          <w:t>11</w:t>
        </w:r>
        <w:r w:rsidR="00C265B9">
          <w:rPr>
            <w:webHidden/>
          </w:rPr>
          <w:fldChar w:fldCharType="end"/>
        </w:r>
      </w:hyperlink>
    </w:p>
    <w:p w14:paraId="0BF5A06B" w14:textId="77777777" w:rsidR="00C265B9" w:rsidRDefault="00F5793B">
      <w:pPr>
        <w:pStyle w:val="TOC3"/>
        <w:rPr>
          <w:rFonts w:asciiTheme="minorHAnsi" w:eastAsiaTheme="minorEastAsia" w:hAnsiTheme="minorHAnsi" w:cstheme="minorBidi"/>
          <w:iCs w:val="0"/>
          <w:sz w:val="22"/>
          <w:szCs w:val="22"/>
        </w:rPr>
      </w:pPr>
      <w:hyperlink w:anchor="_Toc429301665" w:history="1">
        <w:r w:rsidR="00C265B9" w:rsidRPr="00AE2F76">
          <w:rPr>
            <w:rStyle w:val="Hyperlink"/>
          </w:rPr>
          <w:t>2.2.3</w:t>
        </w:r>
        <w:r w:rsidR="00C265B9">
          <w:rPr>
            <w:rFonts w:asciiTheme="minorHAnsi" w:eastAsiaTheme="minorEastAsia" w:hAnsiTheme="minorHAnsi" w:cstheme="minorBidi"/>
            <w:iCs w:val="0"/>
            <w:sz w:val="22"/>
            <w:szCs w:val="22"/>
          </w:rPr>
          <w:tab/>
        </w:r>
        <w:r w:rsidR="00C265B9" w:rsidRPr="00AE2F76">
          <w:rPr>
            <w:rStyle w:val="Hyperlink"/>
          </w:rPr>
          <w:t>Get Fan Min Speed</w:t>
        </w:r>
        <w:r w:rsidR="00C265B9">
          <w:rPr>
            <w:webHidden/>
          </w:rPr>
          <w:tab/>
        </w:r>
        <w:r w:rsidR="00C265B9">
          <w:rPr>
            <w:webHidden/>
          </w:rPr>
          <w:fldChar w:fldCharType="begin"/>
        </w:r>
        <w:r w:rsidR="00C265B9">
          <w:rPr>
            <w:webHidden/>
          </w:rPr>
          <w:instrText xml:space="preserve"> PAGEREF _Toc429301665 \h </w:instrText>
        </w:r>
        <w:r w:rsidR="00C265B9">
          <w:rPr>
            <w:webHidden/>
          </w:rPr>
        </w:r>
        <w:r w:rsidR="00C265B9">
          <w:rPr>
            <w:webHidden/>
          </w:rPr>
          <w:fldChar w:fldCharType="separate"/>
        </w:r>
        <w:r w:rsidR="00C265B9">
          <w:rPr>
            <w:webHidden/>
          </w:rPr>
          <w:t>11</w:t>
        </w:r>
        <w:r w:rsidR="00C265B9">
          <w:rPr>
            <w:webHidden/>
          </w:rPr>
          <w:fldChar w:fldCharType="end"/>
        </w:r>
      </w:hyperlink>
    </w:p>
    <w:p w14:paraId="0BF5A06C" w14:textId="77777777" w:rsidR="00C265B9" w:rsidRDefault="00F5793B">
      <w:pPr>
        <w:pStyle w:val="TOC2"/>
        <w:rPr>
          <w:rFonts w:asciiTheme="minorHAnsi" w:eastAsiaTheme="minorEastAsia" w:hAnsiTheme="minorHAnsi" w:cstheme="minorBidi"/>
          <w:sz w:val="22"/>
          <w:szCs w:val="22"/>
        </w:rPr>
      </w:pPr>
      <w:hyperlink w:anchor="_Toc429301666" w:history="1">
        <w:r w:rsidR="00C265B9" w:rsidRPr="00AE2F76">
          <w:rPr>
            <w:rStyle w:val="Hyperlink"/>
          </w:rPr>
          <w:t>2.3</w:t>
        </w:r>
        <w:r w:rsidR="00C265B9">
          <w:rPr>
            <w:rFonts w:asciiTheme="minorHAnsi" w:eastAsiaTheme="minorEastAsia" w:hAnsiTheme="minorHAnsi" w:cstheme="minorBidi"/>
            <w:sz w:val="22"/>
            <w:szCs w:val="22"/>
          </w:rPr>
          <w:tab/>
        </w:r>
        <w:r w:rsidR="00C265B9" w:rsidRPr="00AE2F76">
          <w:rPr>
            <w:rStyle w:val="Hyperlink"/>
          </w:rPr>
          <w:t>Thermal Control</w:t>
        </w:r>
        <w:r w:rsidR="00C265B9">
          <w:rPr>
            <w:webHidden/>
          </w:rPr>
          <w:tab/>
        </w:r>
        <w:r w:rsidR="00C265B9">
          <w:rPr>
            <w:webHidden/>
          </w:rPr>
          <w:fldChar w:fldCharType="begin"/>
        </w:r>
        <w:r w:rsidR="00C265B9">
          <w:rPr>
            <w:webHidden/>
          </w:rPr>
          <w:instrText xml:space="preserve"> PAGEREF _Toc429301666 \h </w:instrText>
        </w:r>
        <w:r w:rsidR="00C265B9">
          <w:rPr>
            <w:webHidden/>
          </w:rPr>
        </w:r>
        <w:r w:rsidR="00C265B9">
          <w:rPr>
            <w:webHidden/>
          </w:rPr>
          <w:fldChar w:fldCharType="separate"/>
        </w:r>
        <w:r w:rsidR="00C265B9">
          <w:rPr>
            <w:webHidden/>
          </w:rPr>
          <w:t>11</w:t>
        </w:r>
        <w:r w:rsidR="00C265B9">
          <w:rPr>
            <w:webHidden/>
          </w:rPr>
          <w:fldChar w:fldCharType="end"/>
        </w:r>
      </w:hyperlink>
    </w:p>
    <w:p w14:paraId="0BF5A06D" w14:textId="77777777" w:rsidR="00C265B9" w:rsidRDefault="00F5793B">
      <w:pPr>
        <w:pStyle w:val="TOC3"/>
        <w:rPr>
          <w:rFonts w:asciiTheme="minorHAnsi" w:eastAsiaTheme="minorEastAsia" w:hAnsiTheme="minorHAnsi" w:cstheme="minorBidi"/>
          <w:iCs w:val="0"/>
          <w:sz w:val="22"/>
          <w:szCs w:val="22"/>
        </w:rPr>
      </w:pPr>
      <w:hyperlink w:anchor="_Toc429301667" w:history="1">
        <w:r w:rsidR="00C265B9" w:rsidRPr="00AE2F76">
          <w:rPr>
            <w:rStyle w:val="Hyperlink"/>
          </w:rPr>
          <w:t>2.3.1</w:t>
        </w:r>
        <w:r w:rsidR="00C265B9">
          <w:rPr>
            <w:rFonts w:asciiTheme="minorHAnsi" w:eastAsiaTheme="minorEastAsia" w:hAnsiTheme="minorHAnsi" w:cstheme="minorBidi"/>
            <w:iCs w:val="0"/>
            <w:sz w:val="22"/>
            <w:szCs w:val="22"/>
          </w:rPr>
          <w:tab/>
        </w:r>
        <w:r w:rsidR="00C265B9" w:rsidRPr="00AE2F76">
          <w:rPr>
            <w:rStyle w:val="Hyperlink"/>
          </w:rPr>
          <w:t>Read Switch ASIC Temperature</w:t>
        </w:r>
        <w:r w:rsidR="00C265B9">
          <w:rPr>
            <w:webHidden/>
          </w:rPr>
          <w:tab/>
        </w:r>
        <w:r w:rsidR="00C265B9">
          <w:rPr>
            <w:webHidden/>
          </w:rPr>
          <w:fldChar w:fldCharType="begin"/>
        </w:r>
        <w:r w:rsidR="00C265B9">
          <w:rPr>
            <w:webHidden/>
          </w:rPr>
          <w:instrText xml:space="preserve"> PAGEREF _Toc429301667 \h </w:instrText>
        </w:r>
        <w:r w:rsidR="00C265B9">
          <w:rPr>
            <w:webHidden/>
          </w:rPr>
        </w:r>
        <w:r w:rsidR="00C265B9">
          <w:rPr>
            <w:webHidden/>
          </w:rPr>
          <w:fldChar w:fldCharType="separate"/>
        </w:r>
        <w:r w:rsidR="00C265B9">
          <w:rPr>
            <w:webHidden/>
          </w:rPr>
          <w:t>11</w:t>
        </w:r>
        <w:r w:rsidR="00C265B9">
          <w:rPr>
            <w:webHidden/>
          </w:rPr>
          <w:fldChar w:fldCharType="end"/>
        </w:r>
      </w:hyperlink>
    </w:p>
    <w:p w14:paraId="0BF5A06E" w14:textId="77777777" w:rsidR="00C265B9" w:rsidRDefault="00F5793B">
      <w:pPr>
        <w:pStyle w:val="TOC3"/>
        <w:rPr>
          <w:rFonts w:asciiTheme="minorHAnsi" w:eastAsiaTheme="minorEastAsia" w:hAnsiTheme="minorHAnsi" w:cstheme="minorBidi"/>
          <w:iCs w:val="0"/>
          <w:sz w:val="22"/>
          <w:szCs w:val="22"/>
        </w:rPr>
      </w:pPr>
      <w:hyperlink w:anchor="_Toc429301668" w:history="1">
        <w:r w:rsidR="00C265B9" w:rsidRPr="00AE2F76">
          <w:rPr>
            <w:rStyle w:val="Hyperlink"/>
          </w:rPr>
          <w:t>2.3.2</w:t>
        </w:r>
        <w:r w:rsidR="00C265B9">
          <w:rPr>
            <w:rFonts w:asciiTheme="minorHAnsi" w:eastAsiaTheme="minorEastAsia" w:hAnsiTheme="minorHAnsi" w:cstheme="minorBidi"/>
            <w:iCs w:val="0"/>
            <w:sz w:val="22"/>
            <w:szCs w:val="22"/>
          </w:rPr>
          <w:tab/>
        </w:r>
        <w:r w:rsidR="00C265B9" w:rsidRPr="00AE2F76">
          <w:rPr>
            <w:rStyle w:val="Hyperlink"/>
          </w:rPr>
          <w:t>Read Switch CPU Temperature</w:t>
        </w:r>
        <w:r w:rsidR="00C265B9">
          <w:rPr>
            <w:webHidden/>
          </w:rPr>
          <w:tab/>
        </w:r>
        <w:r w:rsidR="00C265B9">
          <w:rPr>
            <w:webHidden/>
          </w:rPr>
          <w:fldChar w:fldCharType="begin"/>
        </w:r>
        <w:r w:rsidR="00C265B9">
          <w:rPr>
            <w:webHidden/>
          </w:rPr>
          <w:instrText xml:space="preserve"> PAGEREF _Toc429301668 \h </w:instrText>
        </w:r>
        <w:r w:rsidR="00C265B9">
          <w:rPr>
            <w:webHidden/>
          </w:rPr>
        </w:r>
        <w:r w:rsidR="00C265B9">
          <w:rPr>
            <w:webHidden/>
          </w:rPr>
          <w:fldChar w:fldCharType="separate"/>
        </w:r>
        <w:r w:rsidR="00C265B9">
          <w:rPr>
            <w:webHidden/>
          </w:rPr>
          <w:t>12</w:t>
        </w:r>
        <w:r w:rsidR="00C265B9">
          <w:rPr>
            <w:webHidden/>
          </w:rPr>
          <w:fldChar w:fldCharType="end"/>
        </w:r>
      </w:hyperlink>
    </w:p>
    <w:p w14:paraId="0BF5A06F" w14:textId="77777777" w:rsidR="00C265B9" w:rsidRDefault="00F5793B">
      <w:pPr>
        <w:pStyle w:val="TOC3"/>
        <w:rPr>
          <w:rFonts w:asciiTheme="minorHAnsi" w:eastAsiaTheme="minorEastAsia" w:hAnsiTheme="minorHAnsi" w:cstheme="minorBidi"/>
          <w:iCs w:val="0"/>
          <w:sz w:val="22"/>
          <w:szCs w:val="22"/>
        </w:rPr>
      </w:pPr>
      <w:hyperlink w:anchor="_Toc429301669" w:history="1">
        <w:r w:rsidR="00C265B9" w:rsidRPr="00AE2F76">
          <w:rPr>
            <w:rStyle w:val="Hyperlink"/>
          </w:rPr>
          <w:t>2.3.3</w:t>
        </w:r>
        <w:r w:rsidR="00C265B9">
          <w:rPr>
            <w:rFonts w:asciiTheme="minorHAnsi" w:eastAsiaTheme="minorEastAsia" w:hAnsiTheme="minorHAnsi" w:cstheme="minorBidi"/>
            <w:iCs w:val="0"/>
            <w:sz w:val="22"/>
            <w:szCs w:val="22"/>
          </w:rPr>
          <w:tab/>
        </w:r>
        <w:r w:rsidR="00C265B9" w:rsidRPr="00AE2F76">
          <w:rPr>
            <w:rStyle w:val="Hyperlink"/>
          </w:rPr>
          <w:t>Read Switch Board Temperature</w:t>
        </w:r>
        <w:r w:rsidR="00C265B9">
          <w:rPr>
            <w:webHidden/>
          </w:rPr>
          <w:tab/>
        </w:r>
        <w:r w:rsidR="00C265B9">
          <w:rPr>
            <w:webHidden/>
          </w:rPr>
          <w:fldChar w:fldCharType="begin"/>
        </w:r>
        <w:r w:rsidR="00C265B9">
          <w:rPr>
            <w:webHidden/>
          </w:rPr>
          <w:instrText xml:space="preserve"> PAGEREF _Toc429301669 \h </w:instrText>
        </w:r>
        <w:r w:rsidR="00C265B9">
          <w:rPr>
            <w:webHidden/>
          </w:rPr>
        </w:r>
        <w:r w:rsidR="00C265B9">
          <w:rPr>
            <w:webHidden/>
          </w:rPr>
          <w:fldChar w:fldCharType="separate"/>
        </w:r>
        <w:r w:rsidR="00C265B9">
          <w:rPr>
            <w:webHidden/>
          </w:rPr>
          <w:t>12</w:t>
        </w:r>
        <w:r w:rsidR="00C265B9">
          <w:rPr>
            <w:webHidden/>
          </w:rPr>
          <w:fldChar w:fldCharType="end"/>
        </w:r>
      </w:hyperlink>
    </w:p>
    <w:p w14:paraId="0BF5A070" w14:textId="77777777" w:rsidR="00C265B9" w:rsidRDefault="00F5793B">
      <w:pPr>
        <w:pStyle w:val="TOC3"/>
        <w:rPr>
          <w:rFonts w:asciiTheme="minorHAnsi" w:eastAsiaTheme="minorEastAsia" w:hAnsiTheme="minorHAnsi" w:cstheme="minorBidi"/>
          <w:iCs w:val="0"/>
          <w:sz w:val="22"/>
          <w:szCs w:val="22"/>
        </w:rPr>
      </w:pPr>
      <w:hyperlink w:anchor="_Toc429301670" w:history="1">
        <w:r w:rsidR="00C265B9" w:rsidRPr="00AE2F76">
          <w:rPr>
            <w:rStyle w:val="Hyperlink"/>
          </w:rPr>
          <w:t>2.3.4</w:t>
        </w:r>
        <w:r w:rsidR="00C265B9">
          <w:rPr>
            <w:rFonts w:asciiTheme="minorHAnsi" w:eastAsiaTheme="minorEastAsia" w:hAnsiTheme="minorHAnsi" w:cstheme="minorBidi"/>
            <w:iCs w:val="0"/>
            <w:sz w:val="22"/>
            <w:szCs w:val="22"/>
          </w:rPr>
          <w:tab/>
        </w:r>
        <w:r w:rsidR="00C265B9" w:rsidRPr="00AE2F76">
          <w:rPr>
            <w:rStyle w:val="Hyperlink"/>
          </w:rPr>
          <w:t>Read Switch Port Temperature</w:t>
        </w:r>
        <w:r w:rsidR="00C265B9">
          <w:rPr>
            <w:webHidden/>
          </w:rPr>
          <w:tab/>
        </w:r>
        <w:r w:rsidR="00C265B9">
          <w:rPr>
            <w:webHidden/>
          </w:rPr>
          <w:fldChar w:fldCharType="begin"/>
        </w:r>
        <w:r w:rsidR="00C265B9">
          <w:rPr>
            <w:webHidden/>
          </w:rPr>
          <w:instrText xml:space="preserve"> PAGEREF _Toc429301670 \h </w:instrText>
        </w:r>
        <w:r w:rsidR="00C265B9">
          <w:rPr>
            <w:webHidden/>
          </w:rPr>
        </w:r>
        <w:r w:rsidR="00C265B9">
          <w:rPr>
            <w:webHidden/>
          </w:rPr>
          <w:fldChar w:fldCharType="separate"/>
        </w:r>
        <w:r w:rsidR="00C265B9">
          <w:rPr>
            <w:webHidden/>
          </w:rPr>
          <w:t>12</w:t>
        </w:r>
        <w:r w:rsidR="00C265B9">
          <w:rPr>
            <w:webHidden/>
          </w:rPr>
          <w:fldChar w:fldCharType="end"/>
        </w:r>
      </w:hyperlink>
    </w:p>
    <w:p w14:paraId="0BF5A071" w14:textId="77777777" w:rsidR="00C265B9" w:rsidRDefault="00F5793B">
      <w:pPr>
        <w:pStyle w:val="TOC3"/>
        <w:rPr>
          <w:rFonts w:asciiTheme="minorHAnsi" w:eastAsiaTheme="minorEastAsia" w:hAnsiTheme="minorHAnsi" w:cstheme="minorBidi"/>
          <w:iCs w:val="0"/>
          <w:sz w:val="22"/>
          <w:szCs w:val="22"/>
        </w:rPr>
      </w:pPr>
      <w:hyperlink w:anchor="_Toc429301671" w:history="1">
        <w:r w:rsidR="00C265B9" w:rsidRPr="00AE2F76">
          <w:rPr>
            <w:rStyle w:val="Hyperlink"/>
          </w:rPr>
          <w:t>2.3.5</w:t>
        </w:r>
        <w:r w:rsidR="00C265B9">
          <w:rPr>
            <w:rFonts w:asciiTheme="minorHAnsi" w:eastAsiaTheme="minorEastAsia" w:hAnsiTheme="minorHAnsi" w:cstheme="minorBidi"/>
            <w:iCs w:val="0"/>
            <w:sz w:val="22"/>
            <w:szCs w:val="22"/>
          </w:rPr>
          <w:tab/>
        </w:r>
        <w:r w:rsidR="00C265B9" w:rsidRPr="00AE2F76">
          <w:rPr>
            <w:rStyle w:val="Hyperlink"/>
          </w:rPr>
          <w:t>Read Switch Power Supply Temperature</w:t>
        </w:r>
        <w:r w:rsidR="00C265B9">
          <w:rPr>
            <w:webHidden/>
          </w:rPr>
          <w:tab/>
        </w:r>
        <w:r w:rsidR="00C265B9">
          <w:rPr>
            <w:webHidden/>
          </w:rPr>
          <w:fldChar w:fldCharType="begin"/>
        </w:r>
        <w:r w:rsidR="00C265B9">
          <w:rPr>
            <w:webHidden/>
          </w:rPr>
          <w:instrText xml:space="preserve"> PAGEREF _Toc429301671 \h </w:instrText>
        </w:r>
        <w:r w:rsidR="00C265B9">
          <w:rPr>
            <w:webHidden/>
          </w:rPr>
        </w:r>
        <w:r w:rsidR="00C265B9">
          <w:rPr>
            <w:webHidden/>
          </w:rPr>
          <w:fldChar w:fldCharType="separate"/>
        </w:r>
        <w:r w:rsidR="00C265B9">
          <w:rPr>
            <w:webHidden/>
          </w:rPr>
          <w:t>13</w:t>
        </w:r>
        <w:r w:rsidR="00C265B9">
          <w:rPr>
            <w:webHidden/>
          </w:rPr>
          <w:fldChar w:fldCharType="end"/>
        </w:r>
      </w:hyperlink>
    </w:p>
    <w:p w14:paraId="0BF5A072" w14:textId="77777777" w:rsidR="00C265B9" w:rsidRDefault="00F5793B">
      <w:pPr>
        <w:pStyle w:val="TOC2"/>
        <w:rPr>
          <w:rFonts w:asciiTheme="minorHAnsi" w:eastAsiaTheme="minorEastAsia" w:hAnsiTheme="minorHAnsi" w:cstheme="minorBidi"/>
          <w:sz w:val="22"/>
          <w:szCs w:val="22"/>
        </w:rPr>
      </w:pPr>
      <w:hyperlink w:anchor="_Toc429301672" w:history="1">
        <w:r w:rsidR="00C265B9" w:rsidRPr="00AE2F76">
          <w:rPr>
            <w:rStyle w:val="Hyperlink"/>
          </w:rPr>
          <w:t>2.4</w:t>
        </w:r>
        <w:r w:rsidR="00C265B9">
          <w:rPr>
            <w:rFonts w:asciiTheme="minorHAnsi" w:eastAsiaTheme="minorEastAsia" w:hAnsiTheme="minorHAnsi" w:cstheme="minorBidi"/>
            <w:sz w:val="22"/>
            <w:szCs w:val="22"/>
          </w:rPr>
          <w:tab/>
        </w:r>
        <w:r w:rsidR="00C265B9" w:rsidRPr="00AE2F76">
          <w:rPr>
            <w:rStyle w:val="Hyperlink"/>
          </w:rPr>
          <w:t>LED Control</w:t>
        </w:r>
        <w:r w:rsidR="00C265B9">
          <w:rPr>
            <w:webHidden/>
          </w:rPr>
          <w:tab/>
        </w:r>
        <w:r w:rsidR="00C265B9">
          <w:rPr>
            <w:webHidden/>
          </w:rPr>
          <w:fldChar w:fldCharType="begin"/>
        </w:r>
        <w:r w:rsidR="00C265B9">
          <w:rPr>
            <w:webHidden/>
          </w:rPr>
          <w:instrText xml:space="preserve"> PAGEREF _Toc429301672 \h </w:instrText>
        </w:r>
        <w:r w:rsidR="00C265B9">
          <w:rPr>
            <w:webHidden/>
          </w:rPr>
        </w:r>
        <w:r w:rsidR="00C265B9">
          <w:rPr>
            <w:webHidden/>
          </w:rPr>
          <w:fldChar w:fldCharType="separate"/>
        </w:r>
        <w:r w:rsidR="00C265B9">
          <w:rPr>
            <w:webHidden/>
          </w:rPr>
          <w:t>13</w:t>
        </w:r>
        <w:r w:rsidR="00C265B9">
          <w:rPr>
            <w:webHidden/>
          </w:rPr>
          <w:fldChar w:fldCharType="end"/>
        </w:r>
      </w:hyperlink>
    </w:p>
    <w:p w14:paraId="0BF5A073" w14:textId="77777777" w:rsidR="00C265B9" w:rsidRDefault="00F5793B">
      <w:pPr>
        <w:pStyle w:val="TOC3"/>
        <w:rPr>
          <w:rFonts w:asciiTheme="minorHAnsi" w:eastAsiaTheme="minorEastAsia" w:hAnsiTheme="minorHAnsi" w:cstheme="minorBidi"/>
          <w:iCs w:val="0"/>
          <w:sz w:val="22"/>
          <w:szCs w:val="22"/>
        </w:rPr>
      </w:pPr>
      <w:hyperlink w:anchor="_Toc429301673" w:history="1">
        <w:r w:rsidR="00C265B9" w:rsidRPr="00AE2F76">
          <w:rPr>
            <w:rStyle w:val="Hyperlink"/>
          </w:rPr>
          <w:t>2.4.1</w:t>
        </w:r>
        <w:r w:rsidR="00C265B9">
          <w:rPr>
            <w:rFonts w:asciiTheme="minorHAnsi" w:eastAsiaTheme="minorEastAsia" w:hAnsiTheme="minorHAnsi" w:cstheme="minorBidi"/>
            <w:iCs w:val="0"/>
            <w:sz w:val="22"/>
            <w:szCs w:val="22"/>
          </w:rPr>
          <w:tab/>
        </w:r>
        <w:r w:rsidR="00C265B9" w:rsidRPr="00AE2F76">
          <w:rPr>
            <w:rStyle w:val="Hyperlink"/>
          </w:rPr>
          <w:t>Control Fan Status LED</w:t>
        </w:r>
        <w:r w:rsidR="00C265B9">
          <w:rPr>
            <w:webHidden/>
          </w:rPr>
          <w:tab/>
        </w:r>
        <w:r w:rsidR="00C265B9">
          <w:rPr>
            <w:webHidden/>
          </w:rPr>
          <w:fldChar w:fldCharType="begin"/>
        </w:r>
        <w:r w:rsidR="00C265B9">
          <w:rPr>
            <w:webHidden/>
          </w:rPr>
          <w:instrText xml:space="preserve"> PAGEREF _Toc429301673 \h </w:instrText>
        </w:r>
        <w:r w:rsidR="00C265B9">
          <w:rPr>
            <w:webHidden/>
          </w:rPr>
        </w:r>
        <w:r w:rsidR="00C265B9">
          <w:rPr>
            <w:webHidden/>
          </w:rPr>
          <w:fldChar w:fldCharType="separate"/>
        </w:r>
        <w:r w:rsidR="00C265B9">
          <w:rPr>
            <w:webHidden/>
          </w:rPr>
          <w:t>13</w:t>
        </w:r>
        <w:r w:rsidR="00C265B9">
          <w:rPr>
            <w:webHidden/>
          </w:rPr>
          <w:fldChar w:fldCharType="end"/>
        </w:r>
      </w:hyperlink>
    </w:p>
    <w:p w14:paraId="0BF5A074" w14:textId="77777777" w:rsidR="00C265B9" w:rsidRDefault="00F5793B">
      <w:pPr>
        <w:pStyle w:val="TOC3"/>
        <w:rPr>
          <w:rFonts w:asciiTheme="minorHAnsi" w:eastAsiaTheme="minorEastAsia" w:hAnsiTheme="minorHAnsi" w:cstheme="minorBidi"/>
          <w:iCs w:val="0"/>
          <w:sz w:val="22"/>
          <w:szCs w:val="22"/>
        </w:rPr>
      </w:pPr>
      <w:hyperlink w:anchor="_Toc429301674" w:history="1">
        <w:r w:rsidR="00C265B9" w:rsidRPr="00AE2F76">
          <w:rPr>
            <w:rStyle w:val="Hyperlink"/>
          </w:rPr>
          <w:t>2.4.2</w:t>
        </w:r>
        <w:r w:rsidR="00C265B9">
          <w:rPr>
            <w:rFonts w:asciiTheme="minorHAnsi" w:eastAsiaTheme="minorEastAsia" w:hAnsiTheme="minorHAnsi" w:cstheme="minorBidi"/>
            <w:iCs w:val="0"/>
            <w:sz w:val="22"/>
            <w:szCs w:val="22"/>
          </w:rPr>
          <w:tab/>
        </w:r>
        <w:r w:rsidR="00C265B9" w:rsidRPr="00AE2F76">
          <w:rPr>
            <w:rStyle w:val="Hyperlink"/>
          </w:rPr>
          <w:t>Get Fan LED Capabilities</w:t>
        </w:r>
        <w:r w:rsidR="00C265B9">
          <w:rPr>
            <w:webHidden/>
          </w:rPr>
          <w:tab/>
        </w:r>
        <w:r w:rsidR="00C265B9">
          <w:rPr>
            <w:webHidden/>
          </w:rPr>
          <w:fldChar w:fldCharType="begin"/>
        </w:r>
        <w:r w:rsidR="00C265B9">
          <w:rPr>
            <w:webHidden/>
          </w:rPr>
          <w:instrText xml:space="preserve"> PAGEREF _Toc429301674 \h </w:instrText>
        </w:r>
        <w:r w:rsidR="00C265B9">
          <w:rPr>
            <w:webHidden/>
          </w:rPr>
        </w:r>
        <w:r w:rsidR="00C265B9">
          <w:rPr>
            <w:webHidden/>
          </w:rPr>
          <w:fldChar w:fldCharType="separate"/>
        </w:r>
        <w:r w:rsidR="00C265B9">
          <w:rPr>
            <w:webHidden/>
          </w:rPr>
          <w:t>14</w:t>
        </w:r>
        <w:r w:rsidR="00C265B9">
          <w:rPr>
            <w:webHidden/>
          </w:rPr>
          <w:fldChar w:fldCharType="end"/>
        </w:r>
      </w:hyperlink>
    </w:p>
    <w:p w14:paraId="0BF5A075" w14:textId="77777777" w:rsidR="00C265B9" w:rsidRDefault="00F5793B">
      <w:pPr>
        <w:pStyle w:val="TOC3"/>
        <w:rPr>
          <w:rFonts w:asciiTheme="minorHAnsi" w:eastAsiaTheme="minorEastAsia" w:hAnsiTheme="minorHAnsi" w:cstheme="minorBidi"/>
          <w:iCs w:val="0"/>
          <w:sz w:val="22"/>
          <w:szCs w:val="22"/>
        </w:rPr>
      </w:pPr>
      <w:hyperlink w:anchor="_Toc429301675" w:history="1">
        <w:r w:rsidR="00C265B9" w:rsidRPr="00AE2F76">
          <w:rPr>
            <w:rStyle w:val="Hyperlink"/>
          </w:rPr>
          <w:t>2.4.3</w:t>
        </w:r>
        <w:r w:rsidR="00C265B9">
          <w:rPr>
            <w:rFonts w:asciiTheme="minorHAnsi" w:eastAsiaTheme="minorEastAsia" w:hAnsiTheme="minorHAnsi" w:cstheme="minorBidi"/>
            <w:iCs w:val="0"/>
            <w:sz w:val="22"/>
            <w:szCs w:val="22"/>
          </w:rPr>
          <w:tab/>
        </w:r>
        <w:r w:rsidR="00C265B9" w:rsidRPr="00AE2F76">
          <w:rPr>
            <w:rStyle w:val="Hyperlink"/>
          </w:rPr>
          <w:t>Control Power Supply Status LED</w:t>
        </w:r>
        <w:r w:rsidR="00C265B9">
          <w:rPr>
            <w:webHidden/>
          </w:rPr>
          <w:tab/>
        </w:r>
        <w:r w:rsidR="00C265B9">
          <w:rPr>
            <w:webHidden/>
          </w:rPr>
          <w:fldChar w:fldCharType="begin"/>
        </w:r>
        <w:r w:rsidR="00C265B9">
          <w:rPr>
            <w:webHidden/>
          </w:rPr>
          <w:instrText xml:space="preserve"> PAGEREF _Toc429301675 \h </w:instrText>
        </w:r>
        <w:r w:rsidR="00C265B9">
          <w:rPr>
            <w:webHidden/>
          </w:rPr>
        </w:r>
        <w:r w:rsidR="00C265B9">
          <w:rPr>
            <w:webHidden/>
          </w:rPr>
          <w:fldChar w:fldCharType="separate"/>
        </w:r>
        <w:r w:rsidR="00C265B9">
          <w:rPr>
            <w:webHidden/>
          </w:rPr>
          <w:t>14</w:t>
        </w:r>
        <w:r w:rsidR="00C265B9">
          <w:rPr>
            <w:webHidden/>
          </w:rPr>
          <w:fldChar w:fldCharType="end"/>
        </w:r>
      </w:hyperlink>
    </w:p>
    <w:p w14:paraId="0BF5A076" w14:textId="77777777" w:rsidR="00C265B9" w:rsidRDefault="00F5793B">
      <w:pPr>
        <w:pStyle w:val="TOC3"/>
        <w:rPr>
          <w:rFonts w:asciiTheme="minorHAnsi" w:eastAsiaTheme="minorEastAsia" w:hAnsiTheme="minorHAnsi" w:cstheme="minorBidi"/>
          <w:iCs w:val="0"/>
          <w:sz w:val="22"/>
          <w:szCs w:val="22"/>
        </w:rPr>
      </w:pPr>
      <w:hyperlink w:anchor="_Toc429301676" w:history="1">
        <w:r w:rsidR="00C265B9" w:rsidRPr="00AE2F76">
          <w:rPr>
            <w:rStyle w:val="Hyperlink"/>
          </w:rPr>
          <w:t>2.4.4</w:t>
        </w:r>
        <w:r w:rsidR="00C265B9">
          <w:rPr>
            <w:rFonts w:asciiTheme="minorHAnsi" w:eastAsiaTheme="minorEastAsia" w:hAnsiTheme="minorHAnsi" w:cstheme="minorBidi"/>
            <w:iCs w:val="0"/>
            <w:sz w:val="22"/>
            <w:szCs w:val="22"/>
          </w:rPr>
          <w:tab/>
        </w:r>
        <w:r w:rsidR="00C265B9" w:rsidRPr="00AE2F76">
          <w:rPr>
            <w:rStyle w:val="Hyperlink"/>
          </w:rPr>
          <w:t>Get Fan LED Capabilities</w:t>
        </w:r>
        <w:r w:rsidR="00C265B9">
          <w:rPr>
            <w:webHidden/>
          </w:rPr>
          <w:tab/>
        </w:r>
        <w:r w:rsidR="00C265B9">
          <w:rPr>
            <w:webHidden/>
          </w:rPr>
          <w:fldChar w:fldCharType="begin"/>
        </w:r>
        <w:r w:rsidR="00C265B9">
          <w:rPr>
            <w:webHidden/>
          </w:rPr>
          <w:instrText xml:space="preserve"> PAGEREF _Toc429301676 \h </w:instrText>
        </w:r>
        <w:r w:rsidR="00C265B9">
          <w:rPr>
            <w:webHidden/>
          </w:rPr>
        </w:r>
        <w:r w:rsidR="00C265B9">
          <w:rPr>
            <w:webHidden/>
          </w:rPr>
          <w:fldChar w:fldCharType="separate"/>
        </w:r>
        <w:r w:rsidR="00C265B9">
          <w:rPr>
            <w:webHidden/>
          </w:rPr>
          <w:t>15</w:t>
        </w:r>
        <w:r w:rsidR="00C265B9">
          <w:rPr>
            <w:webHidden/>
          </w:rPr>
          <w:fldChar w:fldCharType="end"/>
        </w:r>
      </w:hyperlink>
    </w:p>
    <w:p w14:paraId="0BF5A077" w14:textId="77777777" w:rsidR="00C265B9" w:rsidRDefault="00F5793B">
      <w:pPr>
        <w:pStyle w:val="TOC3"/>
        <w:rPr>
          <w:rFonts w:asciiTheme="minorHAnsi" w:eastAsiaTheme="minorEastAsia" w:hAnsiTheme="minorHAnsi" w:cstheme="minorBidi"/>
          <w:iCs w:val="0"/>
          <w:sz w:val="22"/>
          <w:szCs w:val="22"/>
        </w:rPr>
      </w:pPr>
      <w:hyperlink w:anchor="_Toc429301677" w:history="1">
        <w:r w:rsidR="00C265B9" w:rsidRPr="00AE2F76">
          <w:rPr>
            <w:rStyle w:val="Hyperlink"/>
          </w:rPr>
          <w:t>2.4.5</w:t>
        </w:r>
        <w:r w:rsidR="00C265B9">
          <w:rPr>
            <w:rFonts w:asciiTheme="minorHAnsi" w:eastAsiaTheme="minorEastAsia" w:hAnsiTheme="minorHAnsi" w:cstheme="minorBidi"/>
            <w:iCs w:val="0"/>
            <w:sz w:val="22"/>
            <w:szCs w:val="22"/>
          </w:rPr>
          <w:tab/>
        </w:r>
        <w:r w:rsidR="00C265B9" w:rsidRPr="00AE2F76">
          <w:rPr>
            <w:rStyle w:val="Hyperlink"/>
          </w:rPr>
          <w:t>Control System Status LED</w:t>
        </w:r>
        <w:r w:rsidR="00C265B9">
          <w:rPr>
            <w:webHidden/>
          </w:rPr>
          <w:tab/>
        </w:r>
        <w:r w:rsidR="00C265B9">
          <w:rPr>
            <w:webHidden/>
          </w:rPr>
          <w:fldChar w:fldCharType="begin"/>
        </w:r>
        <w:r w:rsidR="00C265B9">
          <w:rPr>
            <w:webHidden/>
          </w:rPr>
          <w:instrText xml:space="preserve"> PAGEREF _Toc429301677 \h </w:instrText>
        </w:r>
        <w:r w:rsidR="00C265B9">
          <w:rPr>
            <w:webHidden/>
          </w:rPr>
        </w:r>
        <w:r w:rsidR="00C265B9">
          <w:rPr>
            <w:webHidden/>
          </w:rPr>
          <w:fldChar w:fldCharType="separate"/>
        </w:r>
        <w:r w:rsidR="00C265B9">
          <w:rPr>
            <w:webHidden/>
          </w:rPr>
          <w:t>15</w:t>
        </w:r>
        <w:r w:rsidR="00C265B9">
          <w:rPr>
            <w:webHidden/>
          </w:rPr>
          <w:fldChar w:fldCharType="end"/>
        </w:r>
      </w:hyperlink>
    </w:p>
    <w:p w14:paraId="0BF5A078" w14:textId="77777777" w:rsidR="00C265B9" w:rsidRDefault="00F5793B">
      <w:pPr>
        <w:pStyle w:val="TOC3"/>
        <w:rPr>
          <w:rFonts w:asciiTheme="minorHAnsi" w:eastAsiaTheme="minorEastAsia" w:hAnsiTheme="minorHAnsi" w:cstheme="minorBidi"/>
          <w:iCs w:val="0"/>
          <w:sz w:val="22"/>
          <w:szCs w:val="22"/>
        </w:rPr>
      </w:pPr>
      <w:hyperlink w:anchor="_Toc429301678" w:history="1">
        <w:r w:rsidR="00C265B9" w:rsidRPr="00AE2F76">
          <w:rPr>
            <w:rStyle w:val="Hyperlink"/>
          </w:rPr>
          <w:t>2.4.6</w:t>
        </w:r>
        <w:r w:rsidR="00C265B9">
          <w:rPr>
            <w:rFonts w:asciiTheme="minorHAnsi" w:eastAsiaTheme="minorEastAsia" w:hAnsiTheme="minorHAnsi" w:cstheme="minorBidi"/>
            <w:iCs w:val="0"/>
            <w:sz w:val="22"/>
            <w:szCs w:val="22"/>
          </w:rPr>
          <w:tab/>
        </w:r>
        <w:r w:rsidR="00C265B9" w:rsidRPr="00AE2F76">
          <w:rPr>
            <w:rStyle w:val="Hyperlink"/>
          </w:rPr>
          <w:t>Get Fan LED Capabilities</w:t>
        </w:r>
        <w:r w:rsidR="00C265B9">
          <w:rPr>
            <w:webHidden/>
          </w:rPr>
          <w:tab/>
        </w:r>
        <w:r w:rsidR="00C265B9">
          <w:rPr>
            <w:webHidden/>
          </w:rPr>
          <w:fldChar w:fldCharType="begin"/>
        </w:r>
        <w:r w:rsidR="00C265B9">
          <w:rPr>
            <w:webHidden/>
          </w:rPr>
          <w:instrText xml:space="preserve"> PAGEREF _Toc429301678 \h </w:instrText>
        </w:r>
        <w:r w:rsidR="00C265B9">
          <w:rPr>
            <w:webHidden/>
          </w:rPr>
        </w:r>
        <w:r w:rsidR="00C265B9">
          <w:rPr>
            <w:webHidden/>
          </w:rPr>
          <w:fldChar w:fldCharType="separate"/>
        </w:r>
        <w:r w:rsidR="00C265B9">
          <w:rPr>
            <w:webHidden/>
          </w:rPr>
          <w:t>16</w:t>
        </w:r>
        <w:r w:rsidR="00C265B9">
          <w:rPr>
            <w:webHidden/>
          </w:rPr>
          <w:fldChar w:fldCharType="end"/>
        </w:r>
      </w:hyperlink>
    </w:p>
    <w:p w14:paraId="0BF5A079" w14:textId="77777777" w:rsidR="00C265B9" w:rsidRDefault="00F5793B">
      <w:pPr>
        <w:pStyle w:val="TOC2"/>
        <w:rPr>
          <w:rFonts w:asciiTheme="minorHAnsi" w:eastAsiaTheme="minorEastAsia" w:hAnsiTheme="minorHAnsi" w:cstheme="minorBidi"/>
          <w:sz w:val="22"/>
          <w:szCs w:val="22"/>
        </w:rPr>
      </w:pPr>
      <w:hyperlink w:anchor="_Toc429301679" w:history="1">
        <w:r w:rsidR="00C265B9" w:rsidRPr="00AE2F76">
          <w:rPr>
            <w:rStyle w:val="Hyperlink"/>
          </w:rPr>
          <w:t>2.5</w:t>
        </w:r>
        <w:r w:rsidR="00C265B9">
          <w:rPr>
            <w:rFonts w:asciiTheme="minorHAnsi" w:eastAsiaTheme="minorEastAsia" w:hAnsiTheme="minorHAnsi" w:cstheme="minorBidi"/>
            <w:sz w:val="22"/>
            <w:szCs w:val="22"/>
          </w:rPr>
          <w:tab/>
        </w:r>
        <w:r w:rsidR="00C265B9" w:rsidRPr="00AE2F76">
          <w:rPr>
            <w:rStyle w:val="Hyperlink"/>
          </w:rPr>
          <w:t>CPLD Control</w:t>
        </w:r>
        <w:r w:rsidR="00C265B9">
          <w:rPr>
            <w:webHidden/>
          </w:rPr>
          <w:tab/>
        </w:r>
        <w:r w:rsidR="00C265B9">
          <w:rPr>
            <w:webHidden/>
          </w:rPr>
          <w:fldChar w:fldCharType="begin"/>
        </w:r>
        <w:r w:rsidR="00C265B9">
          <w:rPr>
            <w:webHidden/>
          </w:rPr>
          <w:instrText xml:space="preserve"> PAGEREF _Toc429301679 \h </w:instrText>
        </w:r>
        <w:r w:rsidR="00C265B9">
          <w:rPr>
            <w:webHidden/>
          </w:rPr>
        </w:r>
        <w:r w:rsidR="00C265B9">
          <w:rPr>
            <w:webHidden/>
          </w:rPr>
          <w:fldChar w:fldCharType="separate"/>
        </w:r>
        <w:r w:rsidR="00C265B9">
          <w:rPr>
            <w:webHidden/>
          </w:rPr>
          <w:t>16</w:t>
        </w:r>
        <w:r w:rsidR="00C265B9">
          <w:rPr>
            <w:webHidden/>
          </w:rPr>
          <w:fldChar w:fldCharType="end"/>
        </w:r>
      </w:hyperlink>
    </w:p>
    <w:p w14:paraId="0BF5A07A" w14:textId="77777777" w:rsidR="00C265B9" w:rsidRDefault="00F5793B">
      <w:pPr>
        <w:pStyle w:val="TOC3"/>
        <w:rPr>
          <w:rFonts w:asciiTheme="minorHAnsi" w:eastAsiaTheme="minorEastAsia" w:hAnsiTheme="minorHAnsi" w:cstheme="minorBidi"/>
          <w:iCs w:val="0"/>
          <w:sz w:val="22"/>
          <w:szCs w:val="22"/>
        </w:rPr>
      </w:pPr>
      <w:hyperlink w:anchor="_Toc429301680" w:history="1">
        <w:r w:rsidR="00C265B9" w:rsidRPr="00AE2F76">
          <w:rPr>
            <w:rStyle w:val="Hyperlink"/>
          </w:rPr>
          <w:t>2.5.1</w:t>
        </w:r>
        <w:r w:rsidR="00C265B9">
          <w:rPr>
            <w:rFonts w:asciiTheme="minorHAnsi" w:eastAsiaTheme="minorEastAsia" w:hAnsiTheme="minorHAnsi" w:cstheme="minorBidi"/>
            <w:iCs w:val="0"/>
            <w:sz w:val="22"/>
            <w:szCs w:val="22"/>
          </w:rPr>
          <w:tab/>
        </w:r>
        <w:r w:rsidR="00C265B9" w:rsidRPr="00AE2F76">
          <w:rPr>
            <w:rStyle w:val="Hyperlink"/>
          </w:rPr>
          <w:t>Read CPLD Version Number</w:t>
        </w:r>
        <w:r w:rsidR="00C265B9">
          <w:rPr>
            <w:webHidden/>
          </w:rPr>
          <w:tab/>
        </w:r>
        <w:r w:rsidR="00C265B9">
          <w:rPr>
            <w:webHidden/>
          </w:rPr>
          <w:fldChar w:fldCharType="begin"/>
        </w:r>
        <w:r w:rsidR="00C265B9">
          <w:rPr>
            <w:webHidden/>
          </w:rPr>
          <w:instrText xml:space="preserve"> PAGEREF _Toc429301680 \h </w:instrText>
        </w:r>
        <w:r w:rsidR="00C265B9">
          <w:rPr>
            <w:webHidden/>
          </w:rPr>
        </w:r>
        <w:r w:rsidR="00C265B9">
          <w:rPr>
            <w:webHidden/>
          </w:rPr>
          <w:fldChar w:fldCharType="separate"/>
        </w:r>
        <w:r w:rsidR="00C265B9">
          <w:rPr>
            <w:webHidden/>
          </w:rPr>
          <w:t>16</w:t>
        </w:r>
        <w:r w:rsidR="00C265B9">
          <w:rPr>
            <w:webHidden/>
          </w:rPr>
          <w:fldChar w:fldCharType="end"/>
        </w:r>
      </w:hyperlink>
    </w:p>
    <w:p w14:paraId="0BF5A07B" w14:textId="77777777" w:rsidR="00C265B9" w:rsidRDefault="00F5793B">
      <w:pPr>
        <w:pStyle w:val="TOC2"/>
        <w:rPr>
          <w:rFonts w:asciiTheme="minorHAnsi" w:eastAsiaTheme="minorEastAsia" w:hAnsiTheme="minorHAnsi" w:cstheme="minorBidi"/>
          <w:sz w:val="22"/>
          <w:szCs w:val="22"/>
        </w:rPr>
      </w:pPr>
      <w:hyperlink w:anchor="_Toc429301681" w:history="1">
        <w:r w:rsidR="00C265B9" w:rsidRPr="00AE2F76">
          <w:rPr>
            <w:rStyle w:val="Hyperlink"/>
          </w:rPr>
          <w:t>2.6</w:t>
        </w:r>
        <w:r w:rsidR="00C265B9">
          <w:rPr>
            <w:rFonts w:asciiTheme="minorHAnsi" w:eastAsiaTheme="minorEastAsia" w:hAnsiTheme="minorHAnsi" w:cstheme="minorBidi"/>
            <w:sz w:val="22"/>
            <w:szCs w:val="22"/>
          </w:rPr>
          <w:tab/>
        </w:r>
        <w:r w:rsidR="00C265B9" w:rsidRPr="00AE2F76">
          <w:rPr>
            <w:rStyle w:val="Hyperlink"/>
          </w:rPr>
          <w:t>EEPROM Control</w:t>
        </w:r>
        <w:r w:rsidR="00C265B9">
          <w:rPr>
            <w:webHidden/>
          </w:rPr>
          <w:tab/>
        </w:r>
        <w:r w:rsidR="00C265B9">
          <w:rPr>
            <w:webHidden/>
          </w:rPr>
          <w:fldChar w:fldCharType="begin"/>
        </w:r>
        <w:r w:rsidR="00C265B9">
          <w:rPr>
            <w:webHidden/>
          </w:rPr>
          <w:instrText xml:space="preserve"> PAGEREF _Toc429301681 \h </w:instrText>
        </w:r>
        <w:r w:rsidR="00C265B9">
          <w:rPr>
            <w:webHidden/>
          </w:rPr>
        </w:r>
        <w:r w:rsidR="00C265B9">
          <w:rPr>
            <w:webHidden/>
          </w:rPr>
          <w:fldChar w:fldCharType="separate"/>
        </w:r>
        <w:r w:rsidR="00C265B9">
          <w:rPr>
            <w:webHidden/>
          </w:rPr>
          <w:t>16</w:t>
        </w:r>
        <w:r w:rsidR="00C265B9">
          <w:rPr>
            <w:webHidden/>
          </w:rPr>
          <w:fldChar w:fldCharType="end"/>
        </w:r>
      </w:hyperlink>
    </w:p>
    <w:p w14:paraId="0BF5A07C" w14:textId="77777777" w:rsidR="00C265B9" w:rsidRDefault="00F5793B">
      <w:pPr>
        <w:pStyle w:val="TOC3"/>
        <w:rPr>
          <w:rFonts w:asciiTheme="minorHAnsi" w:eastAsiaTheme="minorEastAsia" w:hAnsiTheme="minorHAnsi" w:cstheme="minorBidi"/>
          <w:iCs w:val="0"/>
          <w:sz w:val="22"/>
          <w:szCs w:val="22"/>
        </w:rPr>
      </w:pPr>
      <w:hyperlink w:anchor="_Toc429301682" w:history="1">
        <w:r w:rsidR="00C265B9" w:rsidRPr="00AE2F76">
          <w:rPr>
            <w:rStyle w:val="Hyperlink"/>
          </w:rPr>
          <w:t>2.6.1</w:t>
        </w:r>
        <w:r w:rsidR="00C265B9">
          <w:rPr>
            <w:rFonts w:asciiTheme="minorHAnsi" w:eastAsiaTheme="minorEastAsia" w:hAnsiTheme="minorHAnsi" w:cstheme="minorBidi"/>
            <w:iCs w:val="0"/>
            <w:sz w:val="22"/>
            <w:szCs w:val="22"/>
          </w:rPr>
          <w:tab/>
        </w:r>
        <w:r w:rsidR="00C265B9" w:rsidRPr="00AE2F76">
          <w:rPr>
            <w:rStyle w:val="Hyperlink"/>
          </w:rPr>
          <w:t>Read CPU EEPROM Data</w:t>
        </w:r>
        <w:r w:rsidR="00C265B9">
          <w:rPr>
            <w:webHidden/>
          </w:rPr>
          <w:tab/>
        </w:r>
        <w:r w:rsidR="00C265B9">
          <w:rPr>
            <w:webHidden/>
          </w:rPr>
          <w:fldChar w:fldCharType="begin"/>
        </w:r>
        <w:r w:rsidR="00C265B9">
          <w:rPr>
            <w:webHidden/>
          </w:rPr>
          <w:instrText xml:space="preserve"> PAGEREF _Toc429301682 \h </w:instrText>
        </w:r>
        <w:r w:rsidR="00C265B9">
          <w:rPr>
            <w:webHidden/>
          </w:rPr>
        </w:r>
        <w:r w:rsidR="00C265B9">
          <w:rPr>
            <w:webHidden/>
          </w:rPr>
          <w:fldChar w:fldCharType="separate"/>
        </w:r>
        <w:r w:rsidR="00C265B9">
          <w:rPr>
            <w:webHidden/>
          </w:rPr>
          <w:t>16</w:t>
        </w:r>
        <w:r w:rsidR="00C265B9">
          <w:rPr>
            <w:webHidden/>
          </w:rPr>
          <w:fldChar w:fldCharType="end"/>
        </w:r>
      </w:hyperlink>
    </w:p>
    <w:p w14:paraId="0BF5A07D" w14:textId="77777777" w:rsidR="00C265B9" w:rsidRDefault="00F5793B">
      <w:pPr>
        <w:pStyle w:val="TOC3"/>
        <w:rPr>
          <w:rFonts w:asciiTheme="minorHAnsi" w:eastAsiaTheme="minorEastAsia" w:hAnsiTheme="minorHAnsi" w:cstheme="minorBidi"/>
          <w:iCs w:val="0"/>
          <w:sz w:val="22"/>
          <w:szCs w:val="22"/>
        </w:rPr>
      </w:pPr>
      <w:hyperlink w:anchor="_Toc429301683" w:history="1">
        <w:r w:rsidR="00C265B9" w:rsidRPr="00AE2F76">
          <w:rPr>
            <w:rStyle w:val="Hyperlink"/>
          </w:rPr>
          <w:t>2.6.2</w:t>
        </w:r>
        <w:r w:rsidR="00C265B9">
          <w:rPr>
            <w:rFonts w:asciiTheme="minorHAnsi" w:eastAsiaTheme="minorEastAsia" w:hAnsiTheme="minorHAnsi" w:cstheme="minorBidi"/>
            <w:iCs w:val="0"/>
            <w:sz w:val="22"/>
            <w:szCs w:val="22"/>
          </w:rPr>
          <w:tab/>
        </w:r>
        <w:r w:rsidR="00C265B9" w:rsidRPr="00AE2F76">
          <w:rPr>
            <w:rStyle w:val="Hyperlink"/>
          </w:rPr>
          <w:t>Read Fan Module EEPROM Data</w:t>
        </w:r>
        <w:r w:rsidR="00C265B9">
          <w:rPr>
            <w:webHidden/>
          </w:rPr>
          <w:tab/>
        </w:r>
        <w:r w:rsidR="00C265B9">
          <w:rPr>
            <w:webHidden/>
          </w:rPr>
          <w:fldChar w:fldCharType="begin"/>
        </w:r>
        <w:r w:rsidR="00C265B9">
          <w:rPr>
            <w:webHidden/>
          </w:rPr>
          <w:instrText xml:space="preserve"> PAGEREF _Toc429301683 \h </w:instrText>
        </w:r>
        <w:r w:rsidR="00C265B9">
          <w:rPr>
            <w:webHidden/>
          </w:rPr>
        </w:r>
        <w:r w:rsidR="00C265B9">
          <w:rPr>
            <w:webHidden/>
          </w:rPr>
          <w:fldChar w:fldCharType="separate"/>
        </w:r>
        <w:r w:rsidR="00C265B9">
          <w:rPr>
            <w:webHidden/>
          </w:rPr>
          <w:t>17</w:t>
        </w:r>
        <w:r w:rsidR="00C265B9">
          <w:rPr>
            <w:webHidden/>
          </w:rPr>
          <w:fldChar w:fldCharType="end"/>
        </w:r>
      </w:hyperlink>
    </w:p>
    <w:p w14:paraId="0BF5A07E" w14:textId="77777777" w:rsidR="00C265B9" w:rsidRDefault="00F5793B">
      <w:pPr>
        <w:pStyle w:val="TOC3"/>
        <w:rPr>
          <w:rFonts w:asciiTheme="minorHAnsi" w:eastAsiaTheme="minorEastAsia" w:hAnsiTheme="minorHAnsi" w:cstheme="minorBidi"/>
          <w:iCs w:val="0"/>
          <w:sz w:val="22"/>
          <w:szCs w:val="22"/>
        </w:rPr>
      </w:pPr>
      <w:hyperlink w:anchor="_Toc429301684" w:history="1">
        <w:r w:rsidR="00C265B9" w:rsidRPr="00AE2F76">
          <w:rPr>
            <w:rStyle w:val="Hyperlink"/>
          </w:rPr>
          <w:t>2.6.3</w:t>
        </w:r>
        <w:r w:rsidR="00C265B9">
          <w:rPr>
            <w:rFonts w:asciiTheme="minorHAnsi" w:eastAsiaTheme="minorEastAsia" w:hAnsiTheme="minorHAnsi" w:cstheme="minorBidi"/>
            <w:iCs w:val="0"/>
            <w:sz w:val="22"/>
            <w:szCs w:val="22"/>
          </w:rPr>
          <w:tab/>
        </w:r>
        <w:r w:rsidR="00C265B9" w:rsidRPr="00AE2F76">
          <w:rPr>
            <w:rStyle w:val="Hyperlink"/>
          </w:rPr>
          <w:t>Read Power Supply Module EEPROM Data</w:t>
        </w:r>
        <w:r w:rsidR="00C265B9">
          <w:rPr>
            <w:webHidden/>
          </w:rPr>
          <w:tab/>
        </w:r>
        <w:r w:rsidR="00C265B9">
          <w:rPr>
            <w:webHidden/>
          </w:rPr>
          <w:fldChar w:fldCharType="begin"/>
        </w:r>
        <w:r w:rsidR="00C265B9">
          <w:rPr>
            <w:webHidden/>
          </w:rPr>
          <w:instrText xml:space="preserve"> PAGEREF _Toc429301684 \h </w:instrText>
        </w:r>
        <w:r w:rsidR="00C265B9">
          <w:rPr>
            <w:webHidden/>
          </w:rPr>
        </w:r>
        <w:r w:rsidR="00C265B9">
          <w:rPr>
            <w:webHidden/>
          </w:rPr>
          <w:fldChar w:fldCharType="separate"/>
        </w:r>
        <w:r w:rsidR="00C265B9">
          <w:rPr>
            <w:webHidden/>
          </w:rPr>
          <w:t>17</w:t>
        </w:r>
        <w:r w:rsidR="00C265B9">
          <w:rPr>
            <w:webHidden/>
          </w:rPr>
          <w:fldChar w:fldCharType="end"/>
        </w:r>
      </w:hyperlink>
    </w:p>
    <w:p w14:paraId="0BF5A07F" w14:textId="77777777" w:rsidR="00C265B9" w:rsidRDefault="00F5793B">
      <w:pPr>
        <w:pStyle w:val="TOC3"/>
        <w:rPr>
          <w:rFonts w:asciiTheme="minorHAnsi" w:eastAsiaTheme="minorEastAsia" w:hAnsiTheme="minorHAnsi" w:cstheme="minorBidi"/>
          <w:iCs w:val="0"/>
          <w:sz w:val="22"/>
          <w:szCs w:val="22"/>
        </w:rPr>
      </w:pPr>
      <w:hyperlink w:anchor="_Toc429301685" w:history="1">
        <w:r w:rsidR="00C265B9" w:rsidRPr="00AE2F76">
          <w:rPr>
            <w:rStyle w:val="Hyperlink"/>
          </w:rPr>
          <w:t>2.6.4</w:t>
        </w:r>
        <w:r w:rsidR="00C265B9">
          <w:rPr>
            <w:rFonts w:asciiTheme="minorHAnsi" w:eastAsiaTheme="minorEastAsia" w:hAnsiTheme="minorHAnsi" w:cstheme="minorBidi"/>
            <w:iCs w:val="0"/>
            <w:sz w:val="22"/>
            <w:szCs w:val="22"/>
          </w:rPr>
          <w:tab/>
        </w:r>
        <w:r w:rsidR="00C265B9" w:rsidRPr="00AE2F76">
          <w:rPr>
            <w:rStyle w:val="Hyperlink"/>
          </w:rPr>
          <w:t>Read System Chassis EEPROM Data</w:t>
        </w:r>
        <w:r w:rsidR="00C265B9">
          <w:rPr>
            <w:webHidden/>
          </w:rPr>
          <w:tab/>
        </w:r>
        <w:r w:rsidR="00C265B9">
          <w:rPr>
            <w:webHidden/>
          </w:rPr>
          <w:fldChar w:fldCharType="begin"/>
        </w:r>
        <w:r w:rsidR="00C265B9">
          <w:rPr>
            <w:webHidden/>
          </w:rPr>
          <w:instrText xml:space="preserve"> PAGEREF _Toc429301685 \h </w:instrText>
        </w:r>
        <w:r w:rsidR="00C265B9">
          <w:rPr>
            <w:webHidden/>
          </w:rPr>
        </w:r>
        <w:r w:rsidR="00C265B9">
          <w:rPr>
            <w:webHidden/>
          </w:rPr>
          <w:fldChar w:fldCharType="separate"/>
        </w:r>
        <w:r w:rsidR="00C265B9">
          <w:rPr>
            <w:webHidden/>
          </w:rPr>
          <w:t>17</w:t>
        </w:r>
        <w:r w:rsidR="00C265B9">
          <w:rPr>
            <w:webHidden/>
          </w:rPr>
          <w:fldChar w:fldCharType="end"/>
        </w:r>
      </w:hyperlink>
    </w:p>
    <w:p w14:paraId="0BF5A080" w14:textId="77777777" w:rsidR="00C265B9" w:rsidRDefault="00F5793B">
      <w:pPr>
        <w:pStyle w:val="TOC2"/>
        <w:rPr>
          <w:rFonts w:asciiTheme="minorHAnsi" w:eastAsiaTheme="minorEastAsia" w:hAnsiTheme="minorHAnsi" w:cstheme="minorBidi"/>
          <w:sz w:val="22"/>
          <w:szCs w:val="22"/>
        </w:rPr>
      </w:pPr>
      <w:hyperlink w:anchor="_Toc429301686" w:history="1">
        <w:r w:rsidR="00C265B9" w:rsidRPr="00AE2F76">
          <w:rPr>
            <w:rStyle w:val="Hyperlink"/>
          </w:rPr>
          <w:t>2.7</w:t>
        </w:r>
        <w:r w:rsidR="00C265B9">
          <w:rPr>
            <w:rFonts w:asciiTheme="minorHAnsi" w:eastAsiaTheme="minorEastAsia" w:hAnsiTheme="minorHAnsi" w:cstheme="minorBidi"/>
            <w:sz w:val="22"/>
            <w:szCs w:val="22"/>
          </w:rPr>
          <w:tab/>
        </w:r>
        <w:r w:rsidR="00C265B9" w:rsidRPr="00AE2F76">
          <w:rPr>
            <w:rStyle w:val="Hyperlink"/>
          </w:rPr>
          <w:t>Control System Reset</w:t>
        </w:r>
        <w:r w:rsidR="00C265B9">
          <w:rPr>
            <w:webHidden/>
          </w:rPr>
          <w:tab/>
        </w:r>
        <w:r w:rsidR="00C265B9">
          <w:rPr>
            <w:webHidden/>
          </w:rPr>
          <w:fldChar w:fldCharType="begin"/>
        </w:r>
        <w:r w:rsidR="00C265B9">
          <w:rPr>
            <w:webHidden/>
          </w:rPr>
          <w:instrText xml:space="preserve"> PAGEREF _Toc429301686 \h </w:instrText>
        </w:r>
        <w:r w:rsidR="00C265B9">
          <w:rPr>
            <w:webHidden/>
          </w:rPr>
        </w:r>
        <w:r w:rsidR="00C265B9">
          <w:rPr>
            <w:webHidden/>
          </w:rPr>
          <w:fldChar w:fldCharType="separate"/>
        </w:r>
        <w:r w:rsidR="00C265B9">
          <w:rPr>
            <w:webHidden/>
          </w:rPr>
          <w:t>18</w:t>
        </w:r>
        <w:r w:rsidR="00C265B9">
          <w:rPr>
            <w:webHidden/>
          </w:rPr>
          <w:fldChar w:fldCharType="end"/>
        </w:r>
      </w:hyperlink>
    </w:p>
    <w:p w14:paraId="0BF5A081" w14:textId="77777777" w:rsidR="00C265B9" w:rsidRDefault="00F5793B">
      <w:pPr>
        <w:pStyle w:val="TOC3"/>
        <w:rPr>
          <w:rFonts w:asciiTheme="minorHAnsi" w:eastAsiaTheme="minorEastAsia" w:hAnsiTheme="minorHAnsi" w:cstheme="minorBidi"/>
          <w:iCs w:val="0"/>
          <w:sz w:val="22"/>
          <w:szCs w:val="22"/>
        </w:rPr>
      </w:pPr>
      <w:hyperlink w:anchor="_Toc429301687" w:history="1">
        <w:r w:rsidR="00C265B9" w:rsidRPr="00AE2F76">
          <w:rPr>
            <w:rStyle w:val="Hyperlink"/>
          </w:rPr>
          <w:t>2.7.1</w:t>
        </w:r>
        <w:r w:rsidR="00C265B9">
          <w:rPr>
            <w:rFonts w:asciiTheme="minorHAnsi" w:eastAsiaTheme="minorEastAsia" w:hAnsiTheme="minorHAnsi" w:cstheme="minorBidi"/>
            <w:iCs w:val="0"/>
            <w:sz w:val="22"/>
            <w:szCs w:val="22"/>
          </w:rPr>
          <w:tab/>
        </w:r>
        <w:r w:rsidR="00C265B9" w:rsidRPr="00AE2F76">
          <w:rPr>
            <w:rStyle w:val="Hyperlink"/>
          </w:rPr>
          <w:t>Reset the System</w:t>
        </w:r>
        <w:r w:rsidR="00C265B9">
          <w:rPr>
            <w:webHidden/>
          </w:rPr>
          <w:tab/>
        </w:r>
        <w:r w:rsidR="00C265B9">
          <w:rPr>
            <w:webHidden/>
          </w:rPr>
          <w:fldChar w:fldCharType="begin"/>
        </w:r>
        <w:r w:rsidR="00C265B9">
          <w:rPr>
            <w:webHidden/>
          </w:rPr>
          <w:instrText xml:space="preserve"> PAGEREF _Toc429301687 \h </w:instrText>
        </w:r>
        <w:r w:rsidR="00C265B9">
          <w:rPr>
            <w:webHidden/>
          </w:rPr>
        </w:r>
        <w:r w:rsidR="00C265B9">
          <w:rPr>
            <w:webHidden/>
          </w:rPr>
          <w:fldChar w:fldCharType="separate"/>
        </w:r>
        <w:r w:rsidR="00C265B9">
          <w:rPr>
            <w:webHidden/>
          </w:rPr>
          <w:t>18</w:t>
        </w:r>
        <w:r w:rsidR="00C265B9">
          <w:rPr>
            <w:webHidden/>
          </w:rPr>
          <w:fldChar w:fldCharType="end"/>
        </w:r>
      </w:hyperlink>
    </w:p>
    <w:p w14:paraId="0BF5A082" w14:textId="77777777" w:rsidR="00C265B9" w:rsidRDefault="00F5793B">
      <w:pPr>
        <w:pStyle w:val="TOC1"/>
        <w:rPr>
          <w:rFonts w:asciiTheme="minorHAnsi" w:eastAsiaTheme="minorEastAsia" w:hAnsiTheme="minorHAnsi" w:cstheme="minorBidi"/>
          <w:b w:val="0"/>
          <w:bCs w:val="0"/>
          <w:sz w:val="22"/>
          <w:szCs w:val="22"/>
          <w:lang w:bidi="ar-SA"/>
        </w:rPr>
      </w:pPr>
      <w:hyperlink w:anchor="_Toc429301688" w:history="1">
        <w:r w:rsidR="00C265B9" w:rsidRPr="00AE2F76">
          <w:rPr>
            <w:rStyle w:val="Hyperlink"/>
            <w:lang w:eastAsia="he-IL"/>
          </w:rPr>
          <w:t>3</w:t>
        </w:r>
        <w:r w:rsidR="00C265B9">
          <w:rPr>
            <w:rFonts w:asciiTheme="minorHAnsi" w:eastAsiaTheme="minorEastAsia" w:hAnsiTheme="minorHAnsi" w:cstheme="minorBidi"/>
            <w:b w:val="0"/>
            <w:bCs w:val="0"/>
            <w:sz w:val="22"/>
            <w:szCs w:val="22"/>
            <w:lang w:bidi="ar-SA"/>
          </w:rPr>
          <w:tab/>
        </w:r>
        <w:r w:rsidR="00C265B9" w:rsidRPr="00AE2F76">
          <w:rPr>
            <w:rStyle w:val="Hyperlink"/>
            <w:lang w:eastAsia="he-IL"/>
          </w:rPr>
          <w:t>Thermal Control</w:t>
        </w:r>
        <w:r w:rsidR="00C265B9">
          <w:rPr>
            <w:webHidden/>
          </w:rPr>
          <w:tab/>
        </w:r>
        <w:r w:rsidR="00C265B9">
          <w:rPr>
            <w:webHidden/>
          </w:rPr>
          <w:fldChar w:fldCharType="begin"/>
        </w:r>
        <w:r w:rsidR="00C265B9">
          <w:rPr>
            <w:webHidden/>
          </w:rPr>
          <w:instrText xml:space="preserve"> PAGEREF _Toc429301688 \h </w:instrText>
        </w:r>
        <w:r w:rsidR="00C265B9">
          <w:rPr>
            <w:webHidden/>
          </w:rPr>
        </w:r>
        <w:r w:rsidR="00C265B9">
          <w:rPr>
            <w:webHidden/>
          </w:rPr>
          <w:fldChar w:fldCharType="separate"/>
        </w:r>
        <w:r w:rsidR="00C265B9">
          <w:rPr>
            <w:webHidden/>
          </w:rPr>
          <w:t>19</w:t>
        </w:r>
        <w:r w:rsidR="00C265B9">
          <w:rPr>
            <w:webHidden/>
          </w:rPr>
          <w:fldChar w:fldCharType="end"/>
        </w:r>
      </w:hyperlink>
    </w:p>
    <w:p w14:paraId="0BF5A083" w14:textId="77777777" w:rsidR="00C265B9" w:rsidRDefault="00F5793B">
      <w:pPr>
        <w:pStyle w:val="TOC3"/>
        <w:rPr>
          <w:rFonts w:asciiTheme="minorHAnsi" w:eastAsiaTheme="minorEastAsia" w:hAnsiTheme="minorHAnsi" w:cstheme="minorBidi"/>
          <w:iCs w:val="0"/>
          <w:sz w:val="22"/>
          <w:szCs w:val="22"/>
        </w:rPr>
      </w:pPr>
      <w:hyperlink w:anchor="_Toc429301689" w:history="1">
        <w:r w:rsidR="00C265B9" w:rsidRPr="00AE2F76">
          <w:rPr>
            <w:rStyle w:val="Hyperlink"/>
          </w:rPr>
          <w:t>3.1.1</w:t>
        </w:r>
        <w:r w:rsidR="00C265B9">
          <w:rPr>
            <w:rFonts w:asciiTheme="minorHAnsi" w:eastAsiaTheme="minorEastAsia" w:hAnsiTheme="minorHAnsi" w:cstheme="minorBidi"/>
            <w:iCs w:val="0"/>
            <w:sz w:val="22"/>
            <w:szCs w:val="22"/>
          </w:rPr>
          <w:tab/>
        </w:r>
        <w:r w:rsidR="00C265B9" w:rsidRPr="00AE2F76">
          <w:rPr>
            <w:rStyle w:val="Hyperlink"/>
          </w:rPr>
          <w:t>Thermal Algorithm</w:t>
        </w:r>
        <w:r w:rsidR="00C265B9">
          <w:rPr>
            <w:webHidden/>
          </w:rPr>
          <w:tab/>
        </w:r>
        <w:r w:rsidR="00C265B9">
          <w:rPr>
            <w:webHidden/>
          </w:rPr>
          <w:fldChar w:fldCharType="begin"/>
        </w:r>
        <w:r w:rsidR="00C265B9">
          <w:rPr>
            <w:webHidden/>
          </w:rPr>
          <w:instrText xml:space="preserve"> PAGEREF _Toc429301689 \h </w:instrText>
        </w:r>
        <w:r w:rsidR="00C265B9">
          <w:rPr>
            <w:webHidden/>
          </w:rPr>
        </w:r>
        <w:r w:rsidR="00C265B9">
          <w:rPr>
            <w:webHidden/>
          </w:rPr>
          <w:fldChar w:fldCharType="separate"/>
        </w:r>
        <w:r w:rsidR="00C265B9">
          <w:rPr>
            <w:webHidden/>
          </w:rPr>
          <w:t>19</w:t>
        </w:r>
        <w:r w:rsidR="00C265B9">
          <w:rPr>
            <w:webHidden/>
          </w:rPr>
          <w:fldChar w:fldCharType="end"/>
        </w:r>
      </w:hyperlink>
    </w:p>
    <w:p w14:paraId="0BF5A084" w14:textId="77777777" w:rsidR="00C265B9" w:rsidRDefault="00F5793B">
      <w:pPr>
        <w:pStyle w:val="TOC3"/>
        <w:rPr>
          <w:rFonts w:asciiTheme="minorHAnsi" w:eastAsiaTheme="minorEastAsia" w:hAnsiTheme="minorHAnsi" w:cstheme="minorBidi"/>
          <w:iCs w:val="0"/>
          <w:sz w:val="22"/>
          <w:szCs w:val="22"/>
        </w:rPr>
      </w:pPr>
      <w:hyperlink w:anchor="_Toc429301690" w:history="1">
        <w:r w:rsidR="00C265B9" w:rsidRPr="00AE2F76">
          <w:rPr>
            <w:rStyle w:val="Hyperlink"/>
          </w:rPr>
          <w:t>3.1.2</w:t>
        </w:r>
        <w:r w:rsidR="00C265B9">
          <w:rPr>
            <w:rFonts w:asciiTheme="minorHAnsi" w:eastAsiaTheme="minorEastAsia" w:hAnsiTheme="minorHAnsi" w:cstheme="minorBidi"/>
            <w:iCs w:val="0"/>
            <w:sz w:val="22"/>
            <w:szCs w:val="22"/>
          </w:rPr>
          <w:tab/>
        </w:r>
        <w:r w:rsidR="00C265B9" w:rsidRPr="00AE2F76">
          <w:rPr>
            <w:rStyle w:val="Hyperlink"/>
          </w:rPr>
          <w:t>Starting and Stopping Thermal Algorithm</w:t>
        </w:r>
        <w:r w:rsidR="00C265B9">
          <w:rPr>
            <w:webHidden/>
          </w:rPr>
          <w:tab/>
        </w:r>
        <w:r w:rsidR="00C265B9">
          <w:rPr>
            <w:webHidden/>
          </w:rPr>
          <w:fldChar w:fldCharType="begin"/>
        </w:r>
        <w:r w:rsidR="00C265B9">
          <w:rPr>
            <w:webHidden/>
          </w:rPr>
          <w:instrText xml:space="preserve"> PAGEREF _Toc429301690 \h </w:instrText>
        </w:r>
        <w:r w:rsidR="00C265B9">
          <w:rPr>
            <w:webHidden/>
          </w:rPr>
        </w:r>
        <w:r w:rsidR="00C265B9">
          <w:rPr>
            <w:webHidden/>
          </w:rPr>
          <w:fldChar w:fldCharType="separate"/>
        </w:r>
        <w:r w:rsidR="00C265B9">
          <w:rPr>
            <w:webHidden/>
          </w:rPr>
          <w:t>19</w:t>
        </w:r>
        <w:r w:rsidR="00C265B9">
          <w:rPr>
            <w:webHidden/>
          </w:rPr>
          <w:fldChar w:fldCharType="end"/>
        </w:r>
      </w:hyperlink>
    </w:p>
    <w:p w14:paraId="0BF5A085" w14:textId="77777777" w:rsidR="00F16A73" w:rsidRDefault="000D5339" w:rsidP="003153CE">
      <w:pPr>
        <w:pStyle w:val="BodyText"/>
      </w:pPr>
      <w:r>
        <w:fldChar w:fldCharType="end"/>
      </w:r>
    </w:p>
    <w:p w14:paraId="0BF5A086" w14:textId="77777777" w:rsidR="00F16A73" w:rsidRDefault="00F16A73" w:rsidP="00F16A73">
      <w:pPr>
        <w:pStyle w:val="BodyText"/>
      </w:pPr>
      <w:r>
        <w:br w:type="page"/>
      </w:r>
    </w:p>
    <w:p w14:paraId="0BF5A087" w14:textId="77777777" w:rsidR="00F3095D" w:rsidRDefault="00F3095D" w:rsidP="00F3095D">
      <w:pPr>
        <w:pStyle w:val="PrefaceHeading"/>
      </w:pPr>
      <w:bookmarkStart w:id="8" w:name="O_17851"/>
      <w:bookmarkStart w:id="9" w:name="O_1265"/>
      <w:bookmarkStart w:id="10" w:name="_Toc429301651"/>
      <w:bookmarkStart w:id="11" w:name="_Toc289003027"/>
      <w:bookmarkEnd w:id="8"/>
      <w:bookmarkEnd w:id="9"/>
      <w:r>
        <w:lastRenderedPageBreak/>
        <w:t>Document Revision History</w:t>
      </w:r>
      <w:bookmarkEnd w:id="10"/>
    </w:p>
    <w:p w14:paraId="0BF5A088" w14:textId="77777777" w:rsidR="00F3095D" w:rsidRDefault="00F3095D" w:rsidP="00FB7EB3">
      <w:pPr>
        <w:pStyle w:val="TableCaption"/>
      </w:pPr>
      <w:bookmarkStart w:id="12" w:name="_Toc429153651"/>
      <w:r>
        <w:t xml:space="preserve">Table </w:t>
      </w:r>
      <w:r w:rsidR="00F5793B">
        <w:fldChar w:fldCharType="begin"/>
      </w:r>
      <w:r w:rsidR="00F5793B">
        <w:instrText xml:space="preserve"> SEQ Table \* ARABIC </w:instrText>
      </w:r>
      <w:r w:rsidR="00F5793B">
        <w:fldChar w:fldCharType="separate"/>
      </w:r>
      <w:r w:rsidR="00F05B68">
        <w:rPr>
          <w:noProof/>
        </w:rPr>
        <w:t>1</w:t>
      </w:r>
      <w:r w:rsidR="00F5793B">
        <w:rPr>
          <w:noProof/>
        </w:rPr>
        <w:fldChar w:fldCharType="end"/>
      </w:r>
      <w:r w:rsidR="00FB7EB3">
        <w:t xml:space="preserve"> -</w:t>
      </w:r>
      <w:r>
        <w:t xml:space="preserve"> Document Revision History</w:t>
      </w:r>
      <w:bookmarkEnd w:id="12"/>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7"/>
        <w:gridCol w:w="1853"/>
        <w:gridCol w:w="4783"/>
      </w:tblGrid>
      <w:tr w:rsidR="00F3095D" w14:paraId="0BF5A08C" w14:textId="77777777" w:rsidTr="007A3B16">
        <w:trPr>
          <w:tblHeader/>
        </w:trPr>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9D9D9"/>
          </w:tcPr>
          <w:p w14:paraId="0BF5A089" w14:textId="77777777" w:rsidR="00F3095D" w:rsidRPr="00CC27A7" w:rsidRDefault="00533935" w:rsidP="003153CE">
            <w:pPr>
              <w:pStyle w:val="TableHeading"/>
              <w:rPr>
                <w:lang w:bidi="ar-SA"/>
              </w:rPr>
            </w:pPr>
            <w:r>
              <w:rPr>
                <w:lang w:bidi="ar-SA"/>
              </w:rPr>
              <w:t>Revision</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9D9D9"/>
          </w:tcPr>
          <w:p w14:paraId="0BF5A08A" w14:textId="77777777" w:rsidR="00F3095D" w:rsidRPr="00CC27A7" w:rsidRDefault="00533935" w:rsidP="003153CE">
            <w:pPr>
              <w:pStyle w:val="TableHeading"/>
              <w:rPr>
                <w:lang w:bidi="ar-SA"/>
              </w:rPr>
            </w:pPr>
            <w:r>
              <w:rPr>
                <w:lang w:bidi="ar-SA"/>
              </w:rPr>
              <w:t>Date</w:t>
            </w:r>
          </w:p>
        </w:tc>
        <w:tc>
          <w:tcPr>
            <w:tcW w:w="4957" w:type="dxa"/>
            <w:tcBorders>
              <w:top w:val="single" w:sz="2" w:space="0" w:color="auto"/>
              <w:left w:val="single" w:sz="2" w:space="0" w:color="auto"/>
              <w:bottom w:val="single" w:sz="2" w:space="0" w:color="auto"/>
              <w:right w:val="single" w:sz="2" w:space="0" w:color="auto"/>
              <w:tl2br w:val="nil"/>
              <w:tr2bl w:val="nil"/>
            </w:tcBorders>
            <w:shd w:val="clear" w:color="auto" w:fill="D9D9D9"/>
          </w:tcPr>
          <w:p w14:paraId="0BF5A08B" w14:textId="77777777" w:rsidR="00F3095D" w:rsidRPr="00CC27A7" w:rsidRDefault="00533935" w:rsidP="003153CE">
            <w:pPr>
              <w:pStyle w:val="TableHeading"/>
              <w:rPr>
                <w:lang w:bidi="ar-SA"/>
              </w:rPr>
            </w:pPr>
            <w:r>
              <w:rPr>
                <w:lang w:bidi="ar-SA"/>
              </w:rPr>
              <w:t>Description</w:t>
            </w:r>
          </w:p>
        </w:tc>
      </w:tr>
      <w:tr w:rsidR="00F3095D" w14:paraId="0BF5A090" w14:textId="77777777" w:rsidTr="007A3B16">
        <w:tc>
          <w:tcPr>
            <w:tcW w:w="1440" w:type="dxa"/>
            <w:shd w:val="clear" w:color="auto" w:fill="auto"/>
          </w:tcPr>
          <w:p w14:paraId="0BF5A08D" w14:textId="77777777" w:rsidR="00F3095D" w:rsidRDefault="007A3B16" w:rsidP="00533935">
            <w:pPr>
              <w:pStyle w:val="TableBodyText"/>
              <w:rPr>
                <w:lang w:bidi="ar-SA"/>
              </w:rPr>
            </w:pPr>
            <w:r>
              <w:t>1.0</w:t>
            </w:r>
          </w:p>
        </w:tc>
        <w:tc>
          <w:tcPr>
            <w:tcW w:w="1890" w:type="dxa"/>
            <w:shd w:val="clear" w:color="auto" w:fill="auto"/>
          </w:tcPr>
          <w:p w14:paraId="0BF5A08E" w14:textId="77777777" w:rsidR="00F3095D" w:rsidRPr="00CC27A7" w:rsidRDefault="007A3B16" w:rsidP="007A3B16">
            <w:pPr>
              <w:pStyle w:val="TableBodyText"/>
              <w:rPr>
                <w:lang w:bidi="ar-SA"/>
              </w:rPr>
            </w:pPr>
            <w:r>
              <w:t>September 8, 2015</w:t>
            </w:r>
          </w:p>
        </w:tc>
        <w:tc>
          <w:tcPr>
            <w:tcW w:w="4957" w:type="dxa"/>
            <w:shd w:val="clear" w:color="auto" w:fill="auto"/>
          </w:tcPr>
          <w:p w14:paraId="0BF5A08F" w14:textId="77777777" w:rsidR="00F3095D" w:rsidRPr="00CC27A7" w:rsidRDefault="007A3B16" w:rsidP="00533935">
            <w:pPr>
              <w:pStyle w:val="TableBodyText"/>
              <w:rPr>
                <w:lang w:bidi="ar-SA"/>
              </w:rPr>
            </w:pPr>
            <w:r>
              <w:t>First release</w:t>
            </w:r>
          </w:p>
        </w:tc>
      </w:tr>
      <w:tr w:rsidR="00183A3C" w14:paraId="4ED74DE6" w14:textId="77777777" w:rsidTr="007A3B16">
        <w:trPr>
          <w:ins w:id="13" w:author="Vadim Pasternak" w:date="2018-12-06T00:30:00Z"/>
        </w:trPr>
        <w:tc>
          <w:tcPr>
            <w:tcW w:w="1440" w:type="dxa"/>
            <w:shd w:val="clear" w:color="auto" w:fill="auto"/>
          </w:tcPr>
          <w:p w14:paraId="2964C981" w14:textId="2741F1D3" w:rsidR="00183A3C" w:rsidRDefault="00183A3C" w:rsidP="00533935">
            <w:pPr>
              <w:pStyle w:val="TableBodyText"/>
              <w:rPr>
                <w:ins w:id="14" w:author="Vadim Pasternak" w:date="2018-12-06T00:30:00Z"/>
              </w:rPr>
            </w:pPr>
            <w:ins w:id="15" w:author="Vadim Pasternak" w:date="2018-12-06T00:30:00Z">
              <w:r>
                <w:t>1,1</w:t>
              </w:r>
            </w:ins>
          </w:p>
        </w:tc>
        <w:tc>
          <w:tcPr>
            <w:tcW w:w="1890" w:type="dxa"/>
            <w:shd w:val="clear" w:color="auto" w:fill="auto"/>
          </w:tcPr>
          <w:p w14:paraId="1A9326E4" w14:textId="2A66C185" w:rsidR="00183A3C" w:rsidRDefault="00183A3C" w:rsidP="007A3B16">
            <w:pPr>
              <w:pStyle w:val="TableBodyText"/>
              <w:rPr>
                <w:ins w:id="16" w:author="Vadim Pasternak" w:date="2018-12-06T00:30:00Z"/>
              </w:rPr>
            </w:pPr>
            <w:ins w:id="17" w:author="Vadim Pasternak" w:date="2018-12-06T00:30:00Z">
              <w:r>
                <w:t>December 18, 2018</w:t>
              </w:r>
            </w:ins>
          </w:p>
        </w:tc>
        <w:tc>
          <w:tcPr>
            <w:tcW w:w="4957" w:type="dxa"/>
            <w:shd w:val="clear" w:color="auto" w:fill="auto"/>
          </w:tcPr>
          <w:p w14:paraId="1A47C82E" w14:textId="4E4E8DB8" w:rsidR="00183A3C" w:rsidRDefault="00183A3C" w:rsidP="00533935">
            <w:pPr>
              <w:pStyle w:val="TableBodyText"/>
              <w:rPr>
                <w:ins w:id="18" w:author="Vadim Pasternak" w:date="2018-12-06T00:30:00Z"/>
              </w:rPr>
            </w:pPr>
            <w:ins w:id="19" w:author="Vadim Pasternak" w:date="2018-12-06T00:30:00Z">
              <w:r>
                <w:t>Support for new sy</w:t>
              </w:r>
            </w:ins>
            <w:ins w:id="20" w:author="Vadim Pasternak" w:date="2018-12-06T00:31:00Z">
              <w:r>
                <w:t>s</w:t>
              </w:r>
            </w:ins>
            <w:ins w:id="21" w:author="Vadim Pasternak" w:date="2018-12-06T00:30:00Z">
              <w:r>
                <w:t>tems</w:t>
              </w:r>
            </w:ins>
          </w:p>
        </w:tc>
      </w:tr>
    </w:tbl>
    <w:p w14:paraId="0BF5A091" w14:textId="2BBB3758" w:rsidR="00F3095D" w:rsidRDefault="00A63FFA" w:rsidP="00F3095D">
      <w:pPr>
        <w:pStyle w:val="BodyText"/>
        <w:rPr>
          <w:rFonts w:ascii="Arial" w:hAnsi="Arial" w:cs="Times New Roman"/>
          <w:noProof/>
          <w:sz w:val="36"/>
          <w:szCs w:val="24"/>
          <w:lang w:bidi="ar-SA"/>
        </w:rPr>
      </w:pPr>
      <w:ins w:id="22" w:author="Vadim Pasternak [2]" w:date="2017-10-30T10:27:00Z">
        <w:del w:id="23" w:author="Vadim Pasternak" w:date="2018-12-06T00:31:00Z">
          <w:r w:rsidRPr="00A63FFA" w:rsidDel="00183A3C">
            <w:rPr>
              <w:color w:val="FF0000"/>
              <w:rPrChange w:id="24" w:author="Vadim Pasternak [2]" w:date="2017-10-30T10:27:00Z">
                <w:rPr/>
              </w:rPrChange>
            </w:rPr>
            <w:delText xml:space="preserve">Vadim: </w:delText>
          </w:r>
        </w:del>
        <w:r>
          <w:rPr>
            <w:color w:val="FF0000"/>
          </w:rPr>
          <w:t>To b</w:t>
        </w:r>
      </w:ins>
      <w:ins w:id="25" w:author="Vadim Pasternak" w:date="2018-12-06T00:31:00Z">
        <w:r w:rsidR="00183A3C" w:rsidRPr="00183A3C" w:rsidDel="00183A3C">
          <w:rPr>
            <w:color w:val="FF0000"/>
          </w:rPr>
          <w:t xml:space="preserve"> </w:t>
        </w:r>
      </w:ins>
      <w:ins w:id="26" w:author="Vadim Pasternak [2]" w:date="2017-10-30T10:27:00Z">
        <w:del w:id="27" w:author="Vadim Pasternak" w:date="2018-12-06T00:31:00Z">
          <w:r w:rsidRPr="00A63FFA" w:rsidDel="00183A3C">
            <w:rPr>
              <w:color w:val="FF0000"/>
              <w:rPrChange w:id="28" w:author="Vadim Pasternak [2]" w:date="2017-10-30T10:27:00Z">
                <w:rPr/>
              </w:rPrChange>
            </w:rPr>
            <w:delText>e updated</w:delText>
          </w:r>
        </w:del>
      </w:ins>
      <w:r w:rsidR="00F3095D">
        <w:br w:type="page"/>
      </w:r>
    </w:p>
    <w:p w14:paraId="0BF5A092" w14:textId="77777777" w:rsidR="00FE2CA1" w:rsidRPr="000F3CE7" w:rsidRDefault="00FE2CA1" w:rsidP="00F3095D">
      <w:pPr>
        <w:pStyle w:val="PrefaceHeading"/>
      </w:pPr>
      <w:bookmarkStart w:id="29" w:name="_Toc429301652"/>
      <w:r w:rsidRPr="000F3CE7">
        <w:lastRenderedPageBreak/>
        <w:t xml:space="preserve">About this </w:t>
      </w:r>
      <w:r w:rsidRPr="00A71EAC">
        <w:t>Manual</w:t>
      </w:r>
      <w:bookmarkEnd w:id="11"/>
      <w:bookmarkEnd w:id="29"/>
    </w:p>
    <w:p w14:paraId="0BF5A093" w14:textId="77777777" w:rsidR="00FE2CA1" w:rsidRDefault="0027734F" w:rsidP="00985951">
      <w:pPr>
        <w:pStyle w:val="BodyText"/>
      </w:pPr>
      <w:r>
        <w:t xml:space="preserve">This manual describes </w:t>
      </w:r>
      <w:r w:rsidR="00985951">
        <w:t>using</w:t>
      </w:r>
      <w:r>
        <w:t xml:space="preserve"> sysfs in order to control Mellanox switch HW.</w:t>
      </w:r>
      <w:r w:rsidR="00FE2CA1" w:rsidRPr="000F3CE7">
        <w:t xml:space="preserve"> </w:t>
      </w:r>
    </w:p>
    <w:p w14:paraId="0BF5A094" w14:textId="77777777" w:rsidR="008E0F7F" w:rsidRPr="000F3CE7" w:rsidRDefault="008E0F7F" w:rsidP="008E0F7F">
      <w:pPr>
        <w:pStyle w:val="Spacer"/>
      </w:pPr>
    </w:p>
    <w:p w14:paraId="0BF5A095" w14:textId="77777777" w:rsidR="00FE2CA1" w:rsidRPr="000F3CE7" w:rsidRDefault="00FE2CA1" w:rsidP="00F3095D">
      <w:pPr>
        <w:pStyle w:val="PrefaceHeading2"/>
      </w:pPr>
      <w:bookmarkStart w:id="30" w:name="O_3343"/>
      <w:bookmarkStart w:id="31" w:name="_Toc289003028"/>
      <w:bookmarkEnd w:id="30"/>
      <w:r w:rsidRPr="000F3CE7">
        <w:t>Audience</w:t>
      </w:r>
      <w:bookmarkEnd w:id="31"/>
    </w:p>
    <w:p w14:paraId="0BF5A096" w14:textId="77777777" w:rsidR="00FE2CA1" w:rsidRPr="000F3CE7" w:rsidRDefault="00985951" w:rsidP="008E0F7F">
      <w:pPr>
        <w:pStyle w:val="BodyText"/>
      </w:pPr>
      <w:r>
        <w:t>Th</w:t>
      </w:r>
      <w:r w:rsidR="00DB5C65">
        <w:t>is</w:t>
      </w:r>
      <w:r>
        <w:t xml:space="preserve"> m</w:t>
      </w:r>
      <w:r w:rsidR="00FE2CA1" w:rsidRPr="000F3CE7">
        <w:t xml:space="preserve">anual is intended for </w:t>
      </w:r>
      <w:r w:rsidR="0027734F">
        <w:t>developer</w:t>
      </w:r>
      <w:r w:rsidR="00DB5C65">
        <w:t>s</w:t>
      </w:r>
      <w:r w:rsidR="0027734F">
        <w:t xml:space="preserve"> </w:t>
      </w:r>
      <w:r w:rsidR="008E0F7F">
        <w:t>creating</w:t>
      </w:r>
      <w:r w:rsidR="0027734F">
        <w:t xml:space="preserve"> management software over Mellanox switch</w:t>
      </w:r>
      <w:r w:rsidR="00DB5C65">
        <w:t>es</w:t>
      </w:r>
      <w:r w:rsidR="0027734F">
        <w:t xml:space="preserve"> using Mellanox SDK.</w:t>
      </w:r>
    </w:p>
    <w:p w14:paraId="0BF5A097" w14:textId="77777777" w:rsidR="00FE2CA1" w:rsidRPr="000F3CE7" w:rsidRDefault="00FE2CA1" w:rsidP="00F3095D">
      <w:pPr>
        <w:pStyle w:val="AllowPageBreak"/>
      </w:pPr>
    </w:p>
    <w:p w14:paraId="0BF5A098" w14:textId="77777777" w:rsidR="00FE2CA1" w:rsidRPr="000F3CE7" w:rsidRDefault="00FE2CA1" w:rsidP="00F3095D">
      <w:pPr>
        <w:pStyle w:val="PrefaceHeading2"/>
      </w:pPr>
      <w:bookmarkStart w:id="32" w:name="O_293"/>
      <w:bookmarkStart w:id="33" w:name="_Toc289003029"/>
      <w:bookmarkEnd w:id="32"/>
      <w:r w:rsidRPr="000F3CE7">
        <w:t>Document Conventions</w:t>
      </w:r>
      <w:bookmarkEnd w:id="33"/>
    </w:p>
    <w:p w14:paraId="0BF5A099" w14:textId="77777777" w:rsidR="00FE2CA1" w:rsidRPr="000F3CE7" w:rsidRDefault="00FE2CA1" w:rsidP="00F3095D">
      <w:pPr>
        <w:pStyle w:val="BodyText"/>
      </w:pPr>
      <w:r w:rsidRPr="000F3CE7">
        <w:t>The following lists conventions used in this document.</w:t>
      </w:r>
    </w:p>
    <w:tbl>
      <w:tblPr>
        <w:tblW w:w="8248" w:type="dxa"/>
        <w:tblInd w:w="964" w:type="dxa"/>
        <w:tblLayout w:type="fixed"/>
        <w:tblCellMar>
          <w:left w:w="62" w:type="dxa"/>
          <w:right w:w="62" w:type="dxa"/>
        </w:tblCellMar>
        <w:tblLook w:val="0000" w:firstRow="0" w:lastRow="0" w:firstColumn="0" w:lastColumn="0" w:noHBand="0" w:noVBand="0"/>
      </w:tblPr>
      <w:tblGrid>
        <w:gridCol w:w="1010"/>
        <w:gridCol w:w="7238"/>
      </w:tblGrid>
      <w:tr w:rsidR="00FE2CA1" w:rsidRPr="000F3CE7" w14:paraId="0BF5A09C" w14:textId="77777777" w:rsidTr="00707EFA">
        <w:tc>
          <w:tcPr>
            <w:tcW w:w="1010" w:type="dxa"/>
            <w:tcBorders>
              <w:top w:val="nil"/>
              <w:left w:val="nil"/>
              <w:bottom w:val="nil"/>
              <w:right w:val="nil"/>
            </w:tcBorders>
            <w:tcMar>
              <w:top w:w="0" w:type="dxa"/>
              <w:left w:w="62" w:type="dxa"/>
              <w:bottom w:w="0" w:type="dxa"/>
              <w:right w:w="62" w:type="dxa"/>
            </w:tcMar>
          </w:tcPr>
          <w:p w14:paraId="0BF5A09A" w14:textId="77777777" w:rsidR="00FE2CA1" w:rsidRPr="00CC27A7" w:rsidRDefault="0091799C" w:rsidP="00F3095D">
            <w:pPr>
              <w:pStyle w:val="Notice"/>
            </w:pPr>
            <w:r>
              <w:drawing>
                <wp:inline distT="0" distB="0" distL="0" distR="0" wp14:anchorId="0BF5A371" wp14:editId="0BF5A372">
                  <wp:extent cx="552450" cy="58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7238" w:type="dxa"/>
            <w:tcBorders>
              <w:top w:val="nil"/>
              <w:left w:val="nil"/>
              <w:bottom w:val="nil"/>
              <w:right w:val="nil"/>
            </w:tcBorders>
            <w:shd w:val="clear" w:color="auto" w:fill="E6E6E6"/>
            <w:tcMar>
              <w:top w:w="0" w:type="dxa"/>
              <w:left w:w="62" w:type="dxa"/>
              <w:bottom w:w="0" w:type="dxa"/>
              <w:right w:w="62" w:type="dxa"/>
            </w:tcMar>
            <w:vAlign w:val="center"/>
          </w:tcPr>
          <w:p w14:paraId="0BF5A09B" w14:textId="77777777" w:rsidR="00FE2CA1" w:rsidRPr="00CC27A7" w:rsidRDefault="00FE2CA1" w:rsidP="00707EFA">
            <w:pPr>
              <w:pStyle w:val="Notice"/>
            </w:pPr>
            <w:r w:rsidRPr="00CC27A7">
              <w:rPr>
                <w:rStyle w:val="SpecialBold"/>
              </w:rPr>
              <w:t>NOTE:</w:t>
            </w:r>
            <w:r w:rsidRPr="00CC27A7">
              <w:t xml:space="preserve"> Identifies important information that contains helpful suggestions.</w:t>
            </w:r>
          </w:p>
        </w:tc>
      </w:tr>
    </w:tbl>
    <w:p w14:paraId="0BF5A09D" w14:textId="77777777" w:rsidR="00FE2CA1" w:rsidRDefault="00FE2CA1" w:rsidP="00F3095D"/>
    <w:tbl>
      <w:tblPr>
        <w:tblW w:w="8248" w:type="dxa"/>
        <w:tblInd w:w="964" w:type="dxa"/>
        <w:tblLayout w:type="fixed"/>
        <w:tblCellMar>
          <w:left w:w="62" w:type="dxa"/>
          <w:right w:w="62" w:type="dxa"/>
        </w:tblCellMar>
        <w:tblLook w:val="0000" w:firstRow="0" w:lastRow="0" w:firstColumn="0" w:lastColumn="0" w:noHBand="0" w:noVBand="0"/>
      </w:tblPr>
      <w:tblGrid>
        <w:gridCol w:w="1010"/>
        <w:gridCol w:w="7238"/>
      </w:tblGrid>
      <w:tr w:rsidR="00FE2CA1" w:rsidRPr="000F3CE7" w14:paraId="0BF5A0A0" w14:textId="77777777" w:rsidTr="00707EFA">
        <w:tc>
          <w:tcPr>
            <w:tcW w:w="1010" w:type="dxa"/>
            <w:tcBorders>
              <w:top w:val="nil"/>
              <w:left w:val="nil"/>
              <w:bottom w:val="nil"/>
              <w:right w:val="nil"/>
            </w:tcBorders>
            <w:tcMar>
              <w:top w:w="0" w:type="dxa"/>
              <w:left w:w="62" w:type="dxa"/>
              <w:bottom w:w="0" w:type="dxa"/>
              <w:right w:w="62" w:type="dxa"/>
            </w:tcMar>
          </w:tcPr>
          <w:p w14:paraId="0BF5A09E" w14:textId="77777777" w:rsidR="00FE2CA1" w:rsidRPr="00CC27A7" w:rsidRDefault="0091799C" w:rsidP="00F3095D">
            <w:pPr>
              <w:pStyle w:val="Notice"/>
            </w:pPr>
            <w:r>
              <w:drawing>
                <wp:inline distT="0" distB="0" distL="0" distR="0" wp14:anchorId="0BF5A373" wp14:editId="0BF5A374">
                  <wp:extent cx="438150"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 cy="400050"/>
                          </a:xfrm>
                          <a:prstGeom prst="rect">
                            <a:avLst/>
                          </a:prstGeom>
                          <a:noFill/>
                          <a:ln>
                            <a:noFill/>
                          </a:ln>
                        </pic:spPr>
                      </pic:pic>
                    </a:graphicData>
                  </a:graphic>
                </wp:inline>
              </w:drawing>
            </w:r>
          </w:p>
        </w:tc>
        <w:tc>
          <w:tcPr>
            <w:tcW w:w="7238" w:type="dxa"/>
            <w:tcBorders>
              <w:top w:val="nil"/>
              <w:left w:val="nil"/>
              <w:bottom w:val="nil"/>
              <w:right w:val="nil"/>
            </w:tcBorders>
            <w:shd w:val="clear" w:color="auto" w:fill="E6E6E6"/>
            <w:tcMar>
              <w:top w:w="0" w:type="dxa"/>
              <w:left w:w="62" w:type="dxa"/>
              <w:bottom w:w="0" w:type="dxa"/>
              <w:right w:w="62" w:type="dxa"/>
            </w:tcMar>
            <w:vAlign w:val="center"/>
          </w:tcPr>
          <w:p w14:paraId="0BF5A09F" w14:textId="77777777" w:rsidR="00FE2CA1" w:rsidRPr="00CC27A7" w:rsidRDefault="00FE2CA1" w:rsidP="00707EFA">
            <w:pPr>
              <w:pStyle w:val="Notice"/>
            </w:pPr>
            <w:r w:rsidRPr="00CC27A7">
              <w:rPr>
                <w:rStyle w:val="SpecialBold"/>
              </w:rPr>
              <w:t>CAUTION:</w:t>
            </w:r>
            <w:r w:rsidRPr="00CC27A7">
              <w:t xml:space="preserve"> Alerts you to the risk of personal injury, system damage, or loss of data.</w:t>
            </w:r>
          </w:p>
        </w:tc>
      </w:tr>
    </w:tbl>
    <w:p w14:paraId="0BF5A0A1" w14:textId="77777777" w:rsidR="00FE2CA1" w:rsidRPr="000F3CE7" w:rsidRDefault="00FE2CA1" w:rsidP="00F3095D">
      <w:pPr>
        <w:pStyle w:val="BodyText"/>
      </w:pPr>
    </w:p>
    <w:tbl>
      <w:tblPr>
        <w:tblW w:w="8248" w:type="dxa"/>
        <w:tblInd w:w="964" w:type="dxa"/>
        <w:tblLayout w:type="fixed"/>
        <w:tblCellMar>
          <w:left w:w="62" w:type="dxa"/>
          <w:right w:w="62" w:type="dxa"/>
        </w:tblCellMar>
        <w:tblLook w:val="0000" w:firstRow="0" w:lastRow="0" w:firstColumn="0" w:lastColumn="0" w:noHBand="0" w:noVBand="0"/>
      </w:tblPr>
      <w:tblGrid>
        <w:gridCol w:w="1010"/>
        <w:gridCol w:w="7238"/>
      </w:tblGrid>
      <w:tr w:rsidR="00FE2CA1" w:rsidRPr="000F3CE7" w14:paraId="0BF5A0A4" w14:textId="77777777" w:rsidTr="00707EFA">
        <w:tc>
          <w:tcPr>
            <w:tcW w:w="1170" w:type="dxa"/>
            <w:tcBorders>
              <w:top w:val="nil"/>
              <w:left w:val="nil"/>
              <w:bottom w:val="nil"/>
              <w:right w:val="nil"/>
            </w:tcBorders>
            <w:tcMar>
              <w:top w:w="0" w:type="dxa"/>
              <w:left w:w="62" w:type="dxa"/>
              <w:bottom w:w="0" w:type="dxa"/>
              <w:right w:w="62" w:type="dxa"/>
            </w:tcMar>
          </w:tcPr>
          <w:p w14:paraId="0BF5A0A2" w14:textId="77777777" w:rsidR="00FE2CA1" w:rsidRPr="00CC27A7" w:rsidRDefault="002E7CDD" w:rsidP="00F3095D">
            <w:pPr>
              <w:pStyle w:val="Notice"/>
            </w:pPr>
            <w:r>
              <w:drawing>
                <wp:inline distT="0" distB="0" distL="0" distR="0" wp14:anchorId="0BF5A375" wp14:editId="0BF5A376">
                  <wp:extent cx="43815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 cy="400050"/>
                          </a:xfrm>
                          <a:prstGeom prst="rect">
                            <a:avLst/>
                          </a:prstGeom>
                          <a:noFill/>
                          <a:ln>
                            <a:noFill/>
                          </a:ln>
                        </pic:spPr>
                      </pic:pic>
                    </a:graphicData>
                  </a:graphic>
                </wp:inline>
              </w:drawing>
            </w:r>
          </w:p>
        </w:tc>
        <w:tc>
          <w:tcPr>
            <w:tcW w:w="8550" w:type="dxa"/>
            <w:tcBorders>
              <w:top w:val="nil"/>
              <w:left w:val="nil"/>
              <w:bottom w:val="nil"/>
              <w:right w:val="nil"/>
            </w:tcBorders>
            <w:shd w:val="clear" w:color="auto" w:fill="E6E6E6"/>
            <w:tcMar>
              <w:top w:w="0" w:type="dxa"/>
              <w:left w:w="62" w:type="dxa"/>
              <w:bottom w:w="0" w:type="dxa"/>
              <w:right w:w="62" w:type="dxa"/>
            </w:tcMar>
            <w:vAlign w:val="center"/>
          </w:tcPr>
          <w:p w14:paraId="0BF5A0A3" w14:textId="77777777" w:rsidR="00FE2CA1" w:rsidRPr="00CC27A7" w:rsidRDefault="00FE2CA1" w:rsidP="00707EFA">
            <w:pPr>
              <w:pStyle w:val="Notice"/>
            </w:pPr>
            <w:r w:rsidRPr="00CC27A7">
              <w:rPr>
                <w:rStyle w:val="SpecialBold"/>
              </w:rPr>
              <w:t>WARNING:</w:t>
            </w:r>
            <w:r w:rsidRPr="00CC27A7">
              <w:t xml:space="preserve"> Warns you that failure to take or avoid a specific action might result in personal injury or a malfunction of the hardware or software. Be aware of the hazards involved with electrical circuitry and be familiar with standard practices for preventing accidents before you work on any equipment.</w:t>
            </w:r>
          </w:p>
        </w:tc>
      </w:tr>
    </w:tbl>
    <w:p w14:paraId="0BF5A0A5" w14:textId="77777777" w:rsidR="00F3095D" w:rsidRDefault="00F3095D" w:rsidP="00F3095D">
      <w:pPr>
        <w:keepNext/>
        <w:spacing w:line="276" w:lineRule="auto"/>
        <w:rPr>
          <w:rFonts w:ascii="Arial" w:eastAsia="Calibri" w:hAnsi="Arial"/>
          <w:b/>
          <w:noProof/>
          <w:sz w:val="36"/>
          <w:szCs w:val="24"/>
          <w:lang w:bidi="ar-SA"/>
        </w:rPr>
      </w:pPr>
      <w:bookmarkStart w:id="34" w:name="O_294"/>
      <w:bookmarkStart w:id="35" w:name="O_993"/>
      <w:bookmarkStart w:id="36" w:name="_Toc303786204"/>
      <w:bookmarkEnd w:id="34"/>
      <w:bookmarkEnd w:id="35"/>
      <w:r>
        <w:br w:type="page"/>
      </w:r>
    </w:p>
    <w:p w14:paraId="0BF5A0A6" w14:textId="77777777" w:rsidR="00FE2CA1" w:rsidRDefault="007A3B16" w:rsidP="00F3095D">
      <w:pPr>
        <w:pStyle w:val="Heading1"/>
        <w:keepNext w:val="0"/>
      </w:pPr>
      <w:bookmarkStart w:id="37" w:name="_Toc429301653"/>
      <w:bookmarkEnd w:id="36"/>
      <w:r>
        <w:lastRenderedPageBreak/>
        <w:t>Introduction</w:t>
      </w:r>
      <w:bookmarkEnd w:id="37"/>
    </w:p>
    <w:p w14:paraId="0BF5A0A7" w14:textId="71D3D491" w:rsidR="007A3B16" w:rsidRPr="007A3B16" w:rsidRDefault="007A3B16" w:rsidP="007A3B16">
      <w:pPr>
        <w:pStyle w:val="BodyText"/>
        <w:rPr>
          <w:lang w:bidi="ar-SA"/>
        </w:rPr>
      </w:pPr>
      <w:r w:rsidRPr="007A3B16">
        <w:rPr>
          <w:lang w:bidi="ar-SA"/>
        </w:rPr>
        <w:t xml:space="preserve">Mellanox </w:t>
      </w:r>
      <w:del w:id="38" w:author="Vadim Pasternak" w:date="2018-12-06T00:42:00Z">
        <w:r w:rsidRPr="007A3B16" w:rsidDel="00562218">
          <w:rPr>
            <w:lang w:bidi="ar-SA"/>
          </w:rPr>
          <w:delText>S</w:delText>
        </w:r>
        <w:r w:rsidDel="00562218">
          <w:delText>DK</w:delText>
        </w:r>
        <w:r w:rsidRPr="007A3B16" w:rsidDel="00562218">
          <w:rPr>
            <w:lang w:bidi="ar-SA"/>
          </w:rPr>
          <w:delText xml:space="preserve"> support </w:delText>
        </w:r>
        <w:r w:rsidR="006F3E68" w:rsidDel="00562218">
          <w:delText>hardware (</w:delText>
        </w:r>
      </w:del>
      <w:ins w:id="39" w:author="Vadim Pasternak" w:date="2018-12-06T00:42:00Z">
        <w:r w:rsidR="00562218">
          <w:rPr>
            <w:lang w:bidi="ar-SA"/>
          </w:rPr>
          <w:t>hw-</w:t>
        </w:r>
      </w:ins>
      <w:del w:id="40" w:author="Vadim Pasternak" w:date="2018-12-06T00:42:00Z">
        <w:r w:rsidRPr="007A3B16" w:rsidDel="00562218">
          <w:rPr>
            <w:lang w:bidi="ar-SA"/>
          </w:rPr>
          <w:delText>HW</w:delText>
        </w:r>
        <w:r w:rsidR="006F3E68" w:rsidDel="00562218">
          <w:delText>)</w:delText>
        </w:r>
        <w:r w:rsidRPr="007A3B16" w:rsidDel="00562218">
          <w:rPr>
            <w:lang w:bidi="ar-SA"/>
          </w:rPr>
          <w:delText xml:space="preserve"> </w:delText>
        </w:r>
      </w:del>
      <w:r w:rsidRPr="007A3B16">
        <w:rPr>
          <w:lang w:bidi="ar-SA"/>
        </w:rPr>
        <w:t xml:space="preserve">management </w:t>
      </w:r>
      <w:ins w:id="41" w:author="Vadim Pasternak" w:date="2018-12-06T00:43:00Z">
        <w:r w:rsidR="00562218">
          <w:t>package uses</w:t>
        </w:r>
      </w:ins>
      <w:del w:id="42" w:author="Vadim Pasternak" w:date="2018-12-06T00:43:00Z">
        <w:r w:rsidRPr="007A3B16" w:rsidDel="00562218">
          <w:rPr>
            <w:lang w:bidi="ar-SA"/>
          </w:rPr>
          <w:delText xml:space="preserve">and control </w:delText>
        </w:r>
        <w:r w:rsidDel="00562218">
          <w:delText>using</w:delText>
        </w:r>
      </w:del>
      <w:r>
        <w:t xml:space="preserve"> a</w:t>
      </w:r>
      <w:r w:rsidRPr="007A3B16">
        <w:rPr>
          <w:lang w:bidi="ar-SA"/>
        </w:rPr>
        <w:t xml:space="preserve"> virtual file system provided by the Linux kernel </w:t>
      </w:r>
      <w:r>
        <w:t>called s</w:t>
      </w:r>
      <w:r>
        <w:rPr>
          <w:lang w:bidi="ar-SA"/>
        </w:rPr>
        <w:t>ysfs</w:t>
      </w:r>
      <w:r>
        <w:t>.</w:t>
      </w:r>
    </w:p>
    <w:p w14:paraId="4E6469D8" w14:textId="2E4975AD" w:rsidR="00A63FFA" w:rsidRPr="00A63FFA" w:rsidDel="00562218" w:rsidRDefault="007A3B16" w:rsidP="00562218">
      <w:pPr>
        <w:pStyle w:val="BodyText"/>
        <w:rPr>
          <w:del w:id="43" w:author="Vadim Pasternak" w:date="2018-12-06T00:42:00Z"/>
          <w:dstrike/>
          <w:rPrChange w:id="44" w:author="Vadim Pasternak [2]" w:date="2017-10-30T10:29:00Z">
            <w:rPr>
              <w:del w:id="45" w:author="Vadim Pasternak" w:date="2018-12-06T00:42:00Z"/>
            </w:rPr>
          </w:rPrChange>
        </w:rPr>
        <w:pPrChange w:id="46" w:author="Vadim Pasternak" w:date="2018-12-06T00:42:00Z">
          <w:pPr>
            <w:pStyle w:val="BodyText"/>
          </w:pPr>
        </w:pPrChange>
      </w:pPr>
      <w:r w:rsidRPr="007A3B16">
        <w:rPr>
          <w:lang w:bidi="ar-SA"/>
        </w:rPr>
        <w:t xml:space="preserve">The sysfs file system enumerates the devices and buses attached to the system in a file system hierarchy that can be accessed from </w:t>
      </w:r>
      <w:ins w:id="47" w:author="Vadim Pasternak" w:date="2018-12-06T00:43:00Z">
        <w:r w:rsidR="00562218">
          <w:rPr>
            <w:lang w:bidi="ar-SA"/>
          </w:rPr>
          <w:t xml:space="preserve">the </w:t>
        </w:r>
      </w:ins>
      <w:r w:rsidRPr="007A3B16">
        <w:rPr>
          <w:lang w:bidi="ar-SA"/>
        </w:rPr>
        <w:t>user space</w:t>
      </w:r>
      <w:ins w:id="48" w:author="Vadim Pasternak" w:date="2018-12-06T00:42:00Z">
        <w:r w:rsidR="00562218">
          <w:rPr>
            <w:lang w:bidi="ar-SA"/>
          </w:rPr>
          <w:t>.</w:t>
        </w:r>
      </w:ins>
      <w:del w:id="49" w:author="Vadim Pasternak" w:date="2018-12-06T00:42:00Z">
        <w:r w:rsidRPr="007A3B16" w:rsidDel="00562218">
          <w:rPr>
            <w:lang w:bidi="ar-SA"/>
          </w:rPr>
          <w:delText xml:space="preserve">. </w:delText>
        </w:r>
        <w:r w:rsidRPr="00A63FFA" w:rsidDel="00562218">
          <w:rPr>
            <w:dstrike/>
            <w:color w:val="FF0000"/>
            <w:lang w:bidi="ar-SA"/>
            <w:rPrChange w:id="50" w:author="Vadim Pasternak [2]" w:date="2017-10-30T10:29:00Z">
              <w:rPr>
                <w:lang w:bidi="ar-SA"/>
              </w:rPr>
            </w:rPrChange>
          </w:rPr>
          <w:delText xml:space="preserve">It is designed to handle the device and driver specific options that have previously resided in /proc/, and </w:delText>
        </w:r>
        <w:r w:rsidRPr="00A63FFA" w:rsidDel="00562218">
          <w:rPr>
            <w:dstrike/>
            <w:color w:val="FF0000"/>
            <w:rPrChange w:id="51" w:author="Vadim Pasternak [2]" w:date="2017-10-30T10:29:00Z">
              <w:rPr/>
            </w:rPrChange>
          </w:rPr>
          <w:delText xml:space="preserve">to </w:delText>
        </w:r>
        <w:r w:rsidRPr="00A63FFA" w:rsidDel="00562218">
          <w:rPr>
            <w:dstrike/>
            <w:color w:val="FF0000"/>
            <w:lang w:bidi="ar-SA"/>
            <w:rPrChange w:id="52" w:author="Vadim Pasternak [2]" w:date="2017-10-30T10:29:00Z">
              <w:rPr>
                <w:lang w:bidi="ar-SA"/>
              </w:rPr>
            </w:rPrChange>
          </w:rPr>
          <w:delText>encompass the dynamic device addition previously offered by devfs</w:delText>
        </w:r>
        <w:r w:rsidRPr="00A63FFA" w:rsidDel="00562218">
          <w:rPr>
            <w:dstrike/>
            <w:color w:val="FF0000"/>
            <w:rPrChange w:id="53" w:author="Vadim Pasternak [2]" w:date="2017-10-30T10:29:00Z">
              <w:rPr/>
            </w:rPrChange>
          </w:rPr>
          <w:delText>.</w:delText>
        </w:r>
      </w:del>
    </w:p>
    <w:p w14:paraId="37F4BD11" w14:textId="23701726" w:rsidR="00A63FFA" w:rsidRPr="00A63FFA" w:rsidRDefault="00A63FFA" w:rsidP="00562218">
      <w:pPr>
        <w:pStyle w:val="BodyText"/>
        <w:rPr>
          <w:ins w:id="54" w:author="Vadim Pasternak [2]" w:date="2017-10-30T10:28:00Z"/>
          <w:color w:val="FF0000"/>
          <w:lang w:bidi="ar-SA"/>
          <w:rPrChange w:id="55" w:author="Vadim Pasternak [2]" w:date="2017-10-30T10:29:00Z">
            <w:rPr>
              <w:ins w:id="56" w:author="Vadim Pasternak [2]" w:date="2017-10-30T10:28:00Z"/>
              <w:lang w:bidi="ar-SA"/>
            </w:rPr>
          </w:rPrChange>
        </w:rPr>
        <w:pPrChange w:id="57" w:author="Vadim Pasternak" w:date="2018-12-06T00:42:00Z">
          <w:pPr>
            <w:pStyle w:val="BodyText"/>
          </w:pPr>
        </w:pPrChange>
      </w:pPr>
      <w:ins w:id="58" w:author="Vadim Pasternak [2]" w:date="2017-10-30T10:28:00Z">
        <w:del w:id="59" w:author="Vadim Pasternak" w:date="2018-12-06T00:42:00Z">
          <w:r w:rsidRPr="00A63FFA" w:rsidDel="00562218">
            <w:rPr>
              <w:color w:val="FF0000"/>
              <w:lang w:bidi="ar-SA"/>
              <w:rPrChange w:id="60" w:author="Vadim Pasternak [2]" w:date="2017-10-30T10:29:00Z">
                <w:rPr>
                  <w:lang w:bidi="ar-SA"/>
                </w:rPr>
              </w:rPrChange>
            </w:rPr>
            <w:delText>Vadim</w:delText>
          </w:r>
        </w:del>
      </w:ins>
      <w:ins w:id="61" w:author="Vadim Pasternak [2]" w:date="2017-10-30T10:29:00Z">
        <w:del w:id="62" w:author="Vadim Pasternak" w:date="2018-12-06T00:42:00Z">
          <w:r w:rsidRPr="00A63FFA" w:rsidDel="00562218">
            <w:rPr>
              <w:color w:val="FF0000"/>
              <w:lang w:bidi="ar-SA"/>
              <w:rPrChange w:id="63" w:author="Vadim Pasternak [2]" w:date="2017-10-30T10:29:00Z">
                <w:rPr>
                  <w:lang w:bidi="ar-SA"/>
                </w:rPr>
              </w:rPrChange>
            </w:rPr>
            <w:delText>: to be removed.</w:delText>
          </w:r>
          <w:r w:rsidDel="00562218">
            <w:rPr>
              <w:color w:val="FF0000"/>
              <w:lang w:bidi="ar-SA"/>
            </w:rPr>
            <w:delText xml:space="preserve"> </w:delText>
          </w:r>
          <w:r w:rsidRPr="00A63FFA" w:rsidDel="00562218">
            <w:rPr>
              <w:color w:val="FF0000"/>
              <w:sz w:val="24"/>
              <w:szCs w:val="24"/>
              <w:rPrChange w:id="64" w:author="Vadim Pasternak [2]" w:date="2017-10-30T10:29:00Z">
                <w:rPr>
                  <w:sz w:val="24"/>
                  <w:szCs w:val="24"/>
                </w:rPr>
              </w:rPrChange>
            </w:rPr>
            <w:delText>Unnecessary information</w:delText>
          </w:r>
        </w:del>
      </w:ins>
    </w:p>
    <w:p w14:paraId="0BF5A0A9" w14:textId="430613CF" w:rsidR="006F3E68" w:rsidRDefault="006F3E68" w:rsidP="006F3E68">
      <w:pPr>
        <w:pStyle w:val="BodyText"/>
      </w:pPr>
      <w:r w:rsidRPr="006F3E68">
        <w:rPr>
          <w:lang w:bidi="ar-SA"/>
        </w:rPr>
        <w:t xml:space="preserve">The major advantage </w:t>
      </w:r>
      <w:r>
        <w:t>of</w:t>
      </w:r>
      <w:r w:rsidRPr="006F3E68">
        <w:rPr>
          <w:lang w:bidi="ar-SA"/>
        </w:rPr>
        <w:t xml:space="preserve"> working </w:t>
      </w:r>
      <w:r>
        <w:t>with</w:t>
      </w:r>
      <w:r w:rsidRPr="006F3E68">
        <w:rPr>
          <w:lang w:bidi="ar-SA"/>
        </w:rPr>
        <w:t xml:space="preserve"> sysfs is that it </w:t>
      </w:r>
      <w:r>
        <w:t xml:space="preserve">makes HW hierarchy </w:t>
      </w:r>
      <w:r w:rsidRPr="006F3E68">
        <w:rPr>
          <w:lang w:bidi="ar-SA"/>
        </w:rPr>
        <w:t>easy to understa</w:t>
      </w:r>
      <w:r>
        <w:rPr>
          <w:lang w:bidi="ar-SA"/>
        </w:rPr>
        <w:t xml:space="preserve">nd and control </w:t>
      </w:r>
      <w:r w:rsidRPr="006F3E68">
        <w:rPr>
          <w:lang w:bidi="ar-SA"/>
        </w:rPr>
        <w:t xml:space="preserve">without having to </w:t>
      </w:r>
      <w:r>
        <w:t>learn about</w:t>
      </w:r>
      <w:r w:rsidRPr="006F3E68">
        <w:rPr>
          <w:lang w:bidi="ar-SA"/>
        </w:rPr>
        <w:t xml:space="preserve"> HW component location and </w:t>
      </w:r>
      <w:r>
        <w:t xml:space="preserve">the </w:t>
      </w:r>
      <w:r w:rsidRPr="006F3E68">
        <w:rPr>
          <w:lang w:bidi="ar-SA"/>
        </w:rPr>
        <w:t>bus</w:t>
      </w:r>
      <w:r>
        <w:t>es through which</w:t>
      </w:r>
      <w:r w:rsidRPr="006F3E68">
        <w:rPr>
          <w:lang w:bidi="ar-SA"/>
        </w:rPr>
        <w:t xml:space="preserve"> they are connected</w:t>
      </w:r>
      <w:r>
        <w:t>.</w:t>
      </w:r>
    </w:p>
    <w:p w14:paraId="0BF5A0AA" w14:textId="77777777" w:rsidR="006F3E68" w:rsidRDefault="006F3E68" w:rsidP="006F3E68">
      <w:pPr>
        <w:pStyle w:val="Heading2"/>
      </w:pPr>
      <w:bookmarkStart w:id="65" w:name="_Toc429301654"/>
      <w:r>
        <w:t>Software Components</w:t>
      </w:r>
      <w:bookmarkEnd w:id="65"/>
    </w:p>
    <w:p w14:paraId="0BF5A0AB" w14:textId="6E0779A2" w:rsidR="006F3E68" w:rsidDel="00562218" w:rsidRDefault="006F3E68" w:rsidP="006F3E68">
      <w:pPr>
        <w:pStyle w:val="BodyText"/>
        <w:rPr>
          <w:ins w:id="66" w:author="Vadim Pasternak [2]" w:date="2017-10-30T10:30:00Z"/>
          <w:del w:id="67" w:author="Vadim Pasternak" w:date="2018-12-06T00:44:00Z"/>
          <w:lang w:eastAsia="he-IL" w:bidi="ar-SA"/>
        </w:rPr>
      </w:pPr>
      <w:r w:rsidRPr="006F3E68">
        <w:rPr>
          <w:rStyle w:val="HotSpot"/>
        </w:rPr>
        <w:fldChar w:fldCharType="begin"/>
      </w:r>
      <w:r w:rsidRPr="006F3E68">
        <w:rPr>
          <w:rStyle w:val="HotSpot"/>
        </w:rPr>
        <w:instrText xml:space="preserve"> REF _Ref429069631 \h </w:instrText>
      </w:r>
      <w:r>
        <w:rPr>
          <w:rStyle w:val="HotSpot"/>
        </w:rPr>
        <w:instrText xml:space="preserve"> \* MERGEFORMAT </w:instrText>
      </w:r>
      <w:r w:rsidRPr="006F3E68">
        <w:rPr>
          <w:rStyle w:val="HotSpot"/>
        </w:rPr>
      </w:r>
      <w:r w:rsidRPr="006F3E68">
        <w:rPr>
          <w:rStyle w:val="HotSpot"/>
        </w:rPr>
        <w:fldChar w:fldCharType="separate"/>
      </w:r>
      <w:r w:rsidRPr="006F3E68">
        <w:rPr>
          <w:rStyle w:val="HotSpot"/>
        </w:rPr>
        <w:t>Figure 1</w:t>
      </w:r>
      <w:r w:rsidRPr="006F3E68">
        <w:rPr>
          <w:rStyle w:val="HotSpot"/>
        </w:rPr>
        <w:fldChar w:fldCharType="end"/>
      </w:r>
      <w:r>
        <w:rPr>
          <w:lang w:eastAsia="he-IL" w:bidi="ar-SA"/>
        </w:rPr>
        <w:t xml:space="preserve"> </w:t>
      </w:r>
      <w:r w:rsidRPr="006F3E68">
        <w:rPr>
          <w:lang w:eastAsia="he-IL" w:bidi="ar-SA"/>
        </w:rPr>
        <w:t>present</w:t>
      </w:r>
      <w:r>
        <w:rPr>
          <w:lang w:eastAsia="he-IL" w:bidi="ar-SA"/>
        </w:rPr>
        <w:t>s</w:t>
      </w:r>
      <w:r w:rsidRPr="006F3E68">
        <w:rPr>
          <w:lang w:eastAsia="he-IL" w:bidi="ar-SA"/>
        </w:rPr>
        <w:t xml:space="preserve"> the </w:t>
      </w:r>
      <w:r>
        <w:rPr>
          <w:lang w:eastAsia="he-IL" w:bidi="ar-SA"/>
        </w:rPr>
        <w:t xml:space="preserve">software </w:t>
      </w:r>
      <w:ins w:id="68" w:author="Vadim Pasternak" w:date="2018-12-06T00:45:00Z">
        <w:r w:rsidR="00562218">
          <w:rPr>
            <w:lang w:eastAsia="he-IL" w:bidi="ar-SA"/>
          </w:rPr>
          <w:t>architecture</w:t>
        </w:r>
      </w:ins>
      <w:ins w:id="69" w:author="Vadim Pasternak" w:date="2018-12-06T00:44:00Z">
        <w:r w:rsidR="00562218">
          <w:rPr>
            <w:lang w:eastAsia="he-IL" w:bidi="ar-SA"/>
          </w:rPr>
          <w:t xml:space="preserve"> </w:t>
        </w:r>
      </w:ins>
      <w:ins w:id="70" w:author="Vadim Pasternak" w:date="2018-12-06T00:45:00Z">
        <w:r w:rsidR="00562218">
          <w:rPr>
            <w:lang w:eastAsia="he-IL" w:bidi="ar-SA"/>
          </w:rPr>
          <w:t xml:space="preserve">layout </w:t>
        </w:r>
      </w:ins>
      <w:ins w:id="71" w:author="Vadim Pasternak" w:date="2018-12-06T00:53:00Z">
        <w:r w:rsidR="00DD7C6D">
          <w:rPr>
            <w:lang w:eastAsia="he-IL" w:bidi="ar-SA"/>
          </w:rPr>
          <w:t xml:space="preserve">and </w:t>
        </w:r>
      </w:ins>
      <w:ins w:id="72" w:author="Vadim Pasternak" w:date="2018-12-06T00:56:00Z">
        <w:r w:rsidR="00DD7C6D">
          <w:rPr>
            <w:lang w:eastAsia="he-IL" w:bidi="ar-SA"/>
          </w:rPr>
          <w:t>Figur 2 presents</w:t>
        </w:r>
      </w:ins>
      <w:ins w:id="73" w:author="Vadim Pasternak" w:date="2018-12-06T00:53:00Z">
        <w:r w:rsidR="00DD7C6D">
          <w:rPr>
            <w:lang w:eastAsia="he-IL" w:bidi="ar-SA"/>
          </w:rPr>
          <w:t xml:space="preserve"> </w:t>
        </w:r>
      </w:ins>
      <w:del w:id="74" w:author="Vadim Pasternak" w:date="2018-12-06T00:44:00Z">
        <w:r w:rsidDel="00562218">
          <w:rPr>
            <w:lang w:eastAsia="he-IL" w:bidi="ar-SA"/>
          </w:rPr>
          <w:delText>(</w:delText>
        </w:r>
        <w:r w:rsidRPr="006F3E68" w:rsidDel="00562218">
          <w:rPr>
            <w:lang w:eastAsia="he-IL" w:bidi="ar-SA"/>
          </w:rPr>
          <w:delText>SW</w:delText>
        </w:r>
        <w:r w:rsidDel="00562218">
          <w:rPr>
            <w:lang w:eastAsia="he-IL" w:bidi="ar-SA"/>
          </w:rPr>
          <w:delText>)</w:delText>
        </w:r>
        <w:r w:rsidRPr="006F3E68" w:rsidDel="00562218">
          <w:rPr>
            <w:lang w:eastAsia="he-IL" w:bidi="ar-SA"/>
          </w:rPr>
          <w:delText xml:space="preserve"> hierarchy and </w:delText>
        </w:r>
      </w:del>
      <w:r w:rsidRPr="006F3E68">
        <w:rPr>
          <w:lang w:eastAsia="he-IL" w:bidi="ar-SA"/>
        </w:rPr>
        <w:t>layer separation for sysfs support</w:t>
      </w:r>
      <w:r>
        <w:rPr>
          <w:lang w:eastAsia="he-IL" w:bidi="ar-SA"/>
        </w:rPr>
        <w:t>.</w:t>
      </w:r>
    </w:p>
    <w:p w14:paraId="0C7AA055" w14:textId="77777777" w:rsidR="00A63FFA" w:rsidDel="00562218" w:rsidRDefault="00A63FFA" w:rsidP="006F3E68">
      <w:pPr>
        <w:pStyle w:val="BodyText"/>
        <w:rPr>
          <w:ins w:id="75" w:author="Vadim Pasternak [2]" w:date="2017-10-30T10:30:00Z"/>
          <w:del w:id="76" w:author="Vadim Pasternak" w:date="2018-12-06T00:44:00Z"/>
          <w:lang w:eastAsia="he-IL" w:bidi="ar-SA"/>
        </w:rPr>
      </w:pPr>
    </w:p>
    <w:p w14:paraId="576582DE" w14:textId="051B4DE3" w:rsidR="00A63FFA" w:rsidDel="00562218" w:rsidRDefault="00A63FFA" w:rsidP="00562218">
      <w:pPr>
        <w:pStyle w:val="BodyText"/>
        <w:ind w:left="0"/>
        <w:rPr>
          <w:ins w:id="77" w:author="Vadim Pasternak [2]" w:date="2017-10-30T10:30:00Z"/>
          <w:del w:id="78" w:author="Vadim Pasternak" w:date="2018-12-06T00:44:00Z"/>
          <w:color w:val="FF0000"/>
          <w:lang w:eastAsia="he-IL" w:bidi="ar-SA"/>
        </w:rPr>
        <w:pPrChange w:id="79" w:author="Vadim Pasternak" w:date="2018-12-06T00:44:00Z">
          <w:pPr>
            <w:pStyle w:val="BodyText"/>
          </w:pPr>
        </w:pPrChange>
      </w:pPr>
      <w:ins w:id="80" w:author="Vadim Pasternak [2]" w:date="2017-10-30T10:30:00Z">
        <w:del w:id="81" w:author="Vadim Pasternak" w:date="2018-12-06T00:44:00Z">
          <w:r w:rsidRPr="00A63FFA" w:rsidDel="00562218">
            <w:rPr>
              <w:color w:val="FF0000"/>
              <w:lang w:eastAsia="he-IL" w:bidi="ar-SA"/>
              <w:rPrChange w:id="82" w:author="Vadim Pasternak [2]" w:date="2017-10-30T10:30:00Z">
                <w:rPr>
                  <w:lang w:eastAsia="he-IL" w:bidi="ar-SA"/>
                </w:rPr>
              </w:rPrChange>
            </w:rPr>
            <w:delText>Vadim:</w:delText>
          </w:r>
        </w:del>
      </w:ins>
    </w:p>
    <w:p w14:paraId="12E1D71E" w14:textId="1F8DE720" w:rsidR="00A63FFA" w:rsidRPr="00A63FFA" w:rsidDel="00562218" w:rsidRDefault="00A63FFA" w:rsidP="00562218">
      <w:pPr>
        <w:pStyle w:val="ListParagraph"/>
        <w:numPr>
          <w:ilvl w:val="1"/>
          <w:numId w:val="42"/>
        </w:numPr>
        <w:ind w:left="0" w:firstLine="0"/>
        <w:rPr>
          <w:ins w:id="83" w:author="Vadim Pasternak [2]" w:date="2017-10-30T10:30:00Z"/>
          <w:del w:id="84" w:author="Vadim Pasternak" w:date="2018-12-06T00:44:00Z"/>
          <w:color w:val="FF0000"/>
          <w:sz w:val="24"/>
          <w:szCs w:val="24"/>
          <w:rPrChange w:id="85" w:author="Vadim Pasternak [2]" w:date="2017-10-30T10:31:00Z">
            <w:rPr>
              <w:ins w:id="86" w:author="Vadim Pasternak [2]" w:date="2017-10-30T10:30:00Z"/>
              <w:del w:id="87" w:author="Vadim Pasternak" w:date="2018-12-06T00:44:00Z"/>
              <w:sz w:val="24"/>
              <w:szCs w:val="24"/>
            </w:rPr>
          </w:rPrChange>
        </w:rPr>
        <w:pPrChange w:id="88" w:author="Vadim Pasternak" w:date="2018-12-06T00:44:00Z">
          <w:pPr>
            <w:pStyle w:val="ListParagraph"/>
            <w:numPr>
              <w:ilvl w:val="1"/>
              <w:numId w:val="42"/>
            </w:numPr>
            <w:ind w:left="1440" w:hanging="360"/>
          </w:pPr>
        </w:pPrChange>
      </w:pPr>
      <w:ins w:id="89" w:author="Vadim Pasternak [2]" w:date="2017-10-30T10:30:00Z">
        <w:del w:id="90" w:author="Vadim Pasternak" w:date="2018-12-06T00:44:00Z">
          <w:r w:rsidRPr="00A63FFA" w:rsidDel="00562218">
            <w:rPr>
              <w:color w:val="FF0000"/>
              <w:sz w:val="24"/>
              <w:szCs w:val="24"/>
              <w:rPrChange w:id="91" w:author="Vadim Pasternak [2]" w:date="2017-10-30T10:31:00Z">
                <w:rPr>
                  <w:sz w:val="24"/>
                  <w:szCs w:val="24"/>
                </w:rPr>
              </w:rPrChange>
            </w:rPr>
            <w:delText>Not sure we need remark in Fan control – “provided by Mellanox”</w:delText>
          </w:r>
        </w:del>
      </w:ins>
      <w:ins w:id="92" w:author="Vadim Pasternak [2]" w:date="2017-10-30T10:31:00Z">
        <w:del w:id="93" w:author="Vadim Pasternak" w:date="2018-12-06T00:44:00Z">
          <w:r w:rsidDel="00562218">
            <w:rPr>
              <w:color w:val="FF0000"/>
              <w:sz w:val="24"/>
              <w:szCs w:val="24"/>
            </w:rPr>
            <w:delText xml:space="preserve"> on the below figure</w:delText>
          </w:r>
        </w:del>
      </w:ins>
    </w:p>
    <w:p w14:paraId="7D0650E4" w14:textId="21E88201" w:rsidR="00A63FFA" w:rsidRPr="00A63FFA" w:rsidDel="00562218" w:rsidRDefault="00A63FFA" w:rsidP="00562218">
      <w:pPr>
        <w:pStyle w:val="ListParagraph"/>
        <w:numPr>
          <w:ilvl w:val="1"/>
          <w:numId w:val="42"/>
        </w:numPr>
        <w:ind w:left="0" w:firstLine="0"/>
        <w:rPr>
          <w:ins w:id="94" w:author="Vadim Pasternak [2]" w:date="2017-10-30T10:30:00Z"/>
          <w:del w:id="95" w:author="Vadim Pasternak" w:date="2018-12-06T00:44:00Z"/>
          <w:color w:val="FF0000"/>
          <w:sz w:val="24"/>
          <w:szCs w:val="24"/>
          <w:rPrChange w:id="96" w:author="Vadim Pasternak [2]" w:date="2017-10-30T10:31:00Z">
            <w:rPr>
              <w:ins w:id="97" w:author="Vadim Pasternak [2]" w:date="2017-10-30T10:30:00Z"/>
              <w:del w:id="98" w:author="Vadim Pasternak" w:date="2018-12-06T00:44:00Z"/>
              <w:sz w:val="24"/>
              <w:szCs w:val="24"/>
            </w:rPr>
          </w:rPrChange>
        </w:rPr>
        <w:pPrChange w:id="99" w:author="Vadim Pasternak" w:date="2018-12-06T00:44:00Z">
          <w:pPr>
            <w:pStyle w:val="ListParagraph"/>
            <w:numPr>
              <w:ilvl w:val="1"/>
              <w:numId w:val="42"/>
            </w:numPr>
            <w:ind w:left="1440" w:hanging="360"/>
          </w:pPr>
        </w:pPrChange>
      </w:pPr>
      <w:ins w:id="100" w:author="Vadim Pasternak [2]" w:date="2017-10-30T10:30:00Z">
        <w:del w:id="101" w:author="Vadim Pasternak" w:date="2018-12-06T00:44:00Z">
          <w:r w:rsidRPr="00A63FFA" w:rsidDel="00562218">
            <w:rPr>
              <w:color w:val="FF0000"/>
              <w:sz w:val="24"/>
              <w:szCs w:val="24"/>
              <w:rPrChange w:id="102" w:author="Vadim Pasternak [2]" w:date="2017-10-30T10:31:00Z">
                <w:rPr>
                  <w:sz w:val="24"/>
                  <w:szCs w:val="24"/>
                </w:rPr>
              </w:rPrChange>
            </w:rPr>
            <w:delText>In Management SW we should add systemd-udevd</w:delText>
          </w:r>
        </w:del>
      </w:ins>
    </w:p>
    <w:p w14:paraId="765A4777" w14:textId="6FD02FDC" w:rsidR="00A63FFA" w:rsidRPr="00A63FFA" w:rsidDel="00562218" w:rsidRDefault="00A63FFA" w:rsidP="00562218">
      <w:pPr>
        <w:pStyle w:val="ListParagraph"/>
        <w:numPr>
          <w:ilvl w:val="1"/>
          <w:numId w:val="42"/>
        </w:numPr>
        <w:ind w:left="0" w:firstLine="0"/>
        <w:rPr>
          <w:ins w:id="103" w:author="Vadim Pasternak [2]" w:date="2017-10-30T10:30:00Z"/>
          <w:del w:id="104" w:author="Vadim Pasternak" w:date="2018-12-06T00:44:00Z"/>
          <w:color w:val="FF0000"/>
          <w:sz w:val="24"/>
          <w:szCs w:val="24"/>
          <w:rPrChange w:id="105" w:author="Vadim Pasternak [2]" w:date="2017-10-30T10:31:00Z">
            <w:rPr>
              <w:ins w:id="106" w:author="Vadim Pasternak [2]" w:date="2017-10-30T10:30:00Z"/>
              <w:del w:id="107" w:author="Vadim Pasternak" w:date="2018-12-06T00:44:00Z"/>
              <w:sz w:val="24"/>
              <w:szCs w:val="24"/>
            </w:rPr>
          </w:rPrChange>
        </w:rPr>
        <w:pPrChange w:id="108" w:author="Vadim Pasternak" w:date="2018-12-06T00:44:00Z">
          <w:pPr>
            <w:pStyle w:val="ListParagraph"/>
            <w:numPr>
              <w:ilvl w:val="1"/>
              <w:numId w:val="42"/>
            </w:numPr>
            <w:ind w:left="1440" w:hanging="360"/>
          </w:pPr>
        </w:pPrChange>
      </w:pPr>
      <w:ins w:id="109" w:author="Vadim Pasternak [2]" w:date="2017-10-30T10:30:00Z">
        <w:del w:id="110" w:author="Vadim Pasternak" w:date="2018-12-06T00:44:00Z">
          <w:r w:rsidRPr="00A63FFA" w:rsidDel="00562218">
            <w:rPr>
              <w:color w:val="FF0000"/>
              <w:sz w:val="24"/>
              <w:szCs w:val="24"/>
              <w:rPrChange w:id="111" w:author="Vadim Pasternak [2]" w:date="2017-10-30T10:31:00Z">
                <w:rPr>
                  <w:sz w:val="24"/>
                  <w:szCs w:val="24"/>
                </w:rPr>
              </w:rPrChange>
            </w:rPr>
            <w:delText>In Management SW</w:delText>
          </w:r>
        </w:del>
      </w:ins>
    </w:p>
    <w:p w14:paraId="00749E30" w14:textId="5A218ECA" w:rsidR="00A63FFA" w:rsidRPr="00A63FFA" w:rsidDel="00562218" w:rsidRDefault="00A63FFA" w:rsidP="00562218">
      <w:pPr>
        <w:pStyle w:val="ListParagraph"/>
        <w:numPr>
          <w:ilvl w:val="1"/>
          <w:numId w:val="42"/>
        </w:numPr>
        <w:ind w:left="0" w:firstLine="0"/>
        <w:rPr>
          <w:ins w:id="112" w:author="Vadim Pasternak [2]" w:date="2017-10-30T10:30:00Z"/>
          <w:del w:id="113" w:author="Vadim Pasternak" w:date="2018-12-06T00:44:00Z"/>
          <w:color w:val="FF0000"/>
          <w:sz w:val="24"/>
          <w:szCs w:val="24"/>
          <w:rPrChange w:id="114" w:author="Vadim Pasternak [2]" w:date="2017-10-30T10:31:00Z">
            <w:rPr>
              <w:ins w:id="115" w:author="Vadim Pasternak [2]" w:date="2017-10-30T10:30:00Z"/>
              <w:del w:id="116" w:author="Vadim Pasternak" w:date="2018-12-06T00:44:00Z"/>
              <w:sz w:val="24"/>
              <w:szCs w:val="24"/>
            </w:rPr>
          </w:rPrChange>
        </w:rPr>
        <w:pPrChange w:id="117" w:author="Vadim Pasternak" w:date="2018-12-06T00:44:00Z">
          <w:pPr>
            <w:pStyle w:val="ListParagraph"/>
            <w:numPr>
              <w:ilvl w:val="1"/>
              <w:numId w:val="42"/>
            </w:numPr>
            <w:ind w:left="1440" w:hanging="360"/>
          </w:pPr>
        </w:pPrChange>
      </w:pPr>
      <w:ins w:id="118" w:author="Vadim Pasternak [2]" w:date="2017-10-30T10:30:00Z">
        <w:del w:id="119" w:author="Vadim Pasternak" w:date="2018-12-06T00:44:00Z">
          <w:r w:rsidRPr="00A63FFA" w:rsidDel="00562218">
            <w:rPr>
              <w:color w:val="FF0000"/>
              <w:sz w:val="24"/>
              <w:szCs w:val="24"/>
              <w:rPrChange w:id="120" w:author="Vadim Pasternak [2]" w:date="2017-10-30T10:31:00Z">
                <w:rPr>
                  <w:sz w:val="24"/>
                  <w:szCs w:val="24"/>
                </w:rPr>
              </w:rPrChange>
            </w:rPr>
            <w:delText>Kernel drivers – all six green boxes to be removed, ucd2040 to be removed, instead as the standard Linux drives to be added the next drivers (two last now in upstream review, but I am not sure we should sign here which driver has been backported from 4.10-4.14, which still in review, because this is not doc for kernel 4.9):</w:delText>
          </w:r>
        </w:del>
      </w:ins>
    </w:p>
    <w:p w14:paraId="14E557F4" w14:textId="5E8AA63A" w:rsidR="00A63FFA" w:rsidRPr="00A63FFA" w:rsidDel="00562218" w:rsidRDefault="00A63FFA" w:rsidP="00562218">
      <w:pPr>
        <w:pStyle w:val="ListParagraph"/>
        <w:numPr>
          <w:ilvl w:val="2"/>
          <w:numId w:val="42"/>
        </w:numPr>
        <w:ind w:left="0" w:firstLine="0"/>
        <w:rPr>
          <w:ins w:id="121" w:author="Vadim Pasternak [2]" w:date="2017-10-30T10:30:00Z"/>
          <w:del w:id="122" w:author="Vadim Pasternak" w:date="2018-12-06T00:44:00Z"/>
          <w:color w:val="FF0000"/>
          <w:sz w:val="24"/>
          <w:szCs w:val="24"/>
          <w:rPrChange w:id="123" w:author="Vadim Pasternak [2]" w:date="2017-10-30T10:31:00Z">
            <w:rPr>
              <w:ins w:id="124" w:author="Vadim Pasternak [2]" w:date="2017-10-30T10:30:00Z"/>
              <w:del w:id="125" w:author="Vadim Pasternak" w:date="2018-12-06T00:44:00Z"/>
              <w:sz w:val="24"/>
              <w:szCs w:val="24"/>
            </w:rPr>
          </w:rPrChange>
        </w:rPr>
        <w:pPrChange w:id="126" w:author="Vadim Pasternak" w:date="2018-12-06T00:44:00Z">
          <w:pPr>
            <w:pStyle w:val="ListParagraph"/>
            <w:numPr>
              <w:ilvl w:val="2"/>
              <w:numId w:val="42"/>
            </w:numPr>
            <w:ind w:left="2160" w:hanging="360"/>
          </w:pPr>
        </w:pPrChange>
      </w:pPr>
      <w:ins w:id="127" w:author="Vadim Pasternak [2]" w:date="2017-10-30T10:30:00Z">
        <w:del w:id="128" w:author="Vadim Pasternak" w:date="2018-12-06T00:44:00Z">
          <w:r w:rsidRPr="00A63FFA" w:rsidDel="00562218">
            <w:rPr>
              <w:color w:val="FF0000"/>
              <w:sz w:val="24"/>
              <w:szCs w:val="24"/>
              <w:rPrChange w:id="129" w:author="Vadim Pasternak [2]" w:date="2017-10-30T10:31:00Z">
                <w:rPr>
                  <w:sz w:val="24"/>
                  <w:szCs w:val="24"/>
                </w:rPr>
              </w:rPrChange>
            </w:rPr>
            <w:delText>i2c-dev, tps53679, max1363, tmp102, ledtrig-timer, mlxsw_minimal, mlx-platform, leds-mlxreg, mlxreg-hotplug</w:delText>
          </w:r>
        </w:del>
      </w:ins>
    </w:p>
    <w:p w14:paraId="3D6BEE2E" w14:textId="0817F60F" w:rsidR="00A63FFA" w:rsidRPr="00A63FFA" w:rsidDel="00562218" w:rsidRDefault="00A63FFA" w:rsidP="00562218">
      <w:pPr>
        <w:pStyle w:val="ListParagraph"/>
        <w:numPr>
          <w:ilvl w:val="2"/>
          <w:numId w:val="42"/>
        </w:numPr>
        <w:ind w:left="0" w:firstLine="0"/>
        <w:rPr>
          <w:ins w:id="130" w:author="Vadim Pasternak [2]" w:date="2017-10-30T10:30:00Z"/>
          <w:del w:id="131" w:author="Vadim Pasternak" w:date="2018-12-06T00:44:00Z"/>
          <w:color w:val="FF0000"/>
          <w:sz w:val="24"/>
          <w:szCs w:val="24"/>
          <w:rPrChange w:id="132" w:author="Vadim Pasternak [2]" w:date="2017-10-30T10:31:00Z">
            <w:rPr>
              <w:ins w:id="133" w:author="Vadim Pasternak [2]" w:date="2017-10-30T10:30:00Z"/>
              <w:del w:id="134" w:author="Vadim Pasternak" w:date="2018-12-06T00:44:00Z"/>
              <w:sz w:val="24"/>
              <w:szCs w:val="24"/>
            </w:rPr>
          </w:rPrChange>
        </w:rPr>
        <w:pPrChange w:id="135" w:author="Vadim Pasternak" w:date="2018-12-06T00:44:00Z">
          <w:pPr>
            <w:pStyle w:val="ListParagraph"/>
            <w:numPr>
              <w:ilvl w:val="2"/>
              <w:numId w:val="42"/>
            </w:numPr>
            <w:ind w:left="2160" w:hanging="360"/>
          </w:pPr>
        </w:pPrChange>
      </w:pPr>
      <w:ins w:id="136" w:author="Vadim Pasternak [2]" w:date="2017-10-30T10:30:00Z">
        <w:del w:id="137" w:author="Vadim Pasternak" w:date="2018-12-06T00:44:00Z">
          <w:r w:rsidRPr="00A63FFA" w:rsidDel="00562218">
            <w:rPr>
              <w:color w:val="FF0000"/>
              <w:sz w:val="24"/>
              <w:szCs w:val="24"/>
              <w:rPrChange w:id="138" w:author="Vadim Pasternak [2]" w:date="2017-10-30T10:31:00Z">
                <w:rPr>
                  <w:sz w:val="24"/>
                  <w:szCs w:val="24"/>
                </w:rPr>
              </w:rPrChange>
            </w:rPr>
            <w:delText xml:space="preserve">At figure 1, when we have mlnx-asic-drv -&gt; SDK core -&gt; Switch Asic, we should have instead: , mlxsw_minimal -&gt; Swicth Asic </w:delText>
          </w:r>
        </w:del>
      </w:ins>
    </w:p>
    <w:p w14:paraId="3604459C" w14:textId="50196676" w:rsidR="00A63FFA" w:rsidRPr="00F5341B" w:rsidDel="00562218" w:rsidRDefault="00A63FFA" w:rsidP="00562218">
      <w:pPr>
        <w:pStyle w:val="ListParagraph"/>
        <w:numPr>
          <w:ilvl w:val="1"/>
          <w:numId w:val="42"/>
        </w:numPr>
        <w:ind w:left="0" w:firstLine="0"/>
        <w:rPr>
          <w:del w:id="139" w:author="Vadim Pasternak" w:date="2018-12-06T00:44:00Z"/>
          <w:color w:val="FF0000"/>
          <w:sz w:val="24"/>
          <w:szCs w:val="24"/>
          <w:rPrChange w:id="140" w:author="Vadim Pasternak [2]" w:date="2017-10-30T10:42:00Z">
            <w:rPr>
              <w:del w:id="141" w:author="Vadim Pasternak" w:date="2018-12-06T00:44:00Z"/>
              <w:lang w:eastAsia="he-IL" w:bidi="ar-SA"/>
            </w:rPr>
          </w:rPrChange>
        </w:rPr>
        <w:pPrChange w:id="142" w:author="Vadim Pasternak" w:date="2018-12-06T00:44:00Z">
          <w:pPr>
            <w:pStyle w:val="BodyText"/>
          </w:pPr>
        </w:pPrChange>
      </w:pPr>
      <w:ins w:id="143" w:author="Vadim Pasternak [2]" w:date="2017-10-30T10:31:00Z">
        <w:del w:id="144" w:author="Vadim Pasternak" w:date="2018-12-06T00:44:00Z">
          <w:r w:rsidDel="00562218">
            <w:rPr>
              <w:color w:val="FF0000"/>
              <w:sz w:val="24"/>
              <w:szCs w:val="24"/>
            </w:rPr>
            <w:delText>i</w:delText>
          </w:r>
        </w:del>
      </w:ins>
      <w:ins w:id="145" w:author="Vadim Pasternak [2]" w:date="2017-10-30T10:30:00Z">
        <w:del w:id="146" w:author="Vadim Pasternak" w:date="2018-12-06T00:44:00Z">
          <w:r w:rsidRPr="00A63FFA" w:rsidDel="00562218">
            <w:rPr>
              <w:color w:val="FF0000"/>
              <w:sz w:val="24"/>
              <w:szCs w:val="24"/>
              <w:rPrChange w:id="147" w:author="Vadim Pasternak [2]" w:date="2017-10-30T10:31:00Z">
                <w:rPr>
                  <w:sz w:val="24"/>
                  <w:szCs w:val="24"/>
                </w:rPr>
              </w:rPrChange>
            </w:rPr>
            <w:delText xml:space="preserve">nit/deinit script -&gt; load/unload kernel drivers and create/destroy topology </w:delText>
          </w:r>
        </w:del>
      </w:ins>
      <w:ins w:id="148" w:author="Vadim Pasternak [2]" w:date="2017-10-30T11:16:00Z">
        <w:del w:id="149" w:author="Vadim Pasternak" w:date="2018-12-06T00:44:00Z">
          <w:r w:rsidR="009B31C1" w:rsidDel="00562218">
            <w:rPr>
              <w:color w:val="FF0000"/>
              <w:sz w:val="24"/>
              <w:szCs w:val="24"/>
            </w:rPr>
            <w:delText>(with flow on the figure I put after the figure)</w:delText>
          </w:r>
        </w:del>
      </w:ins>
    </w:p>
    <w:p w14:paraId="0BF5A0AC" w14:textId="0DF0D4C2" w:rsidR="006F3E68" w:rsidDel="00562218" w:rsidRDefault="00F5341B" w:rsidP="00562218">
      <w:pPr>
        <w:pStyle w:val="Caption"/>
        <w:ind w:left="0"/>
        <w:rPr>
          <w:del w:id="150" w:author="Vadim Pasternak" w:date="2018-12-06T00:41:00Z"/>
        </w:rPr>
        <w:pPrChange w:id="151" w:author="Vadim Pasternak" w:date="2018-12-06T00:44:00Z">
          <w:pPr>
            <w:pStyle w:val="Caption"/>
          </w:pPr>
        </w:pPrChange>
      </w:pPr>
      <w:bookmarkStart w:id="152" w:name="_Ref429069631"/>
      <w:bookmarkStart w:id="153" w:name="_Toc429153650"/>
      <w:ins w:id="154" w:author="Vadim Pasternak [2]" w:date="2017-10-30T10:39:00Z">
        <w:del w:id="155" w:author="Vadim Pasternak" w:date="2018-12-06T00:41:00Z">
          <w:r w:rsidDel="00562218">
            <w:rPr>
              <w:noProof/>
            </w:rPr>
            <mc:AlternateContent>
              <mc:Choice Requires="wpc">
                <w:drawing>
                  <wp:anchor distT="0" distB="0" distL="114300" distR="114300" simplePos="0" relativeHeight="251652608" behindDoc="0" locked="0" layoutInCell="1" allowOverlap="1" wp14:anchorId="09C203B7" wp14:editId="1A3429A4">
                    <wp:simplePos x="0" y="0"/>
                    <wp:positionH relativeFrom="column">
                      <wp:posOffset>-899795</wp:posOffset>
                    </wp:positionH>
                    <wp:positionV relativeFrom="paragraph">
                      <wp:posOffset>-1080135</wp:posOffset>
                    </wp:positionV>
                    <wp:extent cx="1057275" cy="566420"/>
                    <wp:effectExtent l="0" t="0" r="0" b="5080"/>
                    <wp:wrapNone/>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 name="Rectangle 17"/>
                            <wps:cNvSpPr>
                              <a:spLocks noChangeArrowheads="1"/>
                            </wps:cNvSpPr>
                            <wps:spPr bwMode="auto">
                              <a:xfrm>
                                <a:off x="0" y="0"/>
                                <a:ext cx="73025"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none" lIns="0" tIns="0" rIns="0" bIns="0" anchor="t" anchorCtr="0">
                              <a:spAutoFit/>
                            </wps:bodyPr>
                          </wps:wsp>
                          <wps:wsp>
                            <wps:cNvPr id="30" name="Rectangle 20"/>
                            <wps:cNvSpPr>
                              <a:spLocks noChangeArrowheads="1"/>
                            </wps:cNvSpPr>
                            <wps:spPr bwMode="auto">
                              <a:xfrm>
                                <a:off x="144145" y="134620"/>
                                <a:ext cx="74866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7577B" w14:textId="1C1CAA9B" w:rsidR="00F5793B" w:rsidRDefault="00F5793B">
                                  <w:ins w:id="156" w:author="Vadim Pasternak [2]" w:date="2017-10-30T10:39:00Z">
                                    <w:r>
                                      <w:rPr>
                                        <w:rFonts w:ascii="Calibri" w:hAnsi="Calibri" w:cs="Calibri"/>
                                        <w:color w:val="FFFFFF"/>
                                        <w:sz w:val="18"/>
                                        <w:szCs w:val="18"/>
                                      </w:rPr>
                                      <w:t>Init/deinit script</w:t>
                                    </w:r>
                                  </w:ins>
                                </w:p>
                              </w:txbxContent>
                            </wps:txbx>
                            <wps:bodyPr rot="0" vert="horz" wrap="none" lIns="0" tIns="0" rIns="0" bIns="0" anchor="t" anchorCtr="0">
                              <a:spAutoFit/>
                            </wps:bodyPr>
                          </wps:wsp>
                          <wps:wsp>
                            <wps:cNvPr id="34" name="Rectangle 21"/>
                            <wps:cNvSpPr>
                              <a:spLocks noChangeArrowheads="1"/>
                            </wps:cNvSpPr>
                            <wps:spPr bwMode="auto">
                              <a:xfrm>
                                <a:off x="911225" y="134620"/>
                                <a:ext cx="49530"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C6C8F" w14:textId="7D9701F2" w:rsidR="00F5793B" w:rsidRDefault="00F5793B">
                                  <w:ins w:id="157" w:author="Vadim Pasternak [2]" w:date="2017-10-30T10:39:00Z">
                                    <w:r>
                                      <w:rPr>
                                        <w:rFonts w:ascii="Calibri" w:hAnsi="Calibri" w:cs="Calibri"/>
                                        <w:color w:val="FFFFFF"/>
                                        <w:sz w:val="18"/>
                                        <w:szCs w:val="18"/>
                                      </w:rPr>
                                      <w:t xml:space="preserve"> </w:t>
                                    </w:r>
                                  </w:ins>
                                </w:p>
                              </w:txbxContent>
                            </wps:txbx>
                            <wps:bodyPr rot="0" vert="horz" wrap="none" lIns="0" tIns="0" rIns="0" bIns="0" anchor="t" anchorCtr="0">
                              <a:spAutoFit/>
                            </wps:bodyPr>
                          </wps:wsp>
                          <wps:wsp>
                            <wps:cNvPr id="35" name="Rectangle 22"/>
                            <wps:cNvSpPr>
                              <a:spLocks noChangeArrowheads="1"/>
                            </wps:cNvSpPr>
                            <wps:spPr bwMode="auto">
                              <a:xfrm>
                                <a:off x="433070" y="269875"/>
                                <a:ext cx="19621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BDC6D" w14:textId="40EE9705" w:rsidR="00F5793B" w:rsidRDefault="00F5793B">
                                  <w:ins w:id="158" w:author="Vadim Pasternak [2]" w:date="2017-10-30T10:39:00Z">
                                    <w:r>
                                      <w:rPr>
                                        <w:rFonts w:ascii="Calibri" w:hAnsi="Calibri" w:cs="Calibri"/>
                                        <w:color w:val="FFFFFF"/>
                                        <w:sz w:val="18"/>
                                        <w:szCs w:val="18"/>
                                      </w:rPr>
                                      <w:t>msn</w:t>
                                    </w:r>
                                  </w:ins>
                                </w:p>
                              </w:txbxContent>
                            </wps:txbx>
                            <wps:bodyPr rot="0" vert="horz" wrap="none" lIns="0" tIns="0" rIns="0" bIns="0" anchor="t" anchorCtr="0">
                              <a:spAutoFit/>
                            </wps:bodyPr>
                          </wps:wsp>
                          <wps:wsp>
                            <wps:cNvPr id="36" name="Rectangle 23"/>
                            <wps:cNvSpPr>
                              <a:spLocks noChangeArrowheads="1"/>
                            </wps:cNvSpPr>
                            <wps:spPr bwMode="auto">
                              <a:xfrm>
                                <a:off x="630555" y="269875"/>
                                <a:ext cx="49530"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67C5C" w14:textId="5C74C9F6" w:rsidR="00F5793B" w:rsidRDefault="00F5793B">
                                  <w:ins w:id="159" w:author="Vadim Pasternak [2]" w:date="2017-10-30T10:39:00Z">
                                    <w:r>
                                      <w:rPr>
                                        <w:rFonts w:ascii="Calibri" w:hAnsi="Calibri" w:cs="Calibri"/>
                                        <w:color w:val="FFFFFF"/>
                                        <w:sz w:val="18"/>
                                        <w:szCs w:val="18"/>
                                      </w:rPr>
                                      <w:t xml:space="preserve"> </w:t>
                                    </w:r>
                                  </w:ins>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09C203B7" id="Canvas 37" o:spid="_x0000_s1026" editas="canvas" style="position:absolute;left:0;text-align:left;margin-left:-70.85pt;margin-top:-85.05pt;width:83.25pt;height:44.6pt;z-index:251652608" coordsize="10572,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">
                    <v:shape id="_x0000_s1027" type="#_x0000_t75" style="position:absolute;width:10572;height:5664;visibility:visible;mso-wrap-style:square">
                      <v:fill o:detectmouseclick="t"/>
                      <v:path o:connecttype="none"/>
                    </v:shape>
                    <v:rect id="Rectangle 17" o:spid="_x0000_s1028" style="position:absolute;width:730;height:29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v:textbox>
                    </v:rect>
                    <v:rect id="Rectangle 20" o:spid="_x0000_s1029" style="position:absolute;left:1441;top:1346;width:7487;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14:paraId="63D7577B" w14:textId="1C1CAA9B" w:rsidR="00F5793B" w:rsidRDefault="00F5793B">
                            <w:ins w:id="160" w:author="Vadim Pasternak [2]" w:date="2017-10-30T10:39:00Z">
                              <w:r>
                                <w:rPr>
                                  <w:rFonts w:ascii="Calibri" w:hAnsi="Calibri" w:cs="Calibri"/>
                                  <w:color w:val="FFFFFF"/>
                                  <w:sz w:val="18"/>
                                  <w:szCs w:val="18"/>
                                </w:rPr>
                                <w:t>Init/deinit script</w:t>
                              </w:r>
                            </w:ins>
                          </w:p>
                        </w:txbxContent>
                      </v:textbox>
                    </v:rect>
                    <v:rect id="Rectangle 21" o:spid="_x0000_s1030" style="position:absolute;left:9112;top:1346;width:495;height:29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14:paraId="6C1C6C8F" w14:textId="7D9701F2" w:rsidR="00F5793B" w:rsidRDefault="00F5793B">
                            <w:ins w:id="161" w:author="Vadim Pasternak [2]" w:date="2017-10-30T10:39:00Z">
                              <w:r>
                                <w:rPr>
                                  <w:rFonts w:ascii="Calibri" w:hAnsi="Calibri" w:cs="Calibri"/>
                                  <w:color w:val="FFFFFF"/>
                                  <w:sz w:val="18"/>
                                  <w:szCs w:val="18"/>
                                </w:rPr>
                                <w:t xml:space="preserve"> </w:t>
                              </w:r>
                            </w:ins>
                          </w:p>
                        </w:txbxContent>
                      </v:textbox>
                    </v:rect>
                    <v:rect id="Rectangle 22" o:spid="_x0000_s1031" style="position:absolute;left:4330;top:2698;width:1962;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14:paraId="05DBDC6D" w14:textId="40EE9705" w:rsidR="00F5793B" w:rsidRDefault="00F5793B">
                            <w:ins w:id="162" w:author="Vadim Pasternak [2]" w:date="2017-10-30T10:39:00Z">
                              <w:r>
                                <w:rPr>
                                  <w:rFonts w:ascii="Calibri" w:hAnsi="Calibri" w:cs="Calibri"/>
                                  <w:color w:val="FFFFFF"/>
                                  <w:sz w:val="18"/>
                                  <w:szCs w:val="18"/>
                                </w:rPr>
                                <w:t>msn</w:t>
                              </w:r>
                            </w:ins>
                          </w:p>
                        </w:txbxContent>
                      </v:textbox>
                    </v:rect>
                    <v:rect id="Rectangle 23" o:spid="_x0000_s1032" style="position:absolute;left:6305;top:2698;width:495;height:29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14:paraId="00267C5C" w14:textId="5C74C9F6" w:rsidR="00F5793B" w:rsidRDefault="00F5793B">
                            <w:ins w:id="163" w:author="Vadim Pasternak [2]" w:date="2017-10-30T10:39:00Z">
                              <w:r>
                                <w:rPr>
                                  <w:rFonts w:ascii="Calibri" w:hAnsi="Calibri" w:cs="Calibri"/>
                                  <w:color w:val="FFFFFF"/>
                                  <w:sz w:val="18"/>
                                  <w:szCs w:val="18"/>
                                </w:rPr>
                                <w:t xml:space="preserve"> </w:t>
                              </w:r>
                            </w:ins>
                          </w:p>
                        </w:txbxContent>
                      </v:textbox>
                    </v:rect>
                  </v:group>
                </w:pict>
              </mc:Fallback>
            </mc:AlternateContent>
          </w:r>
        </w:del>
      </w:ins>
      <w:del w:id="164" w:author="Vadim Pasternak" w:date="2018-12-06T00:41:00Z">
        <w:r w:rsidR="006F3E68" w:rsidDel="00562218">
          <w:delText xml:space="preserve">Figure </w:delText>
        </w:r>
        <w:r w:rsidR="00F5793B" w:rsidDel="00562218">
          <w:fldChar w:fldCharType="begin"/>
        </w:r>
        <w:r w:rsidR="00F5793B" w:rsidDel="00562218">
          <w:delInstrText xml:space="preserve"> SEQ Figure \* ARABIC </w:delInstrText>
        </w:r>
        <w:r w:rsidR="00F5793B" w:rsidDel="00562218">
          <w:fldChar w:fldCharType="separate"/>
        </w:r>
        <w:r w:rsidR="006F3E68" w:rsidDel="00562218">
          <w:rPr>
            <w:noProof/>
          </w:rPr>
          <w:delText>1</w:delText>
        </w:r>
        <w:r w:rsidR="00F5793B" w:rsidDel="00562218">
          <w:rPr>
            <w:noProof/>
          </w:rPr>
          <w:fldChar w:fldCharType="end"/>
        </w:r>
        <w:bookmarkEnd w:id="152"/>
        <w:r w:rsidR="006F3E68" w:rsidDel="00562218">
          <w:rPr>
            <w:noProof/>
          </w:rPr>
          <w:delText xml:space="preserve"> </w:delText>
        </w:r>
        <w:r w:rsidR="006F3E68" w:rsidDel="00562218">
          <w:delText xml:space="preserve">- Sysfs </w:delText>
        </w:r>
        <w:r w:rsidR="00785B05" w:rsidDel="00562218">
          <w:delText>Layout</w:delText>
        </w:r>
        <w:bookmarkEnd w:id="153"/>
      </w:del>
    </w:p>
    <w:p w14:paraId="55F0732B" w14:textId="77777777" w:rsidR="00562218" w:rsidRDefault="00562218" w:rsidP="00562218">
      <w:pPr>
        <w:pStyle w:val="BodyText"/>
        <w:rPr>
          <w:ins w:id="165" w:author="Vadim Pasternak" w:date="2018-12-06T00:40:00Z"/>
        </w:rPr>
        <w:pPrChange w:id="166" w:author="Vadim Pasternak" w:date="2018-12-06T00:44:00Z">
          <w:pPr>
            <w:pStyle w:val="Heading3"/>
          </w:pPr>
        </w:pPrChange>
      </w:pPr>
    </w:p>
    <w:p w14:paraId="047F1F21" w14:textId="77777777" w:rsidR="00562218" w:rsidRDefault="00562218" w:rsidP="00562218">
      <w:pPr>
        <w:pStyle w:val="BodyText"/>
        <w:rPr>
          <w:ins w:id="167" w:author="Vadim Pasternak" w:date="2018-12-06T00:40:00Z"/>
          <w:lang w:eastAsia="he-IL" w:bidi="ar-SA"/>
        </w:rPr>
      </w:pPr>
    </w:p>
    <w:p w14:paraId="59205123" w14:textId="77777777" w:rsidR="00562218" w:rsidRDefault="00562218" w:rsidP="00562218">
      <w:pPr>
        <w:pStyle w:val="BodyText"/>
        <w:keepNext/>
        <w:rPr>
          <w:ins w:id="168" w:author="Vadim Pasternak" w:date="2018-12-06T00:42:00Z"/>
        </w:rPr>
        <w:pPrChange w:id="169" w:author="Vadim Pasternak" w:date="2018-12-06T00:42:00Z">
          <w:pPr>
            <w:pStyle w:val="BodyText"/>
            <w:keepNext/>
          </w:pPr>
        </w:pPrChange>
      </w:pPr>
      <w:ins w:id="170" w:author="Vadim Pasternak" w:date="2018-12-06T00:40:00Z">
        <w:r w:rsidRPr="003E39D5">
          <w:rPr>
            <w:noProof/>
            <w:lang w:eastAsia="he-IL" w:bidi="ar-SA"/>
          </w:rPr>
          <w:drawing>
            <wp:inline distT="0" distB="0" distL="0" distR="0" wp14:anchorId="666E0864" wp14:editId="2644DF70">
              <wp:extent cx="5836920" cy="4876800"/>
              <wp:effectExtent l="0" t="0" r="0" b="0"/>
              <wp:docPr id="17" name="Picture 5">
                <a:extLst xmlns:a="http://schemas.openxmlformats.org/drawingml/2006/main">
                  <a:ext uri="{FF2B5EF4-FFF2-40B4-BE49-F238E27FC236}">
                    <a16:creationId xmlns:a16="http://schemas.microsoft.com/office/drawing/2014/main" id="{9BB6D898-2C9E-4FB9-9C4B-5F68F901CC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BB6D898-2C9E-4FB9-9C4B-5F68F901CC7D}"/>
                          </a:ext>
                        </a:extLst>
                      </pic:cNvPr>
                      <pic:cNvPicPr>
                        <a:picLocks noChangeAspect="1"/>
                      </pic:cNvPicPr>
                    </pic:nvPicPr>
                    <pic:blipFill>
                      <a:blip r:embed="rId25"/>
                      <a:stretch>
                        <a:fillRect/>
                      </a:stretch>
                    </pic:blipFill>
                    <pic:spPr>
                      <a:xfrm>
                        <a:off x="0" y="0"/>
                        <a:ext cx="5836920" cy="4876800"/>
                      </a:xfrm>
                      <a:prstGeom prst="rect">
                        <a:avLst/>
                      </a:prstGeom>
                    </pic:spPr>
                  </pic:pic>
                </a:graphicData>
              </a:graphic>
            </wp:inline>
          </w:drawing>
        </w:r>
      </w:ins>
    </w:p>
    <w:p w14:paraId="0EC1110C" w14:textId="436E1676" w:rsidR="00562218" w:rsidRDefault="00562218" w:rsidP="00562218">
      <w:pPr>
        <w:pStyle w:val="Caption"/>
        <w:jc w:val="left"/>
        <w:rPr>
          <w:ins w:id="171" w:author="Vadim Pasternak" w:date="2018-12-06T00:40:00Z"/>
        </w:rPr>
        <w:pPrChange w:id="172" w:author="Vadim Pasternak" w:date="2018-12-06T00:42:00Z">
          <w:pPr>
            <w:pStyle w:val="Caption"/>
            <w:jc w:val="left"/>
          </w:pPr>
        </w:pPrChange>
      </w:pPr>
      <w:ins w:id="173" w:author="Vadim Pasternak" w:date="2018-12-06T00:42:00Z">
        <w:r>
          <w:t xml:space="preserve">Figure </w:t>
        </w:r>
        <w:r>
          <w:fldChar w:fldCharType="begin"/>
        </w:r>
        <w:r>
          <w:instrText xml:space="preserve"> SEQ Figure \* ARABIC </w:instrText>
        </w:r>
      </w:ins>
      <w:r>
        <w:fldChar w:fldCharType="separate"/>
      </w:r>
      <w:ins w:id="174" w:author="Vadim Pasternak" w:date="2018-12-06T00:42:00Z">
        <w:r>
          <w:rPr>
            <w:noProof/>
          </w:rPr>
          <w:t>1</w:t>
        </w:r>
        <w:r>
          <w:fldChar w:fldCharType="end"/>
        </w:r>
        <w:r>
          <w:rPr>
            <w:noProof/>
          </w:rPr>
          <w:t xml:space="preserve"> System architecture layout</w:t>
        </w:r>
      </w:ins>
    </w:p>
    <w:p w14:paraId="1FB7BA2D" w14:textId="77777777" w:rsidR="00562218" w:rsidRPr="000A287B" w:rsidRDefault="00562218" w:rsidP="00562218">
      <w:pPr>
        <w:pStyle w:val="BodyText"/>
        <w:rPr>
          <w:ins w:id="175" w:author="Vadim Pasternak" w:date="2018-12-06T00:40:00Z"/>
        </w:rPr>
      </w:pPr>
      <w:ins w:id="176" w:author="Vadim Pasternak" w:date="2018-12-06T00:40:00Z">
        <w:r>
          <w:br w:type="page"/>
        </w:r>
      </w:ins>
    </w:p>
    <w:p w14:paraId="00792A58" w14:textId="3634A5CD" w:rsidR="00DD7C6D" w:rsidRDefault="00DD7C6D" w:rsidP="00DD7C6D">
      <w:pPr>
        <w:pStyle w:val="Figure"/>
        <w:jc w:val="center"/>
        <w:rPr>
          <w:ins w:id="177" w:author="Vadim Pasternak" w:date="2018-12-06T00:52:00Z"/>
        </w:rPr>
        <w:pPrChange w:id="178" w:author="Vadim Pasternak" w:date="2018-12-06T00:52:00Z">
          <w:pPr>
            <w:pStyle w:val="Figure"/>
            <w:jc w:val="center"/>
          </w:pPr>
        </w:pPrChange>
      </w:pPr>
      <w:ins w:id="179" w:author="Vadim Pasternak" w:date="2018-12-06T00:59:00Z">
        <w:r>
          <w:rPr>
            <w:noProof/>
          </w:rPr>
          <w:lastRenderedPageBreak/>
          <mc:AlternateContent>
            <mc:Choice Requires="wpc">
              <w:drawing>
                <wp:anchor distT="0" distB="0" distL="114300" distR="114300" simplePos="0" relativeHeight="251667968" behindDoc="0" locked="0" layoutInCell="1" allowOverlap="1" wp14:anchorId="04AEFC03" wp14:editId="2D8DDBC3">
                  <wp:simplePos x="0" y="0"/>
                  <wp:positionH relativeFrom="column">
                    <wp:posOffset>-899795</wp:posOffset>
                  </wp:positionH>
                  <wp:positionV relativeFrom="paragraph">
                    <wp:posOffset>-1080135</wp:posOffset>
                  </wp:positionV>
                  <wp:extent cx="1924050" cy="544195"/>
                  <wp:effectExtent l="9525" t="0" r="0" b="0"/>
                  <wp:wrapNone/>
                  <wp:docPr id="948" name="Canvas 9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35" name="Rectangle 897"/>
                          <wps:cNvSpPr>
                            <a:spLocks noChangeArrowheads="1"/>
                          </wps:cNvSpPr>
                          <wps:spPr bwMode="auto">
                            <a:xfrm>
                              <a:off x="0" y="0"/>
                              <a:ext cx="60960"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0512B" w14:textId="70CE3099" w:rsidR="00DD7C6D" w:rsidRDefault="00DD7C6D">
                                <w:ins w:id="180" w:author="Vadim Pasternak" w:date="2018-12-06T00:59:00Z">
                                  <w:r>
                                    <w:rPr>
                                      <w:rFonts w:ascii="Calibri" w:hAnsi="Calibri" w:cs="Calibri"/>
                                      <w:color w:val="000000"/>
                                    </w:rPr>
                                    <w:t xml:space="preserve"> </w:t>
                                  </w:r>
                                </w:ins>
                              </w:p>
                            </w:txbxContent>
                          </wps:txbx>
                          <wps:bodyPr rot="0" vert="horz" wrap="none" lIns="0" tIns="0" rIns="0" bIns="0" anchor="t" anchorCtr="0">
                            <a:spAutoFit/>
                          </wps:bodyPr>
                        </wps:wsp>
                        <wps:wsp>
                          <wps:cNvPr id="936" name="Rectangle 898"/>
                          <wps:cNvSpPr>
                            <a:spLocks noChangeArrowheads="1"/>
                          </wps:cNvSpPr>
                          <wps:spPr bwMode="auto">
                            <a:xfrm>
                              <a:off x="3810" y="11430"/>
                              <a:ext cx="1909445" cy="487045"/>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 name="Rectangle 899"/>
                          <wps:cNvSpPr>
                            <a:spLocks noChangeArrowheads="1"/>
                          </wps:cNvSpPr>
                          <wps:spPr bwMode="auto">
                            <a:xfrm>
                              <a:off x="3810" y="11430"/>
                              <a:ext cx="1909445" cy="487045"/>
                            </a:xfrm>
                            <a:prstGeom prst="rect">
                              <a:avLst/>
                            </a:prstGeom>
                            <a:noFill/>
                            <a:ln w="15240" cap="flat">
                              <a:solidFill>
                                <a:srgbClr val="41719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8" name="Rectangle 900"/>
                          <wps:cNvSpPr>
                            <a:spLocks noChangeArrowheads="1"/>
                          </wps:cNvSpPr>
                          <wps:spPr bwMode="auto">
                            <a:xfrm>
                              <a:off x="517525" y="120015"/>
                              <a:ext cx="6032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FD819" w14:textId="49BAEAE9" w:rsidR="00DD7C6D" w:rsidRDefault="00DD7C6D">
                                <w:ins w:id="181" w:author="Vadim Pasternak" w:date="2018-12-06T00:59:00Z">
                                  <w:r>
                                    <w:rPr>
                                      <w:rFonts w:ascii="Calibri" w:hAnsi="Calibri" w:cs="Calibri"/>
                                      <w:color w:val="FFFFFF"/>
                                      <w:sz w:val="18"/>
                                      <w:szCs w:val="18"/>
                                    </w:rPr>
                                    <w:t>u</w:t>
                                  </w:r>
                                </w:ins>
                              </w:p>
                            </w:txbxContent>
                          </wps:txbx>
                          <wps:bodyPr rot="0" vert="horz" wrap="none" lIns="0" tIns="0" rIns="0" bIns="0" anchor="t" anchorCtr="0">
                            <a:spAutoFit/>
                          </wps:bodyPr>
                        </wps:wsp>
                        <wps:wsp>
                          <wps:cNvPr id="939" name="Rectangle 901"/>
                          <wps:cNvSpPr>
                            <a:spLocks noChangeArrowheads="1"/>
                          </wps:cNvSpPr>
                          <wps:spPr bwMode="auto">
                            <a:xfrm>
                              <a:off x="578485" y="120015"/>
                              <a:ext cx="16891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D9109" w14:textId="54EA099C" w:rsidR="00DD7C6D" w:rsidRDefault="00DD7C6D">
                                <w:ins w:id="182" w:author="Vadim Pasternak" w:date="2018-12-06T00:59:00Z">
                                  <w:r>
                                    <w:rPr>
                                      <w:rFonts w:ascii="Calibri" w:hAnsi="Calibri" w:cs="Calibri"/>
                                      <w:color w:val="FFFFFF"/>
                                      <w:sz w:val="18"/>
                                      <w:szCs w:val="18"/>
                                    </w:rPr>
                                    <w:t xml:space="preserve">dev </w:t>
                                  </w:r>
                                </w:ins>
                              </w:p>
                            </w:txbxContent>
                          </wps:txbx>
                          <wps:bodyPr rot="0" vert="horz" wrap="none" lIns="0" tIns="0" rIns="0" bIns="0" anchor="t" anchorCtr="0">
                            <a:spAutoFit/>
                          </wps:bodyPr>
                        </wps:wsp>
                        <wps:wsp>
                          <wps:cNvPr id="940" name="Rectangle 902"/>
                          <wps:cNvSpPr>
                            <a:spLocks noChangeArrowheads="1"/>
                          </wps:cNvSpPr>
                          <wps:spPr bwMode="auto">
                            <a:xfrm>
                              <a:off x="775970" y="120015"/>
                              <a:ext cx="61150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8B265" w14:textId="19D3B92C" w:rsidR="00DD7C6D" w:rsidRDefault="00DD7C6D">
                                <w:ins w:id="183" w:author="Vadim Pasternak" w:date="2018-12-06T00:59:00Z">
                                  <w:r>
                                    <w:rPr>
                                      <w:rFonts w:ascii="Calibri" w:hAnsi="Calibri" w:cs="Calibri"/>
                                      <w:color w:val="FFFFFF"/>
                                      <w:sz w:val="18"/>
                                      <w:szCs w:val="18"/>
                                    </w:rPr>
                                    <w:t>rules handler</w:t>
                                  </w:r>
                                </w:ins>
                              </w:p>
                            </w:txbxContent>
                          </wps:txbx>
                          <wps:bodyPr rot="0" vert="horz" wrap="none" lIns="0" tIns="0" rIns="0" bIns="0" anchor="t" anchorCtr="0">
                            <a:spAutoFit/>
                          </wps:bodyPr>
                        </wps:wsp>
                        <wps:wsp>
                          <wps:cNvPr id="941" name="Rectangle 903"/>
                          <wps:cNvSpPr>
                            <a:spLocks noChangeArrowheads="1"/>
                          </wps:cNvSpPr>
                          <wps:spPr bwMode="auto">
                            <a:xfrm>
                              <a:off x="1399540" y="120015"/>
                              <a:ext cx="49530"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0AC7E" w14:textId="3D377870" w:rsidR="00DD7C6D" w:rsidRDefault="00DD7C6D">
                                <w:ins w:id="184" w:author="Vadim Pasternak" w:date="2018-12-06T00:59:00Z">
                                  <w:r>
                                    <w:rPr>
                                      <w:rFonts w:ascii="Calibri" w:hAnsi="Calibri" w:cs="Calibri"/>
                                      <w:color w:val="FFFFFF"/>
                                      <w:sz w:val="18"/>
                                      <w:szCs w:val="18"/>
                                    </w:rPr>
                                    <w:t xml:space="preserve"> </w:t>
                                  </w:r>
                                </w:ins>
                              </w:p>
                            </w:txbxContent>
                          </wps:txbx>
                          <wps:bodyPr rot="0" vert="horz" wrap="none" lIns="0" tIns="0" rIns="0" bIns="0" anchor="t" anchorCtr="0">
                            <a:spAutoFit/>
                          </wps:bodyPr>
                        </wps:wsp>
                        <wps:wsp>
                          <wps:cNvPr id="942" name="Rectangle 904"/>
                          <wps:cNvSpPr>
                            <a:spLocks noChangeArrowheads="1"/>
                          </wps:cNvSpPr>
                          <wps:spPr bwMode="auto">
                            <a:xfrm>
                              <a:off x="129540" y="247650"/>
                              <a:ext cx="42545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7FBEC" w14:textId="2BC18AC4" w:rsidR="00DD7C6D" w:rsidRDefault="00DD7C6D">
                                <w:ins w:id="185" w:author="Vadim Pasternak" w:date="2018-12-06T00:59:00Z">
                                  <w:r>
                                    <w:rPr>
                                      <w:rFonts w:ascii="Calibri" w:hAnsi="Calibri" w:cs="Calibri"/>
                                      <w:color w:val="FFFFFF"/>
                                      <w:sz w:val="18"/>
                                      <w:szCs w:val="18"/>
                                    </w:rPr>
                                    <w:t>mellanox</w:t>
                                  </w:r>
                                </w:ins>
                              </w:p>
                            </w:txbxContent>
                          </wps:txbx>
                          <wps:bodyPr rot="0" vert="horz" wrap="none" lIns="0" tIns="0" rIns="0" bIns="0" anchor="t" anchorCtr="0">
                            <a:spAutoFit/>
                          </wps:bodyPr>
                        </wps:wsp>
                        <wps:wsp>
                          <wps:cNvPr id="943" name="Rectangle 905"/>
                          <wps:cNvSpPr>
                            <a:spLocks noChangeArrowheads="1"/>
                          </wps:cNvSpPr>
                          <wps:spPr bwMode="auto">
                            <a:xfrm>
                              <a:off x="570865" y="247650"/>
                              <a:ext cx="3556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45108" w14:textId="525EF04C" w:rsidR="00DD7C6D" w:rsidRDefault="00DD7C6D">
                                <w:ins w:id="186" w:author="Vadim Pasternak" w:date="2018-12-06T00:59:00Z">
                                  <w:r>
                                    <w:rPr>
                                      <w:rFonts w:ascii="Calibri" w:hAnsi="Calibri" w:cs="Calibri"/>
                                      <w:color w:val="FFFFFF"/>
                                      <w:sz w:val="18"/>
                                      <w:szCs w:val="18"/>
                                    </w:rPr>
                                    <w:t>-</w:t>
                                  </w:r>
                                </w:ins>
                              </w:p>
                            </w:txbxContent>
                          </wps:txbx>
                          <wps:bodyPr rot="0" vert="horz" wrap="none" lIns="0" tIns="0" rIns="0" bIns="0" anchor="t" anchorCtr="0">
                            <a:spAutoFit/>
                          </wps:bodyPr>
                        </wps:wsp>
                        <wps:wsp>
                          <wps:cNvPr id="944" name="Rectangle 906"/>
                          <wps:cNvSpPr>
                            <a:spLocks noChangeArrowheads="1"/>
                          </wps:cNvSpPr>
                          <wps:spPr bwMode="auto">
                            <a:xfrm>
                              <a:off x="608330" y="247650"/>
                              <a:ext cx="32766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EFC99" w14:textId="05995D9D" w:rsidR="00DD7C6D" w:rsidRDefault="00DD7C6D">
                                <w:ins w:id="187" w:author="Vadim Pasternak" w:date="2018-12-06T00:59:00Z">
                                  <w:r>
                                    <w:rPr>
                                      <w:rFonts w:ascii="Calibri" w:hAnsi="Calibri" w:cs="Calibri"/>
                                      <w:color w:val="FFFFFF"/>
                                      <w:sz w:val="18"/>
                                      <w:szCs w:val="18"/>
                                    </w:rPr>
                                    <w:t>system</w:t>
                                  </w:r>
                                </w:ins>
                              </w:p>
                            </w:txbxContent>
                          </wps:txbx>
                          <wps:bodyPr rot="0" vert="horz" wrap="none" lIns="0" tIns="0" rIns="0" bIns="0" anchor="t" anchorCtr="0">
                            <a:spAutoFit/>
                          </wps:bodyPr>
                        </wps:wsp>
                        <wps:wsp>
                          <wps:cNvPr id="945" name="Rectangle 907"/>
                          <wps:cNvSpPr>
                            <a:spLocks noChangeArrowheads="1"/>
                          </wps:cNvSpPr>
                          <wps:spPr bwMode="auto">
                            <a:xfrm>
                              <a:off x="943610" y="247650"/>
                              <a:ext cx="3556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8F21E" w14:textId="1F068DB9" w:rsidR="00DD7C6D" w:rsidRDefault="00DD7C6D">
                                <w:ins w:id="188" w:author="Vadim Pasternak" w:date="2018-12-06T00:59:00Z">
                                  <w:r>
                                    <w:rPr>
                                      <w:rFonts w:ascii="Calibri" w:hAnsi="Calibri" w:cs="Calibri"/>
                                      <w:color w:val="FFFFFF"/>
                                      <w:sz w:val="18"/>
                                      <w:szCs w:val="18"/>
                                    </w:rPr>
                                    <w:t>-</w:t>
                                  </w:r>
                                </w:ins>
                              </w:p>
                            </w:txbxContent>
                          </wps:txbx>
                          <wps:bodyPr rot="0" vert="horz" wrap="none" lIns="0" tIns="0" rIns="0" bIns="0" anchor="t" anchorCtr="0">
                            <a:spAutoFit/>
                          </wps:bodyPr>
                        </wps:wsp>
                        <wps:wsp>
                          <wps:cNvPr id="946" name="Rectangle 908"/>
                          <wps:cNvSpPr>
                            <a:spLocks noChangeArrowheads="1"/>
                          </wps:cNvSpPr>
                          <wps:spPr bwMode="auto">
                            <a:xfrm>
                              <a:off x="981710" y="247650"/>
                              <a:ext cx="78105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0DD7A" w14:textId="2C8EF51F" w:rsidR="00DD7C6D" w:rsidRDefault="00DD7C6D">
                                <w:ins w:id="189" w:author="Vadim Pasternak" w:date="2018-12-06T00:59:00Z">
                                  <w:r>
                                    <w:rPr>
                                      <w:rFonts w:ascii="Calibri" w:hAnsi="Calibri" w:cs="Calibri"/>
                                      <w:color w:val="FFFFFF"/>
                                      <w:sz w:val="18"/>
                                      <w:szCs w:val="18"/>
                                    </w:rPr>
                                    <w:t>event.sh handler</w:t>
                                  </w:r>
                                </w:ins>
                              </w:p>
                            </w:txbxContent>
                          </wps:txbx>
                          <wps:bodyPr rot="0" vert="horz" wrap="none" lIns="0" tIns="0" rIns="0" bIns="0" anchor="t" anchorCtr="0">
                            <a:spAutoFit/>
                          </wps:bodyPr>
                        </wps:wsp>
                        <wps:wsp>
                          <wps:cNvPr id="947" name="Rectangle 909"/>
                          <wps:cNvSpPr>
                            <a:spLocks noChangeArrowheads="1"/>
                          </wps:cNvSpPr>
                          <wps:spPr bwMode="auto">
                            <a:xfrm>
                              <a:off x="1779905" y="247650"/>
                              <a:ext cx="49530"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BAD46" w14:textId="7DEB472D" w:rsidR="00DD7C6D" w:rsidRDefault="00DD7C6D">
                                <w:ins w:id="190" w:author="Vadim Pasternak" w:date="2018-12-06T00:59:00Z">
                                  <w:r>
                                    <w:rPr>
                                      <w:rFonts w:ascii="Calibri" w:hAnsi="Calibri" w:cs="Calibri"/>
                                      <w:color w:val="FFFFFF"/>
                                      <w:sz w:val="18"/>
                                      <w:szCs w:val="18"/>
                                    </w:rPr>
                                    <w:t xml:space="preserve"> </w:t>
                                  </w:r>
                                </w:ins>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04AEFC03" id="Canvas 948" o:spid="_x0000_s1033" editas="canvas" style="position:absolute;left:0;text-align:left;margin-left:-70.85pt;margin-top:-85.05pt;width:151.5pt;height:42.85pt;z-index:251667968" coordsize="19240,5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">
                  <v:shape id="_x0000_s1034" type="#_x0000_t75" style="position:absolute;width:19240;height:5441;visibility:visible;mso-wrap-style:square">
                    <v:fill o:detectmouseclick="t"/>
                    <v:path o:connecttype="none"/>
                  </v:shape>
                  <v:rect id="Rectangle 897" o:spid="_x0000_s1035" style="position:absolute;width:609;height:29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" filled="f" stroked="f">
                    <v:textbox style="mso-fit-shape-to-text:t" inset="0,0,0,0">
                      <w:txbxContent>
                        <w:p w14:paraId="3D80512B" w14:textId="70CE3099" w:rsidR="00DD7C6D" w:rsidRDefault="00DD7C6D">
                          <w:ins w:id="191" w:author="Vadim Pasternak" w:date="2018-12-06T00:59:00Z">
                            <w:r>
                              <w:rPr>
                                <w:rFonts w:ascii="Calibri" w:hAnsi="Calibri" w:cs="Calibri"/>
                                <w:color w:val="000000"/>
                              </w:rPr>
                              <w:t xml:space="preserve"> </w:t>
                            </w:r>
                          </w:ins>
                        </w:p>
                      </w:txbxContent>
                    </v:textbox>
                  </v:rect>
                  <v:rect id="Rectangle 898" o:spid="_x0000_s1036" style="position:absolute;left:38;top:114;width:19094;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" fillcolor="#5b9bd5" stroked="f"/>
                  <v:rect id="Rectangle 899" o:spid="_x0000_s1037" style="position:absolute;left:38;top:114;width:19094;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" filled="f" strokecolor="#41719c" strokeweight="1.2pt"/>
                  <v:rect id="Rectangle 900" o:spid="_x0000_s1038" style="position:absolute;left:5175;top:1200;width:603;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" filled="f" stroked="f">
                    <v:textbox style="mso-fit-shape-to-text:t" inset="0,0,0,0">
                      <w:txbxContent>
                        <w:p w14:paraId="783FD819" w14:textId="49BAEAE9" w:rsidR="00DD7C6D" w:rsidRDefault="00DD7C6D">
                          <w:ins w:id="192" w:author="Vadim Pasternak" w:date="2018-12-06T00:59:00Z">
                            <w:r>
                              <w:rPr>
                                <w:rFonts w:ascii="Calibri" w:hAnsi="Calibri" w:cs="Calibri"/>
                                <w:color w:val="FFFFFF"/>
                                <w:sz w:val="18"/>
                                <w:szCs w:val="18"/>
                              </w:rPr>
                              <w:t>u</w:t>
                            </w:r>
                          </w:ins>
                        </w:p>
                      </w:txbxContent>
                    </v:textbox>
                  </v:rect>
                  <v:rect id="Rectangle 901" o:spid="_x0000_s1039" style="position:absolute;left:5784;top:1200;width:1689;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" filled="f" stroked="f">
                    <v:textbox style="mso-fit-shape-to-text:t" inset="0,0,0,0">
                      <w:txbxContent>
                        <w:p w14:paraId="5C5D9109" w14:textId="54EA099C" w:rsidR="00DD7C6D" w:rsidRDefault="00DD7C6D">
                          <w:ins w:id="193" w:author="Vadim Pasternak" w:date="2018-12-06T00:59:00Z">
                            <w:r>
                              <w:rPr>
                                <w:rFonts w:ascii="Calibri" w:hAnsi="Calibri" w:cs="Calibri"/>
                                <w:color w:val="FFFFFF"/>
                                <w:sz w:val="18"/>
                                <w:szCs w:val="18"/>
                              </w:rPr>
                              <w:t xml:space="preserve">dev </w:t>
                            </w:r>
                          </w:ins>
                        </w:p>
                      </w:txbxContent>
                    </v:textbox>
                  </v:rect>
                  <v:rect id="Rectangle 902" o:spid="_x0000_s1040" style="position:absolute;left:7759;top:1200;width:6115;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" filled="f" stroked="f">
                    <v:textbox style="mso-fit-shape-to-text:t" inset="0,0,0,0">
                      <w:txbxContent>
                        <w:p w14:paraId="3E98B265" w14:textId="19D3B92C" w:rsidR="00DD7C6D" w:rsidRDefault="00DD7C6D">
                          <w:ins w:id="194" w:author="Vadim Pasternak" w:date="2018-12-06T00:59:00Z">
                            <w:r>
                              <w:rPr>
                                <w:rFonts w:ascii="Calibri" w:hAnsi="Calibri" w:cs="Calibri"/>
                                <w:color w:val="FFFFFF"/>
                                <w:sz w:val="18"/>
                                <w:szCs w:val="18"/>
                              </w:rPr>
                              <w:t>rules handler</w:t>
                            </w:r>
                          </w:ins>
                        </w:p>
                      </w:txbxContent>
                    </v:textbox>
                  </v:rect>
                  <v:rect id="Rectangle 903" o:spid="_x0000_s1041" style="position:absolute;left:13995;top:1200;width:495;height:29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" filled="f" stroked="f">
                    <v:textbox style="mso-fit-shape-to-text:t" inset="0,0,0,0">
                      <w:txbxContent>
                        <w:p w14:paraId="0350AC7E" w14:textId="3D377870" w:rsidR="00DD7C6D" w:rsidRDefault="00DD7C6D">
                          <w:ins w:id="195" w:author="Vadim Pasternak" w:date="2018-12-06T00:59:00Z">
                            <w:r>
                              <w:rPr>
                                <w:rFonts w:ascii="Calibri" w:hAnsi="Calibri" w:cs="Calibri"/>
                                <w:color w:val="FFFFFF"/>
                                <w:sz w:val="18"/>
                                <w:szCs w:val="18"/>
                              </w:rPr>
                              <w:t xml:space="preserve"> </w:t>
                            </w:r>
                          </w:ins>
                        </w:p>
                      </w:txbxContent>
                    </v:textbox>
                  </v:rect>
                  <v:rect id="Rectangle 904" o:spid="_x0000_s1042" style="position:absolute;left:1295;top:2476;width:4254;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" filled="f" stroked="f">
                    <v:textbox style="mso-fit-shape-to-text:t" inset="0,0,0,0">
                      <w:txbxContent>
                        <w:p w14:paraId="5E07FBEC" w14:textId="2BC18AC4" w:rsidR="00DD7C6D" w:rsidRDefault="00DD7C6D">
                          <w:ins w:id="196" w:author="Vadim Pasternak" w:date="2018-12-06T00:59:00Z">
                            <w:r>
                              <w:rPr>
                                <w:rFonts w:ascii="Calibri" w:hAnsi="Calibri" w:cs="Calibri"/>
                                <w:color w:val="FFFFFF"/>
                                <w:sz w:val="18"/>
                                <w:szCs w:val="18"/>
                              </w:rPr>
                              <w:t>mellanox</w:t>
                            </w:r>
                          </w:ins>
                        </w:p>
                      </w:txbxContent>
                    </v:textbox>
                  </v:rect>
                  <v:rect id="Rectangle 905" o:spid="_x0000_s1043" style="position:absolute;left:5708;top:2476;width:356;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" filled="f" stroked="f">
                    <v:textbox style="mso-fit-shape-to-text:t" inset="0,0,0,0">
                      <w:txbxContent>
                        <w:p w14:paraId="0E345108" w14:textId="525EF04C" w:rsidR="00DD7C6D" w:rsidRDefault="00DD7C6D">
                          <w:ins w:id="197" w:author="Vadim Pasternak" w:date="2018-12-06T00:59:00Z">
                            <w:r>
                              <w:rPr>
                                <w:rFonts w:ascii="Calibri" w:hAnsi="Calibri" w:cs="Calibri"/>
                                <w:color w:val="FFFFFF"/>
                                <w:sz w:val="18"/>
                                <w:szCs w:val="18"/>
                              </w:rPr>
                              <w:t>-</w:t>
                            </w:r>
                          </w:ins>
                        </w:p>
                      </w:txbxContent>
                    </v:textbox>
                  </v:rect>
                  <v:rect id="Rectangle 906" o:spid="_x0000_s1044" style="position:absolute;left:6083;top:2476;width:3276;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" filled="f" stroked="f">
                    <v:textbox style="mso-fit-shape-to-text:t" inset="0,0,0,0">
                      <w:txbxContent>
                        <w:p w14:paraId="380EFC99" w14:textId="05995D9D" w:rsidR="00DD7C6D" w:rsidRDefault="00DD7C6D">
                          <w:ins w:id="198" w:author="Vadim Pasternak" w:date="2018-12-06T00:59:00Z">
                            <w:r>
                              <w:rPr>
                                <w:rFonts w:ascii="Calibri" w:hAnsi="Calibri" w:cs="Calibri"/>
                                <w:color w:val="FFFFFF"/>
                                <w:sz w:val="18"/>
                                <w:szCs w:val="18"/>
                              </w:rPr>
                              <w:t>system</w:t>
                            </w:r>
                          </w:ins>
                        </w:p>
                      </w:txbxContent>
                    </v:textbox>
                  </v:rect>
                  <v:rect id="Rectangle 907" o:spid="_x0000_s1045" style="position:absolute;left:9436;top:2476;width:355;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" filled="f" stroked="f">
                    <v:textbox style="mso-fit-shape-to-text:t" inset="0,0,0,0">
                      <w:txbxContent>
                        <w:p w14:paraId="3EB8F21E" w14:textId="1F068DB9" w:rsidR="00DD7C6D" w:rsidRDefault="00DD7C6D">
                          <w:ins w:id="199" w:author="Vadim Pasternak" w:date="2018-12-06T00:59:00Z">
                            <w:r>
                              <w:rPr>
                                <w:rFonts w:ascii="Calibri" w:hAnsi="Calibri" w:cs="Calibri"/>
                                <w:color w:val="FFFFFF"/>
                                <w:sz w:val="18"/>
                                <w:szCs w:val="18"/>
                              </w:rPr>
                              <w:t>-</w:t>
                            </w:r>
                          </w:ins>
                        </w:p>
                      </w:txbxContent>
                    </v:textbox>
                  </v:rect>
                  <v:rect id="Rectangle 908" o:spid="_x0000_s1046" style="position:absolute;left:9817;top:2476;width:7810;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" filled="f" stroked="f">
                    <v:textbox style="mso-fit-shape-to-text:t" inset="0,0,0,0">
                      <w:txbxContent>
                        <w:p w14:paraId="3E10DD7A" w14:textId="2C8EF51F" w:rsidR="00DD7C6D" w:rsidRDefault="00DD7C6D">
                          <w:ins w:id="200" w:author="Vadim Pasternak" w:date="2018-12-06T00:59:00Z">
                            <w:r>
                              <w:rPr>
                                <w:rFonts w:ascii="Calibri" w:hAnsi="Calibri" w:cs="Calibri"/>
                                <w:color w:val="FFFFFF"/>
                                <w:sz w:val="18"/>
                                <w:szCs w:val="18"/>
                              </w:rPr>
                              <w:t>event.sh handler</w:t>
                            </w:r>
                          </w:ins>
                        </w:p>
                      </w:txbxContent>
                    </v:textbox>
                  </v:rect>
                  <v:rect id="Rectangle 909" o:spid="_x0000_s1047" style="position:absolute;left:17799;top:2476;width:495;height:29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" filled="f" stroked="f">
                    <v:textbox style="mso-fit-shape-to-text:t" inset="0,0,0,0">
                      <w:txbxContent>
                        <w:p w14:paraId="0EABAD46" w14:textId="7DEB472D" w:rsidR="00DD7C6D" w:rsidRDefault="00DD7C6D">
                          <w:ins w:id="201" w:author="Vadim Pasternak" w:date="2018-12-06T00:59:00Z">
                            <w:r>
                              <w:rPr>
                                <w:rFonts w:ascii="Calibri" w:hAnsi="Calibri" w:cs="Calibri"/>
                                <w:color w:val="FFFFFF"/>
                                <w:sz w:val="18"/>
                                <w:szCs w:val="18"/>
                              </w:rPr>
                              <w:t xml:space="preserve"> </w:t>
                            </w:r>
                          </w:ins>
                        </w:p>
                      </w:txbxContent>
                    </v:textbox>
                  </v:rect>
                </v:group>
              </w:pict>
            </mc:Fallback>
          </mc:AlternateContent>
        </w:r>
      </w:ins>
      <w:ins w:id="202" w:author="Vadim Pasternak" w:date="2018-12-06T00:46:00Z">
        <w:r w:rsidR="00562218" w:rsidRPr="006F3E68">
          <w:rPr>
            <w:noProof/>
          </w:rPr>
          <w:drawing>
            <wp:inline distT="0" distB="0" distL="0" distR="0" wp14:anchorId="5050AAE1" wp14:editId="41B860D7">
              <wp:extent cx="5137142" cy="2483892"/>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9115" cy="2489681"/>
                      </a:xfrm>
                      <a:prstGeom prst="rect">
                        <a:avLst/>
                      </a:prstGeom>
                      <a:noFill/>
                      <a:ln>
                        <a:noFill/>
                      </a:ln>
                    </pic:spPr>
                  </pic:pic>
                </a:graphicData>
              </a:graphic>
            </wp:inline>
          </w:drawing>
        </w:r>
      </w:ins>
    </w:p>
    <w:p w14:paraId="01BBB5DD" w14:textId="115828D1" w:rsidR="00562218" w:rsidRDefault="00DD7C6D" w:rsidP="00DD7C6D">
      <w:pPr>
        <w:pStyle w:val="Caption"/>
        <w:rPr>
          <w:ins w:id="203" w:author="Vadim Pasternak" w:date="2018-12-06T00:46:00Z"/>
        </w:rPr>
        <w:pPrChange w:id="204" w:author="Vadim Pasternak" w:date="2018-12-06T00:52:00Z">
          <w:pPr>
            <w:pStyle w:val="Figure"/>
            <w:jc w:val="center"/>
          </w:pPr>
        </w:pPrChange>
      </w:pPr>
      <w:ins w:id="205" w:author="Vadim Pasternak" w:date="2018-12-06T00:52:00Z">
        <w:r>
          <w:t xml:space="preserve">Figure </w:t>
        </w:r>
        <w:r>
          <w:fldChar w:fldCharType="begin"/>
        </w:r>
        <w:r>
          <w:instrText xml:space="preserve"> SEQ Figure \* ARABIC </w:instrText>
        </w:r>
      </w:ins>
      <w:r>
        <w:fldChar w:fldCharType="separate"/>
      </w:r>
      <w:ins w:id="206" w:author="Vadim Pasternak" w:date="2018-12-06T00:52:00Z">
        <w:r>
          <w:rPr>
            <w:noProof/>
          </w:rPr>
          <w:t>2</w:t>
        </w:r>
        <w:r>
          <w:fldChar w:fldCharType="end"/>
        </w:r>
        <w:r>
          <w:t xml:space="preserve"> Sysfs layout</w:t>
        </w:r>
      </w:ins>
    </w:p>
    <w:p w14:paraId="0BF5A0AD" w14:textId="41840FD0" w:rsidR="006F3E68" w:rsidRDefault="008E0F7F" w:rsidP="006F3E68">
      <w:pPr>
        <w:pStyle w:val="Figure"/>
        <w:jc w:val="center"/>
      </w:pPr>
      <w:del w:id="207" w:author="Vadim Pasternak" w:date="2018-12-06T00:32:00Z">
        <w:r w:rsidRPr="006F3E68" w:rsidDel="00183A3C">
          <w:rPr>
            <w:noProof/>
          </w:rPr>
          <w:drawing>
            <wp:inline distT="0" distB="0" distL="0" distR="0" wp14:anchorId="0BF5A377" wp14:editId="4C0575AA">
              <wp:extent cx="5137142" cy="248389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9115" cy="2489681"/>
                      </a:xfrm>
                      <a:prstGeom prst="rect">
                        <a:avLst/>
                      </a:prstGeom>
                      <a:noFill/>
                      <a:ln>
                        <a:noFill/>
                      </a:ln>
                    </pic:spPr>
                  </pic:pic>
                </a:graphicData>
              </a:graphic>
            </wp:inline>
          </w:drawing>
        </w:r>
      </w:del>
    </w:p>
    <w:p w14:paraId="2C8A2230" w14:textId="2D82B923" w:rsidR="00A63FFA" w:rsidDel="00DD7C6D" w:rsidRDefault="00A63FFA" w:rsidP="00A63FFA">
      <w:pPr>
        <w:rPr>
          <w:ins w:id="208" w:author="Vadim Pasternak [2]" w:date="2017-10-30T10:32:00Z"/>
          <w:del w:id="209" w:author="Vadim Pasternak" w:date="2018-12-06T00:59:00Z"/>
          <w:rFonts w:ascii="Calibri" w:hAnsi="Calibri" w:cs="Times New Roman"/>
        </w:rPr>
      </w:pPr>
      <w:bookmarkStart w:id="210" w:name="_Toc429301655"/>
    </w:p>
    <w:p w14:paraId="4A4E511F" w14:textId="5137BCE9" w:rsidR="00A63FFA" w:rsidRPr="00A63FFA" w:rsidDel="00DD7C6D" w:rsidRDefault="00A63FFA" w:rsidP="00A63FFA">
      <w:pPr>
        <w:rPr>
          <w:ins w:id="211" w:author="Vadim Pasternak [2]" w:date="2017-10-30T10:32:00Z"/>
          <w:del w:id="212" w:author="Vadim Pasternak" w:date="2018-12-06T00:59:00Z"/>
          <w:b/>
          <w:bCs/>
          <w:i/>
          <w:iCs/>
          <w:color w:val="FF0000"/>
          <w:rPrChange w:id="213" w:author="Vadim Pasternak [2]" w:date="2017-10-30T10:33:00Z">
            <w:rPr>
              <w:ins w:id="214" w:author="Vadim Pasternak [2]" w:date="2017-10-30T10:32:00Z"/>
              <w:del w:id="215" w:author="Vadim Pasternak" w:date="2018-12-06T00:59:00Z"/>
              <w:b/>
              <w:bCs/>
              <w:i/>
              <w:iCs/>
              <w:color w:val="00B050"/>
            </w:rPr>
          </w:rPrChange>
        </w:rPr>
      </w:pPr>
      <w:ins w:id="216" w:author="Vadim Pasternak [2]" w:date="2017-10-30T10:33:00Z">
        <w:del w:id="217" w:author="Vadim Pasternak" w:date="2018-12-06T00:59:00Z">
          <w:r w:rsidDel="00DD7C6D">
            <w:rPr>
              <w:b/>
              <w:bCs/>
              <w:i/>
              <w:iCs/>
              <w:color w:val="FF0000"/>
            </w:rPr>
            <w:delText xml:space="preserve">Vadim: </w:delText>
          </w:r>
          <w:r w:rsidRPr="00A63FFA" w:rsidDel="00DD7C6D">
            <w:rPr>
              <w:b/>
              <w:bCs/>
              <w:i/>
              <w:iCs/>
              <w:color w:val="FF0000"/>
              <w:rPrChange w:id="218" w:author="Vadim Pasternak [2]" w:date="2017-10-30T10:33:00Z">
                <w:rPr>
                  <w:b/>
                  <w:bCs/>
                  <w:i/>
                  <w:iCs/>
                  <w:color w:val="00B050"/>
                </w:rPr>
              </w:rPrChange>
            </w:rPr>
            <w:delText>Init/deinit</w:delText>
          </w:r>
        </w:del>
      </w:ins>
    </w:p>
    <w:p w14:paraId="398AE941" w14:textId="6284DD0B" w:rsidR="00A63FFA" w:rsidDel="00DD7C6D" w:rsidRDefault="00F5341B" w:rsidP="00A63FFA">
      <w:pPr>
        <w:rPr>
          <w:ins w:id="219" w:author="Vadim Pasternak [2]" w:date="2017-10-30T10:32:00Z"/>
          <w:del w:id="220" w:author="Vadim Pasternak" w:date="2018-12-06T00:59:00Z"/>
        </w:rPr>
      </w:pPr>
      <w:ins w:id="221" w:author="Vadim Pasternak [2]" w:date="2017-10-30T10:37:00Z">
        <w:del w:id="222" w:author="Vadim Pasternak" w:date="2018-12-06T00:59:00Z">
          <w:r w:rsidDel="00DD7C6D">
            <w:rPr>
              <w:noProof/>
            </w:rPr>
            <mc:AlternateContent>
              <mc:Choice Requires="wps">
                <w:drawing>
                  <wp:anchor distT="0" distB="0" distL="114300" distR="114300" simplePos="0" relativeHeight="251650560" behindDoc="0" locked="0" layoutInCell="1" allowOverlap="1" wp14:anchorId="421351DC" wp14:editId="4B971A43">
                    <wp:simplePos x="0" y="0"/>
                    <wp:positionH relativeFrom="column">
                      <wp:posOffset>236806</wp:posOffset>
                    </wp:positionH>
                    <wp:positionV relativeFrom="paragraph">
                      <wp:posOffset>44841</wp:posOffset>
                    </wp:positionV>
                    <wp:extent cx="1019908" cy="533400"/>
                    <wp:effectExtent l="0" t="0" r="27940" b="19050"/>
                    <wp:wrapNone/>
                    <wp:docPr id="26" name="Text Box 26"/>
                    <wp:cNvGraphicFramePr/>
                    <a:graphic xmlns:a="http://schemas.openxmlformats.org/drawingml/2006/main">
                      <a:graphicData uri="http://schemas.microsoft.com/office/word/2010/wordprocessingShape">
                        <wps:wsp>
                          <wps:cNvSpPr txBox="1"/>
                          <wps:spPr>
                            <a:xfrm>
                              <a:off x="0" y="0"/>
                              <a:ext cx="1019908"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id="1">
                            <w:txbxContent>
                              <w:p w14:paraId="5A378ED0" w14:textId="1556C9D9" w:rsidR="00F5793B" w:rsidRPr="00F5341B" w:rsidRDefault="00F5793B">
                                <w:pPr>
                                  <w:shd w:val="clear" w:color="auto" w:fill="548DD4" w:themeFill="text2" w:themeFillTint="99"/>
                                  <w:rPr>
                                    <w:sz w:val="14"/>
                                    <w:szCs w:val="14"/>
                                    <w:rPrChange w:id="223" w:author="Vadim Pasternak [2]" w:date="2017-10-30T10:43:00Z">
                                      <w:rPr/>
                                    </w:rPrChange>
                                  </w:rPr>
                                  <w:pPrChange w:id="224" w:author="Vadim Pasternak [2]" w:date="2017-10-30T10:48:00Z">
                                    <w:pPr/>
                                  </w:pPrChange>
                                </w:pPr>
                                <w:ins w:id="225" w:author="Vadim Pasternak [2]" w:date="2017-10-30T10:39:00Z">
                                  <w:r w:rsidRPr="00F5341B">
                                    <w:rPr>
                                      <w:rFonts w:ascii="Calibri" w:hAnsi="Calibri" w:cs="Calibri"/>
                                      <w:color w:val="000000"/>
                                      <w:sz w:val="14"/>
                                      <w:szCs w:val="14"/>
                                      <w:rPrChange w:id="226" w:author="Vadim Pasternak [2]" w:date="2017-10-30T10:43:00Z">
                                        <w:rPr>
                                          <w:rFonts w:ascii="Calibri" w:hAnsi="Calibri" w:cs="Calibri"/>
                                          <w:color w:val="000000"/>
                                        </w:rPr>
                                      </w:rPrChange>
                                    </w:rPr>
                                    <w:t xml:space="preserve"> </w:t>
                                  </w:r>
                                </w:ins>
                                <w:ins w:id="227" w:author="Vadim Pasternak [2]" w:date="2017-10-30T10:41:00Z">
                                  <w:r w:rsidRPr="00F5341B">
                                    <w:rPr>
                                      <w:rFonts w:ascii="Calibri" w:hAnsi="Calibri" w:cs="Calibri"/>
                                      <w:color w:val="000000"/>
                                      <w:sz w:val="14"/>
                                      <w:szCs w:val="14"/>
                                      <w:rPrChange w:id="228" w:author="Vadim Pasternak [2]" w:date="2017-10-30T10:43:00Z">
                                        <w:rPr>
                                          <w:rFonts w:ascii="Calibri" w:hAnsi="Calibri" w:cs="Calibri"/>
                                          <w:color w:val="000000"/>
                                        </w:rPr>
                                      </w:rPrChange>
                                    </w:rPr>
                                    <w:t>Init/</w:t>
                                  </w:r>
                                </w:ins>
                                <w:ins w:id="229" w:author="Vadim Pasternak [2]" w:date="2017-10-30T10:42:00Z">
                                  <w:r w:rsidRPr="00F5341B">
                                    <w:rPr>
                                      <w:rFonts w:ascii="Calibri" w:hAnsi="Calibri" w:cs="Calibri"/>
                                      <w:color w:val="000000"/>
                                      <w:sz w:val="14"/>
                                      <w:szCs w:val="14"/>
                                      <w:rPrChange w:id="230" w:author="Vadim Pasternak [2]" w:date="2017-10-30T10:43:00Z">
                                        <w:rPr>
                                          <w:rFonts w:ascii="Calibri" w:hAnsi="Calibri" w:cs="Calibri"/>
                                          <w:color w:val="000000"/>
                                        </w:rPr>
                                      </w:rPrChange>
                                    </w:rPr>
                                    <w:t>deinit mlnx-hw-management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21351DC" id="_x0000_t202" coordsize="21600,21600" o:spt="202" path="m,l,21600r21600,l21600,xe">
                    <v:stroke joinstyle="miter"/>
                    <v:path gradientshapeok="t" o:connecttype="rect"/>
                  </v:shapetype>
                  <v:shape id="Text Box 26" o:spid="_x0000_s1048" type="#_x0000_t202" style="position:absolute;margin-left:18.65pt;margin-top:3.55pt;width:80.3pt;height:42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" fillcolor="white [3201]" strokeweight=".5pt">
                    <v:textbox style="mso-next-textbox:#Rectangle 17">
                      <w:txbxContent>
                        <w:p w14:paraId="5A378ED0" w14:textId="1556C9D9" w:rsidR="00F5793B" w:rsidRPr="00F5341B" w:rsidRDefault="00F5793B">
                          <w:pPr>
                            <w:shd w:val="clear" w:color="auto" w:fill="548DD4" w:themeFill="text2" w:themeFillTint="99"/>
                            <w:rPr>
                              <w:sz w:val="14"/>
                              <w:szCs w:val="14"/>
                              <w:rPrChange w:id="231" w:author="Vadim Pasternak [2]" w:date="2017-10-30T10:43:00Z">
                                <w:rPr/>
                              </w:rPrChange>
                            </w:rPr>
                            <w:pPrChange w:id="232" w:author="Vadim Pasternak [2]" w:date="2017-10-30T10:48:00Z">
                              <w:pPr/>
                            </w:pPrChange>
                          </w:pPr>
                          <w:ins w:id="233" w:author="Vadim Pasternak [2]" w:date="2017-10-30T10:39:00Z">
                            <w:r w:rsidRPr="00F5341B">
                              <w:rPr>
                                <w:rFonts w:ascii="Calibri" w:hAnsi="Calibri" w:cs="Calibri"/>
                                <w:color w:val="000000"/>
                                <w:sz w:val="14"/>
                                <w:szCs w:val="14"/>
                                <w:rPrChange w:id="234" w:author="Vadim Pasternak [2]" w:date="2017-10-30T10:43:00Z">
                                  <w:rPr>
                                    <w:rFonts w:ascii="Calibri" w:hAnsi="Calibri" w:cs="Calibri"/>
                                    <w:color w:val="000000"/>
                                  </w:rPr>
                                </w:rPrChange>
                              </w:rPr>
                              <w:t xml:space="preserve"> </w:t>
                            </w:r>
                          </w:ins>
                          <w:ins w:id="235" w:author="Vadim Pasternak [2]" w:date="2017-10-30T10:41:00Z">
                            <w:r w:rsidRPr="00F5341B">
                              <w:rPr>
                                <w:rFonts w:ascii="Calibri" w:hAnsi="Calibri" w:cs="Calibri"/>
                                <w:color w:val="000000"/>
                                <w:sz w:val="14"/>
                                <w:szCs w:val="14"/>
                                <w:rPrChange w:id="236" w:author="Vadim Pasternak [2]" w:date="2017-10-30T10:43:00Z">
                                  <w:rPr>
                                    <w:rFonts w:ascii="Calibri" w:hAnsi="Calibri" w:cs="Calibri"/>
                                    <w:color w:val="000000"/>
                                  </w:rPr>
                                </w:rPrChange>
                              </w:rPr>
                              <w:t>Init/</w:t>
                            </w:r>
                          </w:ins>
                          <w:ins w:id="237" w:author="Vadim Pasternak [2]" w:date="2017-10-30T10:42:00Z">
                            <w:r w:rsidRPr="00F5341B">
                              <w:rPr>
                                <w:rFonts w:ascii="Calibri" w:hAnsi="Calibri" w:cs="Calibri"/>
                                <w:color w:val="000000"/>
                                <w:sz w:val="14"/>
                                <w:szCs w:val="14"/>
                                <w:rPrChange w:id="238" w:author="Vadim Pasternak [2]" w:date="2017-10-30T10:43:00Z">
                                  <w:rPr>
                                    <w:rFonts w:ascii="Calibri" w:hAnsi="Calibri" w:cs="Calibri"/>
                                    <w:color w:val="000000"/>
                                  </w:rPr>
                                </w:rPrChange>
                              </w:rPr>
                              <w:t>deinit mlnx-hw-management</w:t>
                            </w:r>
                          </w:ins>
                        </w:p>
                      </w:txbxContent>
                    </v:textbox>
                  </v:shape>
                </w:pict>
              </mc:Fallback>
            </mc:AlternateContent>
          </w:r>
        </w:del>
      </w:ins>
      <w:ins w:id="239" w:author="Vadim Pasternak [2]" w:date="2017-10-30T10:32:00Z">
        <w:del w:id="240" w:author="Vadim Pasternak" w:date="2018-12-06T00:59:00Z">
          <w:r w:rsidR="00A63FFA" w:rsidDel="00DD7C6D">
            <w:rPr>
              <w:noProof/>
            </w:rPr>
            <w:drawing>
              <wp:anchor distT="0" distB="0" distL="114300" distR="114300" simplePos="0" relativeHeight="251664896" behindDoc="0" locked="0" layoutInCell="1" allowOverlap="1" wp14:anchorId="2D50FABA" wp14:editId="4E2AEDEC">
                <wp:simplePos x="0" y="0"/>
                <wp:positionH relativeFrom="column">
                  <wp:posOffset>180340</wp:posOffset>
                </wp:positionH>
                <wp:positionV relativeFrom="paragraph">
                  <wp:posOffset>900430</wp:posOffset>
                </wp:positionV>
                <wp:extent cx="1085850" cy="533400"/>
                <wp:effectExtent l="0" t="0" r="0" b="0"/>
                <wp:wrapNone/>
                <wp:docPr id="23" name="Picture 23" descr="system-ude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ystem-udev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5850" cy="533400"/>
                        </a:xfrm>
                        <a:prstGeom prst="rect">
                          <a:avLst/>
                        </a:prstGeom>
                        <a:noFill/>
                      </pic:spPr>
                    </pic:pic>
                  </a:graphicData>
                </a:graphic>
                <wp14:sizeRelH relativeFrom="margin">
                  <wp14:pctWidth>0</wp14:pctWidth>
                </wp14:sizeRelH>
                <wp14:sizeRelV relativeFrom="page">
                  <wp14:pctHeight>0</wp14:pctHeight>
                </wp14:sizeRelV>
              </wp:anchor>
            </w:drawing>
          </w:r>
          <w:r w:rsidR="00A63FFA" w:rsidDel="00DD7C6D">
            <w:rPr>
              <w:noProof/>
            </w:rPr>
            <w:drawing>
              <wp:anchor distT="0" distB="0" distL="114300" distR="114300" simplePos="0" relativeHeight="251655680" behindDoc="0" locked="0" layoutInCell="1" allowOverlap="1" wp14:anchorId="16AF8EDC" wp14:editId="63A7B686">
                <wp:simplePos x="0" y="0"/>
                <wp:positionH relativeFrom="column">
                  <wp:posOffset>1474470</wp:posOffset>
                </wp:positionH>
                <wp:positionV relativeFrom="paragraph">
                  <wp:posOffset>906145</wp:posOffset>
                </wp:positionV>
                <wp:extent cx="1800225" cy="552450"/>
                <wp:effectExtent l="0" t="0" r="9525" b="0"/>
                <wp:wrapNone/>
                <wp:docPr id="21" name="Picture 21" descr="udev rules&#10;50-mellanox-system-event.ru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dev rules&#10;50-mellanox-system-event.rules&#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0225" cy="552450"/>
                        </a:xfrm>
                        <a:prstGeom prst="rect">
                          <a:avLst/>
                        </a:prstGeom>
                        <a:noFill/>
                      </pic:spPr>
                    </pic:pic>
                  </a:graphicData>
                </a:graphic>
                <wp14:sizeRelH relativeFrom="margin">
                  <wp14:pctWidth>0</wp14:pctWidth>
                </wp14:sizeRelH>
                <wp14:sizeRelV relativeFrom="margin">
                  <wp14:pctHeight>0</wp14:pctHeight>
                </wp14:sizeRelV>
              </wp:anchor>
            </w:drawing>
          </w:r>
          <w:r w:rsidR="00A63FFA" w:rsidDel="00DD7C6D">
            <w:rPr>
              <w:noProof/>
            </w:rPr>
            <w:drawing>
              <wp:anchor distT="0" distB="0" distL="114300" distR="114300" simplePos="0" relativeHeight="251656704" behindDoc="0" locked="0" layoutInCell="1" allowOverlap="1" wp14:anchorId="680846DE" wp14:editId="64F1FD0F">
                <wp:simplePos x="0" y="0"/>
                <wp:positionH relativeFrom="column">
                  <wp:posOffset>3448050</wp:posOffset>
                </wp:positionH>
                <wp:positionV relativeFrom="paragraph">
                  <wp:posOffset>920115</wp:posOffset>
                </wp:positionV>
                <wp:extent cx="1924050" cy="504825"/>
                <wp:effectExtent l="0" t="0" r="0" b="9525"/>
                <wp:wrapNone/>
                <wp:docPr id="20" name="Picture 20" descr="udev rules handler&#10;mellanox-system-event.sh handl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dev rules handler&#10;mellanox-system-event.sh handler&#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4050" cy="504825"/>
                        </a:xfrm>
                        <a:prstGeom prst="rect">
                          <a:avLst/>
                        </a:prstGeom>
                        <a:noFill/>
                      </pic:spPr>
                    </pic:pic>
                  </a:graphicData>
                </a:graphic>
                <wp14:sizeRelH relativeFrom="margin">
                  <wp14:pctWidth>0</wp14:pctWidth>
                </wp14:sizeRelH>
                <wp14:sizeRelV relativeFrom="margin">
                  <wp14:pctHeight>0</wp14:pctHeight>
                </wp14:sizeRelV>
              </wp:anchor>
            </w:drawing>
          </w:r>
          <w:r w:rsidR="00A63FFA" w:rsidDel="00DD7C6D">
            <w:rPr>
              <w:noProof/>
            </w:rPr>
            <w:drawing>
              <wp:anchor distT="0" distB="0" distL="114300" distR="114300" simplePos="0" relativeHeight="251657728" behindDoc="0" locked="0" layoutInCell="1" allowOverlap="1" wp14:anchorId="57C665FA" wp14:editId="795EDEB7">
                <wp:simplePos x="0" y="0"/>
                <wp:positionH relativeFrom="column">
                  <wp:posOffset>683260</wp:posOffset>
                </wp:positionH>
                <wp:positionV relativeFrom="paragraph">
                  <wp:posOffset>579120</wp:posOffset>
                </wp:positionV>
                <wp:extent cx="95250" cy="342900"/>
                <wp:effectExtent l="0" t="0" r="0" b="0"/>
                <wp:wrapNone/>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 cy="342900"/>
                        </a:xfrm>
                        <a:prstGeom prst="rect">
                          <a:avLst/>
                        </a:prstGeom>
                        <a:noFill/>
                      </pic:spPr>
                    </pic:pic>
                  </a:graphicData>
                </a:graphic>
                <wp14:sizeRelH relativeFrom="page">
                  <wp14:pctWidth>0</wp14:pctWidth>
                </wp14:sizeRelH>
                <wp14:sizeRelV relativeFrom="page">
                  <wp14:pctHeight>0</wp14:pctHeight>
                </wp14:sizeRelV>
              </wp:anchor>
            </w:drawing>
          </w:r>
          <w:r w:rsidR="00A63FFA" w:rsidDel="00DD7C6D">
            <w:rPr>
              <w:noProof/>
            </w:rPr>
            <w:drawing>
              <wp:anchor distT="0" distB="0" distL="114300" distR="114300" simplePos="0" relativeHeight="251658752" behindDoc="0" locked="0" layoutInCell="1" allowOverlap="1" wp14:anchorId="71431164" wp14:editId="67E63AEC">
                <wp:simplePos x="0" y="0"/>
                <wp:positionH relativeFrom="column">
                  <wp:posOffset>1169670</wp:posOffset>
                </wp:positionH>
                <wp:positionV relativeFrom="paragraph">
                  <wp:posOffset>1136650</wp:posOffset>
                </wp:positionV>
                <wp:extent cx="311150" cy="123825"/>
                <wp:effectExtent l="0" t="0" r="0" b="9525"/>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31">
                          <a:extLst>
                            <a:ext uri="{28A0092B-C50C-407E-A947-70E740481C1C}">
                              <a14:useLocalDpi xmlns:a14="http://schemas.microsoft.com/office/drawing/2010/main" val="0"/>
                            </a:ext>
                          </a:extLst>
                        </a:blip>
                        <a:srcRect l="-275000" r="-33333"/>
                        <a:stretch>
                          <a:fillRect/>
                        </a:stretch>
                      </pic:blipFill>
                      <pic:spPr bwMode="auto">
                        <a:xfrm>
                          <a:off x="0" y="0"/>
                          <a:ext cx="311150" cy="123825"/>
                        </a:xfrm>
                        <a:prstGeom prst="rect">
                          <a:avLst/>
                        </a:prstGeom>
                        <a:noFill/>
                      </pic:spPr>
                    </pic:pic>
                  </a:graphicData>
                </a:graphic>
                <wp14:sizeRelH relativeFrom="page">
                  <wp14:pctWidth>0</wp14:pctWidth>
                </wp14:sizeRelH>
                <wp14:sizeRelV relativeFrom="page">
                  <wp14:pctHeight>0</wp14:pctHeight>
                </wp14:sizeRelV>
              </wp:anchor>
            </w:drawing>
          </w:r>
          <w:r w:rsidR="00A63FFA" w:rsidDel="00DD7C6D">
            <w:rPr>
              <w:noProof/>
            </w:rPr>
            <w:drawing>
              <wp:anchor distT="0" distB="0" distL="114300" distR="114300" simplePos="0" relativeHeight="251659776" behindDoc="0" locked="0" layoutInCell="1" allowOverlap="1" wp14:anchorId="34FF26E9" wp14:editId="74FCB059">
                <wp:simplePos x="0" y="0"/>
                <wp:positionH relativeFrom="column">
                  <wp:posOffset>159385</wp:posOffset>
                </wp:positionH>
                <wp:positionV relativeFrom="paragraph">
                  <wp:posOffset>1738630</wp:posOffset>
                </wp:positionV>
                <wp:extent cx="1085850" cy="533400"/>
                <wp:effectExtent l="0" t="0" r="0" b="0"/>
                <wp:wrapNone/>
                <wp:docPr id="14" name="Picture 14" descr="mlxreg-hotpl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lxreg-hotplu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85850" cy="533400"/>
                        </a:xfrm>
                        <a:prstGeom prst="rect">
                          <a:avLst/>
                        </a:prstGeom>
                        <a:noFill/>
                      </pic:spPr>
                    </pic:pic>
                  </a:graphicData>
                </a:graphic>
                <wp14:sizeRelH relativeFrom="margin">
                  <wp14:pctWidth>0</wp14:pctWidth>
                </wp14:sizeRelH>
                <wp14:sizeRelV relativeFrom="page">
                  <wp14:pctHeight>0</wp14:pctHeight>
                </wp14:sizeRelV>
              </wp:anchor>
            </w:drawing>
          </w:r>
          <w:r w:rsidR="00A63FFA" w:rsidDel="00DD7C6D">
            <w:rPr>
              <w:noProof/>
            </w:rPr>
            <w:drawing>
              <wp:anchor distT="0" distB="0" distL="114300" distR="114300" simplePos="0" relativeHeight="251660800" behindDoc="0" locked="0" layoutInCell="1" allowOverlap="1" wp14:anchorId="3B847C9B" wp14:editId="220B064D">
                <wp:simplePos x="0" y="0"/>
                <wp:positionH relativeFrom="column">
                  <wp:posOffset>692785</wp:posOffset>
                </wp:positionH>
                <wp:positionV relativeFrom="paragraph">
                  <wp:posOffset>1411605</wp:posOffset>
                </wp:positionV>
                <wp:extent cx="85725" cy="361950"/>
                <wp:effectExtent l="0" t="0" r="9525"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 cy="361950"/>
                        </a:xfrm>
                        <a:prstGeom prst="rect">
                          <a:avLst/>
                        </a:prstGeom>
                        <a:noFill/>
                      </pic:spPr>
                    </pic:pic>
                  </a:graphicData>
                </a:graphic>
                <wp14:sizeRelH relativeFrom="page">
                  <wp14:pctWidth>0</wp14:pctWidth>
                </wp14:sizeRelH>
                <wp14:sizeRelV relativeFrom="page">
                  <wp14:pctHeight>0</wp14:pctHeight>
                </wp14:sizeRelV>
              </wp:anchor>
            </w:drawing>
          </w:r>
          <w:r w:rsidR="00A63FFA" w:rsidDel="00DD7C6D">
            <w:rPr>
              <w:noProof/>
            </w:rPr>
            <w:drawing>
              <wp:anchor distT="0" distB="0" distL="114300" distR="114300" simplePos="0" relativeHeight="251661824" behindDoc="0" locked="0" layoutInCell="1" allowOverlap="1" wp14:anchorId="64AD167B" wp14:editId="7605D76F">
                <wp:simplePos x="0" y="0"/>
                <wp:positionH relativeFrom="column">
                  <wp:posOffset>3269615</wp:posOffset>
                </wp:positionH>
                <wp:positionV relativeFrom="paragraph">
                  <wp:posOffset>1123950</wp:posOffset>
                </wp:positionV>
                <wp:extent cx="187325" cy="114935"/>
                <wp:effectExtent l="0" t="0" r="3175" b="0"/>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34">
                          <a:extLst>
                            <a:ext uri="{28A0092B-C50C-407E-A947-70E740481C1C}">
                              <a14:useLocalDpi xmlns:a14="http://schemas.microsoft.com/office/drawing/2010/main" val="0"/>
                            </a:ext>
                          </a:extLst>
                        </a:blip>
                        <a:srcRect l="-100000" r="-17778"/>
                        <a:stretch>
                          <a:fillRect/>
                        </a:stretch>
                      </pic:blipFill>
                      <pic:spPr bwMode="auto">
                        <a:xfrm>
                          <a:off x="0" y="0"/>
                          <a:ext cx="187325" cy="114935"/>
                        </a:xfrm>
                        <a:prstGeom prst="rect">
                          <a:avLst/>
                        </a:prstGeom>
                        <a:noFill/>
                      </pic:spPr>
                    </pic:pic>
                  </a:graphicData>
                </a:graphic>
                <wp14:sizeRelH relativeFrom="page">
                  <wp14:pctWidth>0</wp14:pctWidth>
                </wp14:sizeRelH>
                <wp14:sizeRelV relativeFrom="page">
                  <wp14:pctHeight>0</wp14:pctHeight>
                </wp14:sizeRelV>
              </wp:anchor>
            </w:drawing>
          </w:r>
          <w:r w:rsidR="00A63FFA" w:rsidDel="00DD7C6D">
            <w:rPr>
              <w:noProof/>
            </w:rPr>
            <w:drawing>
              <wp:anchor distT="0" distB="0" distL="114300" distR="114300" simplePos="0" relativeHeight="251662848" behindDoc="0" locked="0" layoutInCell="1" allowOverlap="1" wp14:anchorId="5F445428" wp14:editId="4951A516">
                <wp:simplePos x="0" y="0"/>
                <wp:positionH relativeFrom="column">
                  <wp:posOffset>5375910</wp:posOffset>
                </wp:positionH>
                <wp:positionV relativeFrom="paragraph">
                  <wp:posOffset>1123315</wp:posOffset>
                </wp:positionV>
                <wp:extent cx="193675" cy="123825"/>
                <wp:effectExtent l="0" t="0" r="0" b="9525"/>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35">
                          <a:extLst>
                            <a:ext uri="{28A0092B-C50C-407E-A947-70E740481C1C}">
                              <a14:useLocalDpi xmlns:a14="http://schemas.microsoft.com/office/drawing/2010/main" val="0"/>
                            </a:ext>
                          </a:extLst>
                        </a:blip>
                        <a:srcRect l="-112500" r="-41667"/>
                        <a:stretch>
                          <a:fillRect/>
                        </a:stretch>
                      </pic:blipFill>
                      <pic:spPr bwMode="auto">
                        <a:xfrm>
                          <a:off x="0" y="0"/>
                          <a:ext cx="193675" cy="123825"/>
                        </a:xfrm>
                        <a:prstGeom prst="rect">
                          <a:avLst/>
                        </a:prstGeom>
                        <a:noFill/>
                      </pic:spPr>
                    </pic:pic>
                  </a:graphicData>
                </a:graphic>
                <wp14:sizeRelH relativeFrom="page">
                  <wp14:pctWidth>0</wp14:pctWidth>
                </wp14:sizeRelH>
                <wp14:sizeRelV relativeFrom="page">
                  <wp14:pctHeight>0</wp14:pctHeight>
                </wp14:sizeRelV>
              </wp:anchor>
            </w:drawing>
          </w:r>
          <w:r w:rsidR="00A63FFA" w:rsidDel="00DD7C6D">
            <w:rPr>
              <w:noProof/>
            </w:rPr>
            <w:drawing>
              <wp:anchor distT="0" distB="0" distL="114300" distR="114300" simplePos="0" relativeHeight="251663872" behindDoc="0" locked="0" layoutInCell="1" allowOverlap="1" wp14:anchorId="5B5D7CD0" wp14:editId="076F8F9B">
                <wp:simplePos x="0" y="0"/>
                <wp:positionH relativeFrom="column">
                  <wp:posOffset>5568950</wp:posOffset>
                </wp:positionH>
                <wp:positionV relativeFrom="paragraph">
                  <wp:posOffset>920750</wp:posOffset>
                </wp:positionV>
                <wp:extent cx="1085850" cy="533400"/>
                <wp:effectExtent l="0" t="0" r="0" b="0"/>
                <wp:wrapNone/>
                <wp:docPr id="10" name="Picture 10" descr="Create unified symbolic links&#10;infrastru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unified symbolic links&#10;infrastructure&#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85850" cy="533400"/>
                        </a:xfrm>
                        <a:prstGeom prst="rect">
                          <a:avLst/>
                        </a:prstGeom>
                        <a:noFill/>
                      </pic:spPr>
                    </pic:pic>
                  </a:graphicData>
                </a:graphic>
                <wp14:sizeRelH relativeFrom="margin">
                  <wp14:pctWidth>0</wp14:pctWidth>
                </wp14:sizeRelH>
                <wp14:sizeRelV relativeFrom="page">
                  <wp14:pctHeight>0</wp14:pctHeight>
                </wp14:sizeRelV>
              </wp:anchor>
            </w:drawing>
          </w:r>
        </w:del>
      </w:ins>
    </w:p>
    <w:p w14:paraId="21233809" w14:textId="1E20CFF5" w:rsidR="00A63FFA" w:rsidDel="00DD7C6D" w:rsidRDefault="00A63FFA" w:rsidP="00A63FFA">
      <w:pPr>
        <w:rPr>
          <w:ins w:id="241" w:author="Vadim Pasternak [2]" w:date="2017-10-30T10:32:00Z"/>
          <w:del w:id="242" w:author="Vadim Pasternak" w:date="2018-12-06T00:59:00Z"/>
        </w:rPr>
      </w:pPr>
    </w:p>
    <w:p w14:paraId="5F296771" w14:textId="6BD69F20" w:rsidR="00A63FFA" w:rsidDel="00DD7C6D" w:rsidRDefault="00A63FFA" w:rsidP="00A63FFA">
      <w:pPr>
        <w:rPr>
          <w:ins w:id="243" w:author="Vadim Pasternak [2]" w:date="2017-10-30T10:32:00Z"/>
          <w:del w:id="244" w:author="Vadim Pasternak" w:date="2018-12-06T00:59:00Z"/>
        </w:rPr>
      </w:pPr>
    </w:p>
    <w:p w14:paraId="52724067" w14:textId="23A38683" w:rsidR="00A63FFA" w:rsidDel="00DD7C6D" w:rsidRDefault="00A63FFA" w:rsidP="00A63FFA">
      <w:pPr>
        <w:rPr>
          <w:ins w:id="245" w:author="Vadim Pasternak [2]" w:date="2017-10-30T10:32:00Z"/>
          <w:del w:id="246" w:author="Vadim Pasternak" w:date="2018-12-06T00:59:00Z"/>
        </w:rPr>
      </w:pPr>
    </w:p>
    <w:p w14:paraId="041D8DE8" w14:textId="536C1B0B" w:rsidR="00A63FFA" w:rsidDel="00DD7C6D" w:rsidRDefault="00A63FFA" w:rsidP="00A63FFA">
      <w:pPr>
        <w:rPr>
          <w:ins w:id="247" w:author="Vadim Pasternak [2]" w:date="2017-10-30T10:32:00Z"/>
          <w:del w:id="248" w:author="Vadim Pasternak" w:date="2018-12-06T00:59:00Z"/>
        </w:rPr>
      </w:pPr>
    </w:p>
    <w:p w14:paraId="7CD9B2A0" w14:textId="75564B76" w:rsidR="00A63FFA" w:rsidDel="00DD7C6D" w:rsidRDefault="00A63FFA" w:rsidP="00A63FFA">
      <w:pPr>
        <w:rPr>
          <w:ins w:id="249" w:author="Vadim Pasternak [2]" w:date="2017-10-30T10:32:00Z"/>
          <w:del w:id="250" w:author="Vadim Pasternak" w:date="2018-12-06T00:59:00Z"/>
        </w:rPr>
      </w:pPr>
    </w:p>
    <w:p w14:paraId="46A6B0EA" w14:textId="0A99DF3D" w:rsidR="00A63FFA" w:rsidDel="00DD7C6D" w:rsidRDefault="00A63FFA" w:rsidP="00A63FFA">
      <w:pPr>
        <w:rPr>
          <w:ins w:id="251" w:author="Vadim Pasternak [2]" w:date="2017-10-30T10:32:00Z"/>
          <w:del w:id="252" w:author="Vadim Pasternak" w:date="2018-12-06T00:59:00Z"/>
        </w:rPr>
      </w:pPr>
    </w:p>
    <w:p w14:paraId="135A4F95" w14:textId="4C15D3E4" w:rsidR="00A63FFA" w:rsidDel="00DD7C6D" w:rsidRDefault="00A63FFA" w:rsidP="00A63FFA">
      <w:pPr>
        <w:rPr>
          <w:ins w:id="253" w:author="Vadim Pasternak [2]" w:date="2017-10-30T10:32:00Z"/>
          <w:del w:id="254" w:author="Vadim Pasternak" w:date="2018-12-06T00:59:00Z"/>
        </w:rPr>
      </w:pPr>
    </w:p>
    <w:p w14:paraId="0BF5A0AE" w14:textId="77777777" w:rsidR="006F3E68" w:rsidRDefault="00785B05" w:rsidP="00785B05">
      <w:pPr>
        <w:pStyle w:val="Heading2"/>
      </w:pPr>
      <w:r w:rsidRPr="00785B05">
        <w:t xml:space="preserve">Hierarchy and </w:t>
      </w:r>
      <w:r>
        <w:t>S</w:t>
      </w:r>
      <w:r w:rsidRPr="00785B05">
        <w:t>tructure</w:t>
      </w:r>
      <w:bookmarkEnd w:id="210"/>
    </w:p>
    <w:p w14:paraId="263C4130" w14:textId="0BD853F2" w:rsidR="009B31C1" w:rsidDel="00B537F5" w:rsidRDefault="00785B05" w:rsidP="00C3475B">
      <w:pPr>
        <w:pStyle w:val="BodyText"/>
        <w:rPr>
          <w:ins w:id="255" w:author="Vadim Pasternak [2]" w:date="2017-10-30T11:17:00Z"/>
          <w:del w:id="256" w:author="Vadim Pasternak" w:date="2018-12-06T01:06:00Z"/>
          <w:lang w:eastAsia="he-IL" w:bidi="ar-SA"/>
        </w:rPr>
      </w:pPr>
      <w:r>
        <w:rPr>
          <w:lang w:eastAsia="he-IL" w:bidi="ar-SA"/>
        </w:rPr>
        <w:t>The</w:t>
      </w:r>
      <w:ins w:id="257" w:author="Vadim Pasternak" w:date="2018-12-06T00:33:00Z">
        <w:r w:rsidR="00183A3C">
          <w:rPr>
            <w:lang w:eastAsia="he-IL" w:bidi="ar-SA"/>
          </w:rPr>
          <w:t xml:space="preserve"> package</w:t>
        </w:r>
      </w:ins>
      <w:del w:id="258" w:author="Vadim Pasternak" w:date="2018-12-06T00:33:00Z">
        <w:r w:rsidDel="00183A3C">
          <w:rPr>
            <w:lang w:eastAsia="he-IL" w:bidi="ar-SA"/>
          </w:rPr>
          <w:delText xml:space="preserve"> </w:delText>
        </w:r>
        <w:r w:rsidR="00C3475B" w:rsidDel="00183A3C">
          <w:rPr>
            <w:lang w:eastAsia="he-IL" w:bidi="ar-SA"/>
          </w:rPr>
          <w:delText>DVS-OS</w:delText>
        </w:r>
      </w:del>
      <w:r w:rsidR="00C3475B">
        <w:rPr>
          <w:lang w:eastAsia="he-IL" w:bidi="ar-SA"/>
        </w:rPr>
        <w:t xml:space="preserve"> </w:t>
      </w:r>
      <w:del w:id="259" w:author="Vadim Pasternak" w:date="2018-12-06T01:06:00Z">
        <w:r w:rsidDel="00B537F5">
          <w:rPr>
            <w:lang w:eastAsia="he-IL" w:bidi="ar-SA"/>
          </w:rPr>
          <w:delText xml:space="preserve">supports the default hierarchy structure of sysfs under the directory </w:delText>
        </w:r>
      </w:del>
    </w:p>
    <w:p w14:paraId="66BE71F8" w14:textId="794C230A" w:rsidR="009B31C1" w:rsidRPr="00B537F5" w:rsidRDefault="009B31C1" w:rsidP="00B537F5">
      <w:pPr>
        <w:pStyle w:val="BodyText"/>
        <w:rPr>
          <w:ins w:id="260" w:author="Vadim Pasternak [2]" w:date="2017-10-30T11:17:00Z"/>
          <w:color w:val="auto"/>
          <w:sz w:val="20"/>
          <w:lang w:eastAsia="he-IL" w:bidi="ar-SA"/>
          <w:rPrChange w:id="261" w:author="Vadim Pasternak" w:date="2018-12-06T01:07:00Z">
            <w:rPr>
              <w:ins w:id="262" w:author="Vadim Pasternak [2]" w:date="2017-10-30T11:17:00Z"/>
              <w:lang w:eastAsia="he-IL" w:bidi="ar-SA"/>
            </w:rPr>
          </w:rPrChange>
        </w:rPr>
        <w:pPrChange w:id="263" w:author="Vadim Pasternak" w:date="2018-12-06T01:06:00Z">
          <w:pPr>
            <w:pStyle w:val="BodyText"/>
          </w:pPr>
        </w:pPrChange>
      </w:pPr>
      <w:ins w:id="264" w:author="Vadim Pasternak [2]" w:date="2017-10-30T11:17:00Z">
        <w:del w:id="265" w:author="Vadim Pasternak" w:date="2018-12-06T01:06:00Z">
          <w:r w:rsidRPr="009B31C1" w:rsidDel="00B537F5">
            <w:rPr>
              <w:color w:val="FF0000"/>
              <w:sz w:val="24"/>
              <w:szCs w:val="24"/>
              <w:lang w:eastAsia="he-IL" w:bidi="ar-SA"/>
              <w:rPrChange w:id="266" w:author="Vadim Pasternak [2]" w:date="2017-10-30T11:17:00Z">
                <w:rPr>
                  <w:lang w:eastAsia="he-IL" w:bidi="ar-SA"/>
                </w:rPr>
              </w:rPrChange>
            </w:rPr>
            <w:delText xml:space="preserve">Vadim: no </w:delText>
          </w:r>
          <w:r w:rsidRPr="009B31C1" w:rsidDel="00B537F5">
            <w:rPr>
              <w:color w:val="FF0000"/>
              <w:sz w:val="24"/>
              <w:szCs w:val="24"/>
              <w:rPrChange w:id="267" w:author="Vadim Pasternak [2]" w:date="2017-10-30T11:17:00Z">
                <w:rPr>
                  <w:sz w:val="24"/>
                  <w:szCs w:val="24"/>
                </w:rPr>
              </w:rPrChange>
            </w:rPr>
            <w:delText>need to mention DVS-OS (not relevant). Also definition is no correct. Should be “</w:delText>
          </w:r>
        </w:del>
      </w:ins>
      <w:ins w:id="268" w:author="Vadim Pasternak" w:date="2018-12-06T01:06:00Z">
        <w:r w:rsidR="00B537F5">
          <w:rPr>
            <w:lang w:eastAsia="he-IL" w:bidi="ar-SA"/>
          </w:rPr>
          <w:t xml:space="preserve">uses </w:t>
        </w:r>
      </w:ins>
      <w:ins w:id="269" w:author="Vadim Pasternak" w:date="2018-12-06T01:07:00Z">
        <w:r w:rsidR="00B537F5">
          <w:rPr>
            <w:lang w:eastAsia="he-IL" w:bidi="ar-SA"/>
          </w:rPr>
          <w:t xml:space="preserve">the </w:t>
        </w:r>
      </w:ins>
      <w:ins w:id="270" w:author="Vadim Pasternak [2]" w:date="2017-10-30T11:17:00Z">
        <w:r w:rsidRPr="00B537F5">
          <w:rPr>
            <w:color w:val="auto"/>
            <w:sz w:val="20"/>
            <w:rPrChange w:id="271" w:author="Vadim Pasternak" w:date="2018-12-06T01:07:00Z">
              <w:rPr>
                <w:sz w:val="24"/>
                <w:szCs w:val="24"/>
              </w:rPr>
            </w:rPrChange>
          </w:rPr>
          <w:t xml:space="preserve">Linux </w:t>
        </w:r>
        <w:del w:id="272" w:author="Vadim Pasternak" w:date="2018-12-06T01:06:00Z">
          <w:r w:rsidRPr="00B537F5" w:rsidDel="00B537F5">
            <w:rPr>
              <w:color w:val="auto"/>
              <w:sz w:val="20"/>
              <w:rPrChange w:id="273" w:author="Vadim Pasternak" w:date="2018-12-06T01:07:00Z">
                <w:rPr>
                  <w:sz w:val="24"/>
                  <w:szCs w:val="24"/>
                </w:rPr>
              </w:rPrChange>
            </w:rPr>
            <w:delText xml:space="preserve">supports the </w:delText>
          </w:r>
        </w:del>
        <w:r w:rsidRPr="00B537F5">
          <w:rPr>
            <w:color w:val="auto"/>
            <w:sz w:val="20"/>
            <w:rPrChange w:id="274" w:author="Vadim Pasternak" w:date="2018-12-06T01:07:00Z">
              <w:rPr>
                <w:sz w:val="24"/>
                <w:szCs w:val="24"/>
              </w:rPr>
            </w:rPrChange>
          </w:rPr>
          <w:t>default hierarchy structure of sysfs under the directory /sys</w:t>
        </w:r>
        <w:del w:id="275" w:author="Vadim Pasternak" w:date="2018-12-06T01:06:00Z">
          <w:r w:rsidRPr="00B537F5" w:rsidDel="00B537F5">
            <w:rPr>
              <w:color w:val="auto"/>
              <w:sz w:val="20"/>
              <w:rPrChange w:id="276" w:author="Vadim Pasternak" w:date="2018-12-06T01:07:00Z">
                <w:rPr>
                  <w:sz w:val="24"/>
                  <w:szCs w:val="24"/>
                </w:rPr>
              </w:rPrChange>
            </w:rPr>
            <w:delText>/”</w:delText>
          </w:r>
        </w:del>
        <w:r w:rsidRPr="00B537F5">
          <w:rPr>
            <w:color w:val="auto"/>
            <w:sz w:val="20"/>
            <w:rPrChange w:id="277" w:author="Vadim Pasternak" w:date="2018-12-06T01:07:00Z">
              <w:rPr>
                <w:sz w:val="24"/>
                <w:szCs w:val="24"/>
              </w:rPr>
            </w:rPrChange>
          </w:rPr>
          <w:t>.</w:t>
        </w:r>
      </w:ins>
    </w:p>
    <w:p w14:paraId="0BF5A0AF" w14:textId="709D89DA" w:rsidR="00785B05" w:rsidRDefault="00C3475B" w:rsidP="00C3475B">
      <w:pPr>
        <w:pStyle w:val="BodyText"/>
        <w:rPr>
          <w:lang w:eastAsia="he-IL" w:bidi="ar-SA"/>
        </w:rPr>
      </w:pPr>
      <w:del w:id="278" w:author="Vadim Pasternak" w:date="2018-12-06T01:06:00Z">
        <w:r w:rsidDel="00B537F5">
          <w:rPr>
            <w:lang w:eastAsia="he-IL" w:bidi="ar-SA"/>
          </w:rPr>
          <w:delText>/</w:delText>
        </w:r>
        <w:r w:rsidR="00785B05" w:rsidDel="00B537F5">
          <w:rPr>
            <w:lang w:eastAsia="he-IL" w:bidi="ar-SA"/>
          </w:rPr>
          <w:delText xml:space="preserve">sys/bus/i2c/devices/. </w:delText>
        </w:r>
      </w:del>
      <w:r w:rsidR="00785B05">
        <w:rPr>
          <w:lang w:eastAsia="he-IL" w:bidi="ar-SA"/>
        </w:rPr>
        <w:t>This path is used by existing application</w:t>
      </w:r>
      <w:r>
        <w:rPr>
          <w:lang w:eastAsia="he-IL" w:bidi="ar-SA"/>
        </w:rPr>
        <w:t>s that use</w:t>
      </w:r>
      <w:r w:rsidR="00785B05">
        <w:rPr>
          <w:lang w:eastAsia="he-IL" w:bidi="ar-SA"/>
        </w:rPr>
        <w:t xml:space="preserve"> auto</w:t>
      </w:r>
      <w:r>
        <w:rPr>
          <w:lang w:eastAsia="he-IL" w:bidi="ar-SA"/>
        </w:rPr>
        <w:t>-</w:t>
      </w:r>
      <w:r w:rsidR="00785B05">
        <w:rPr>
          <w:lang w:eastAsia="he-IL" w:bidi="ar-SA"/>
        </w:rPr>
        <w:t>discovery to find existing HW component</w:t>
      </w:r>
      <w:r>
        <w:rPr>
          <w:lang w:eastAsia="he-IL" w:bidi="ar-SA"/>
        </w:rPr>
        <w:t>s</w:t>
      </w:r>
      <w:r w:rsidR="00785B05">
        <w:rPr>
          <w:lang w:eastAsia="he-IL" w:bidi="ar-SA"/>
        </w:rPr>
        <w:t>.</w:t>
      </w:r>
      <w:r w:rsidR="008F7890">
        <w:rPr>
          <w:lang w:eastAsia="he-IL" w:bidi="ar-SA"/>
        </w:rPr>
        <w:t xml:space="preserve"> Two example</w:t>
      </w:r>
      <w:r w:rsidR="003B0E13">
        <w:rPr>
          <w:lang w:eastAsia="he-IL" w:bidi="ar-SA"/>
        </w:rPr>
        <w:t>s</w:t>
      </w:r>
      <w:r w:rsidR="008F7890">
        <w:rPr>
          <w:lang w:eastAsia="he-IL" w:bidi="ar-SA"/>
        </w:rPr>
        <w:t xml:space="preserve"> for such application</w:t>
      </w:r>
      <w:r>
        <w:rPr>
          <w:lang w:eastAsia="he-IL" w:bidi="ar-SA"/>
        </w:rPr>
        <w:t>s</w:t>
      </w:r>
      <w:r w:rsidR="008F7890">
        <w:rPr>
          <w:lang w:eastAsia="he-IL" w:bidi="ar-SA"/>
        </w:rPr>
        <w:t xml:space="preserve"> </w:t>
      </w:r>
      <w:r w:rsidR="00A76B30">
        <w:rPr>
          <w:lang w:eastAsia="he-IL" w:bidi="ar-SA"/>
        </w:rPr>
        <w:t>are:</w:t>
      </w:r>
    </w:p>
    <w:p w14:paraId="0BF5A0B0" w14:textId="77777777" w:rsidR="008F7890" w:rsidRDefault="008F7890" w:rsidP="00C3475B">
      <w:pPr>
        <w:pStyle w:val="ListBullet"/>
        <w:rPr>
          <w:lang w:eastAsia="he-IL"/>
        </w:rPr>
      </w:pPr>
      <w:r>
        <w:rPr>
          <w:lang w:eastAsia="he-IL"/>
        </w:rPr>
        <w:t xml:space="preserve">libsysfs </w:t>
      </w:r>
      <w:r w:rsidR="00C3475B">
        <w:rPr>
          <w:lang w:eastAsia="he-IL"/>
        </w:rPr>
        <w:t>–</w:t>
      </w:r>
      <w:r>
        <w:rPr>
          <w:lang w:eastAsia="he-IL"/>
        </w:rPr>
        <w:t xml:space="preserve"> </w:t>
      </w:r>
      <w:r w:rsidR="00EE64B8">
        <w:rPr>
          <w:lang w:eastAsia="he-IL"/>
        </w:rPr>
        <w:t>t</w:t>
      </w:r>
      <w:r>
        <w:rPr>
          <w:lang w:eastAsia="he-IL"/>
        </w:rPr>
        <w:t xml:space="preserve">he </w:t>
      </w:r>
      <w:r w:rsidR="00A76B30">
        <w:rPr>
          <w:lang w:eastAsia="he-IL"/>
        </w:rPr>
        <w:t>libraries</w:t>
      </w:r>
      <w:r>
        <w:rPr>
          <w:lang w:eastAsia="he-IL"/>
        </w:rPr>
        <w:t xml:space="preserve"> provide a consistent and stable interface for querying system device information exposed through sysfs.</w:t>
      </w:r>
    </w:p>
    <w:p w14:paraId="0BF5A0B1" w14:textId="77777777" w:rsidR="008F7890" w:rsidRDefault="00EE64B8" w:rsidP="00C3475B">
      <w:pPr>
        <w:pStyle w:val="ListBullet"/>
        <w:rPr>
          <w:lang w:eastAsia="he-IL"/>
        </w:rPr>
      </w:pPr>
      <w:r>
        <w:rPr>
          <w:lang w:eastAsia="he-IL"/>
        </w:rPr>
        <w:t xml:space="preserve">systool </w:t>
      </w:r>
      <w:r w:rsidR="00C3475B">
        <w:rPr>
          <w:lang w:eastAsia="he-IL"/>
        </w:rPr>
        <w:t>–</w:t>
      </w:r>
      <w:r>
        <w:rPr>
          <w:lang w:eastAsia="he-IL"/>
        </w:rPr>
        <w:t xml:space="preserve"> a</w:t>
      </w:r>
      <w:r w:rsidR="008F7890">
        <w:rPr>
          <w:lang w:eastAsia="he-IL"/>
        </w:rPr>
        <w:t xml:space="preserve"> utility built upon libsysfs that lists device</w:t>
      </w:r>
      <w:r w:rsidR="00C3475B">
        <w:rPr>
          <w:lang w:eastAsia="he-IL"/>
        </w:rPr>
        <w:t>s by bus, class, and topology.</w:t>
      </w:r>
    </w:p>
    <w:p w14:paraId="1E3E26D2" w14:textId="77777777" w:rsidR="00B537F5" w:rsidRDefault="00785B05" w:rsidP="00B537F5">
      <w:pPr>
        <w:pStyle w:val="BodyText"/>
        <w:rPr>
          <w:ins w:id="279" w:author="Vadim Pasternak" w:date="2018-12-06T01:07:00Z"/>
          <w:lang w:eastAsia="he-IL" w:bidi="ar-SA"/>
        </w:rPr>
        <w:pPrChange w:id="280" w:author="Vadim Pasternak" w:date="2018-12-06T01:07:00Z">
          <w:pPr>
            <w:pStyle w:val="BodyText"/>
          </w:pPr>
        </w:pPrChange>
      </w:pPr>
      <w:r>
        <w:rPr>
          <w:lang w:eastAsia="he-IL" w:bidi="ar-SA"/>
        </w:rPr>
        <w:t xml:space="preserve">The disadvantage of using this path is that the hierarchy model includes </w:t>
      </w:r>
      <w:r w:rsidR="00C3475B">
        <w:rPr>
          <w:lang w:eastAsia="he-IL" w:bidi="ar-SA"/>
        </w:rPr>
        <w:t xml:space="preserve">the </w:t>
      </w:r>
      <w:r>
        <w:rPr>
          <w:lang w:eastAsia="he-IL" w:bidi="ar-SA"/>
        </w:rPr>
        <w:t xml:space="preserve">BUS type and location model </w:t>
      </w:r>
      <w:r w:rsidR="004D7387">
        <w:rPr>
          <w:lang w:eastAsia="he-IL" w:bidi="ar-SA"/>
        </w:rPr>
        <w:t>which</w:t>
      </w:r>
      <w:r>
        <w:rPr>
          <w:lang w:eastAsia="he-IL" w:bidi="ar-SA"/>
        </w:rPr>
        <w:t xml:space="preserve"> </w:t>
      </w:r>
      <w:r w:rsidR="004D7387">
        <w:rPr>
          <w:lang w:eastAsia="he-IL" w:bidi="ar-SA"/>
        </w:rPr>
        <w:t xml:space="preserve">is </w:t>
      </w:r>
      <w:r>
        <w:rPr>
          <w:lang w:eastAsia="he-IL" w:bidi="ar-SA"/>
        </w:rPr>
        <w:t>subject to change between different system type</w:t>
      </w:r>
      <w:r w:rsidR="004D7387">
        <w:rPr>
          <w:lang w:eastAsia="he-IL" w:bidi="ar-SA"/>
        </w:rPr>
        <w:t>s</w:t>
      </w:r>
      <w:ins w:id="281" w:author="Vadim Pasternak" w:date="2018-12-06T01:07:00Z">
        <w:r w:rsidR="00B537F5">
          <w:rPr>
            <w:lang w:eastAsia="he-IL" w:bidi="ar-SA"/>
          </w:rPr>
          <w:t>.</w:t>
        </w:r>
      </w:ins>
    </w:p>
    <w:p w14:paraId="52D9F223" w14:textId="57562108" w:rsidR="009B31C1" w:rsidRPr="00B537F5" w:rsidDel="00B537F5" w:rsidRDefault="004D7387" w:rsidP="00B537F5">
      <w:pPr>
        <w:pStyle w:val="BodyText"/>
        <w:rPr>
          <w:del w:id="282" w:author="Vadim Pasternak" w:date="2018-12-06T01:07:00Z"/>
          <w:dstrike/>
          <w:color w:val="auto"/>
          <w:sz w:val="20"/>
          <w:lang w:eastAsia="he-IL" w:bidi="ar-SA"/>
          <w:rPrChange w:id="283" w:author="Vadim Pasternak" w:date="2018-12-06T01:08:00Z">
            <w:rPr>
              <w:del w:id="284" w:author="Vadim Pasternak" w:date="2018-12-06T01:07:00Z"/>
              <w:lang w:eastAsia="he-IL" w:bidi="ar-SA"/>
            </w:rPr>
          </w:rPrChange>
        </w:rPr>
        <w:pPrChange w:id="285" w:author="Vadim Pasternak" w:date="2018-12-06T01:07:00Z">
          <w:pPr>
            <w:pStyle w:val="BodyText"/>
          </w:pPr>
        </w:pPrChange>
      </w:pPr>
      <w:del w:id="286" w:author="Vadim Pasternak" w:date="2018-12-06T01:07:00Z">
        <w:r w:rsidRPr="00B537F5" w:rsidDel="00B537F5">
          <w:rPr>
            <w:color w:val="auto"/>
            <w:sz w:val="20"/>
            <w:lang w:eastAsia="he-IL" w:bidi="ar-SA"/>
            <w:rPrChange w:id="287" w:author="Vadim Pasternak" w:date="2018-12-06T01:08:00Z">
              <w:rPr>
                <w:lang w:eastAsia="he-IL" w:bidi="ar-SA"/>
              </w:rPr>
            </w:rPrChange>
          </w:rPr>
          <w:delText>.</w:delText>
        </w:r>
        <w:r w:rsidR="00785B05" w:rsidRPr="00B537F5" w:rsidDel="00B537F5">
          <w:rPr>
            <w:color w:val="auto"/>
            <w:sz w:val="20"/>
            <w:lang w:eastAsia="he-IL" w:bidi="ar-SA"/>
            <w:rPrChange w:id="288" w:author="Vadim Pasternak" w:date="2018-12-06T01:08:00Z">
              <w:rPr>
                <w:lang w:eastAsia="he-IL" w:bidi="ar-SA"/>
              </w:rPr>
            </w:rPrChange>
          </w:rPr>
          <w:delText xml:space="preserve"> </w:delText>
        </w:r>
        <w:r w:rsidRPr="00B537F5" w:rsidDel="00B537F5">
          <w:rPr>
            <w:dstrike/>
            <w:color w:val="auto"/>
            <w:sz w:val="20"/>
            <w:lang w:eastAsia="he-IL" w:bidi="ar-SA"/>
            <w:rPrChange w:id="289" w:author="Vadim Pasternak" w:date="2018-12-06T01:08:00Z">
              <w:rPr>
                <w:lang w:eastAsia="he-IL" w:bidi="ar-SA"/>
              </w:rPr>
            </w:rPrChange>
          </w:rPr>
          <w:delText>For</w:delText>
        </w:r>
        <w:r w:rsidR="00785B05" w:rsidRPr="00B537F5" w:rsidDel="00B537F5">
          <w:rPr>
            <w:dstrike/>
            <w:color w:val="auto"/>
            <w:sz w:val="20"/>
            <w:lang w:eastAsia="he-IL" w:bidi="ar-SA"/>
            <w:rPrChange w:id="290" w:author="Vadim Pasternak" w:date="2018-12-06T01:08:00Z">
              <w:rPr>
                <w:lang w:eastAsia="he-IL" w:bidi="ar-SA"/>
              </w:rPr>
            </w:rPrChange>
          </w:rPr>
          <w:delText xml:space="preserve"> example: /sys/bus/i2c/devices/2-0060/led1</w:delText>
        </w:r>
        <w:r w:rsidRPr="00B537F5" w:rsidDel="00B537F5">
          <w:rPr>
            <w:dstrike/>
            <w:color w:val="auto"/>
            <w:sz w:val="20"/>
            <w:lang w:eastAsia="he-IL" w:bidi="ar-SA"/>
            <w:rPrChange w:id="291" w:author="Vadim Pasternak" w:date="2018-12-06T01:08:00Z">
              <w:rPr>
                <w:lang w:eastAsia="he-IL" w:bidi="ar-SA"/>
              </w:rPr>
            </w:rPrChange>
          </w:rPr>
          <w:delText>.</w:delText>
        </w:r>
      </w:del>
    </w:p>
    <w:p w14:paraId="5D739DB3" w14:textId="4741E25E" w:rsidR="009B31C1" w:rsidRPr="00B537F5" w:rsidDel="00B537F5" w:rsidRDefault="009B31C1" w:rsidP="00B537F5">
      <w:pPr>
        <w:pStyle w:val="BodyText"/>
        <w:rPr>
          <w:ins w:id="292" w:author="Vadim Pasternak [2]" w:date="2017-10-30T11:18:00Z"/>
          <w:del w:id="293" w:author="Vadim Pasternak" w:date="2018-12-06T01:07:00Z"/>
          <w:color w:val="auto"/>
          <w:sz w:val="20"/>
          <w:lang w:eastAsia="he-IL" w:bidi="ar-SA"/>
          <w:rPrChange w:id="294" w:author="Vadim Pasternak" w:date="2018-12-06T01:08:00Z">
            <w:rPr>
              <w:ins w:id="295" w:author="Vadim Pasternak [2]" w:date="2017-10-30T11:18:00Z"/>
              <w:del w:id="296" w:author="Vadim Pasternak" w:date="2018-12-06T01:07:00Z"/>
              <w:lang w:eastAsia="he-IL" w:bidi="ar-SA"/>
            </w:rPr>
          </w:rPrChange>
        </w:rPr>
        <w:pPrChange w:id="297" w:author="Vadim Pasternak" w:date="2018-12-06T01:07:00Z">
          <w:pPr>
            <w:pStyle w:val="BodyText"/>
          </w:pPr>
        </w:pPrChange>
      </w:pPr>
      <w:ins w:id="298" w:author="Vadim Pasternak [2]" w:date="2017-10-30T11:18:00Z">
        <w:del w:id="299" w:author="Vadim Pasternak" w:date="2018-12-06T01:07:00Z">
          <w:r w:rsidRPr="00B537F5" w:rsidDel="00B537F5">
            <w:rPr>
              <w:color w:val="auto"/>
              <w:sz w:val="20"/>
              <w:lang w:eastAsia="he-IL" w:bidi="ar-SA"/>
              <w:rPrChange w:id="300" w:author="Vadim Pasternak" w:date="2018-12-06T01:08:00Z">
                <w:rPr>
                  <w:lang w:eastAsia="he-IL" w:bidi="ar-SA"/>
                </w:rPr>
              </w:rPrChange>
            </w:rPr>
            <w:delText>Vadim: unnecessary and not correct.</w:delText>
          </w:r>
        </w:del>
      </w:ins>
    </w:p>
    <w:p w14:paraId="0BF5A0B4" w14:textId="130C7B64" w:rsidR="00785B05" w:rsidRDefault="00785B05" w:rsidP="00B537F5">
      <w:pPr>
        <w:pStyle w:val="BodyText"/>
        <w:rPr>
          <w:lang w:eastAsia="he-IL" w:bidi="ar-SA"/>
        </w:rPr>
        <w:pPrChange w:id="301" w:author="Vadim Pasternak" w:date="2018-12-06T01:07:00Z">
          <w:pPr>
            <w:pStyle w:val="BodyText"/>
          </w:pPr>
        </w:pPrChange>
      </w:pPr>
      <w:del w:id="302" w:author="Vadim Pasternak" w:date="2018-12-06T01:07:00Z">
        <w:r w:rsidRPr="00B537F5" w:rsidDel="00B537F5">
          <w:rPr>
            <w:dstrike/>
            <w:color w:val="auto"/>
            <w:sz w:val="20"/>
            <w:lang w:eastAsia="he-IL" w:bidi="ar-SA"/>
            <w:rPrChange w:id="303" w:author="Vadim Pasternak" w:date="2018-12-06T01:08:00Z">
              <w:rPr>
                <w:lang w:eastAsia="he-IL" w:bidi="ar-SA"/>
              </w:rPr>
            </w:rPrChange>
          </w:rPr>
          <w:delText xml:space="preserve">To </w:delText>
        </w:r>
        <w:r w:rsidR="004D7387" w:rsidRPr="00B537F5" w:rsidDel="00B537F5">
          <w:rPr>
            <w:dstrike/>
            <w:color w:val="auto"/>
            <w:sz w:val="20"/>
            <w:lang w:eastAsia="he-IL" w:bidi="ar-SA"/>
            <w:rPrChange w:id="304" w:author="Vadim Pasternak" w:date="2018-12-06T01:08:00Z">
              <w:rPr>
                <w:lang w:eastAsia="he-IL" w:bidi="ar-SA"/>
              </w:rPr>
            </w:rPrChange>
          </w:rPr>
          <w:delText>re</w:delText>
        </w:r>
        <w:r w:rsidRPr="00B537F5" w:rsidDel="00B537F5">
          <w:rPr>
            <w:dstrike/>
            <w:color w:val="auto"/>
            <w:sz w:val="20"/>
            <w:lang w:eastAsia="he-IL" w:bidi="ar-SA"/>
            <w:rPrChange w:id="305" w:author="Vadim Pasternak" w:date="2018-12-06T01:08:00Z">
              <w:rPr>
                <w:lang w:eastAsia="he-IL" w:bidi="ar-SA"/>
              </w:rPr>
            </w:rPrChange>
          </w:rPr>
          <w:delText>solve this limitation</w:delText>
        </w:r>
        <w:r w:rsidR="004D7387" w:rsidRPr="00B537F5" w:rsidDel="00B537F5">
          <w:rPr>
            <w:dstrike/>
            <w:color w:val="auto"/>
            <w:sz w:val="20"/>
            <w:lang w:eastAsia="he-IL" w:bidi="ar-SA"/>
            <w:rPrChange w:id="306" w:author="Vadim Pasternak" w:date="2018-12-06T01:08:00Z">
              <w:rPr>
                <w:lang w:eastAsia="he-IL" w:bidi="ar-SA"/>
              </w:rPr>
            </w:rPrChange>
          </w:rPr>
          <w:delText xml:space="preserve">, the </w:delText>
        </w:r>
        <w:r w:rsidR="008F7890" w:rsidRPr="00B537F5" w:rsidDel="00B537F5">
          <w:rPr>
            <w:dstrike/>
            <w:color w:val="auto"/>
            <w:sz w:val="20"/>
            <w:lang w:eastAsia="he-IL" w:bidi="ar-SA"/>
            <w:rPrChange w:id="307" w:author="Vadim Pasternak" w:date="2018-12-06T01:08:00Z">
              <w:rPr>
                <w:lang w:eastAsia="he-IL" w:bidi="ar-SA"/>
              </w:rPr>
            </w:rPrChange>
          </w:rPr>
          <w:delText>DVS-OS</w:delText>
        </w:r>
        <w:r w:rsidRPr="00B537F5" w:rsidDel="00B537F5">
          <w:rPr>
            <w:dstrike/>
            <w:color w:val="auto"/>
            <w:sz w:val="20"/>
            <w:lang w:eastAsia="he-IL" w:bidi="ar-SA"/>
            <w:rPrChange w:id="308" w:author="Vadim Pasternak" w:date="2018-12-06T01:08:00Z">
              <w:rPr>
                <w:lang w:eastAsia="he-IL" w:bidi="ar-SA"/>
              </w:rPr>
            </w:rPrChange>
          </w:rPr>
          <w:delText xml:space="preserve"> also support</w:delText>
        </w:r>
        <w:r w:rsidR="004D7387" w:rsidRPr="00B537F5" w:rsidDel="00B537F5">
          <w:rPr>
            <w:dstrike/>
            <w:color w:val="auto"/>
            <w:sz w:val="20"/>
            <w:lang w:eastAsia="he-IL" w:bidi="ar-SA"/>
            <w:rPrChange w:id="309" w:author="Vadim Pasternak" w:date="2018-12-06T01:08:00Z">
              <w:rPr>
                <w:lang w:eastAsia="he-IL" w:bidi="ar-SA"/>
              </w:rPr>
            </w:rPrChange>
          </w:rPr>
          <w:delText>s</w:delText>
        </w:r>
        <w:r w:rsidRPr="00B537F5" w:rsidDel="00B537F5">
          <w:rPr>
            <w:dstrike/>
            <w:color w:val="auto"/>
            <w:sz w:val="20"/>
            <w:lang w:eastAsia="he-IL" w:bidi="ar-SA"/>
            <w:rPrChange w:id="310" w:author="Vadim Pasternak" w:date="2018-12-06T01:08:00Z">
              <w:rPr>
                <w:lang w:eastAsia="he-IL" w:bidi="ar-SA"/>
              </w:rPr>
            </w:rPrChange>
          </w:rPr>
          <w:delText xml:space="preserve"> a new </w:delText>
        </w:r>
        <w:r w:rsidR="0027734F" w:rsidRPr="00B537F5" w:rsidDel="00B537F5">
          <w:rPr>
            <w:dstrike/>
            <w:color w:val="auto"/>
            <w:sz w:val="20"/>
            <w:lang w:eastAsia="he-IL" w:bidi="ar-SA"/>
            <w:rPrChange w:id="311" w:author="Vadim Pasternak" w:date="2018-12-06T01:08:00Z">
              <w:rPr>
                <w:lang w:eastAsia="he-IL" w:bidi="ar-SA"/>
              </w:rPr>
            </w:rPrChange>
          </w:rPr>
          <w:delText xml:space="preserve">virtual </w:delText>
        </w:r>
        <w:r w:rsidRPr="00B537F5" w:rsidDel="00B537F5">
          <w:rPr>
            <w:dstrike/>
            <w:color w:val="auto"/>
            <w:sz w:val="20"/>
            <w:lang w:eastAsia="he-IL" w:bidi="ar-SA"/>
            <w:rPrChange w:id="312" w:author="Vadim Pasternak" w:date="2018-12-06T01:08:00Z">
              <w:rPr>
                <w:lang w:eastAsia="he-IL" w:bidi="ar-SA"/>
              </w:rPr>
            </w:rPrChange>
          </w:rPr>
          <w:delText>hierarchy structure that is not HW depe</w:delText>
        </w:r>
        <w:r w:rsidR="004D7387" w:rsidRPr="00B537F5" w:rsidDel="00B537F5">
          <w:rPr>
            <w:dstrike/>
            <w:color w:val="auto"/>
            <w:sz w:val="20"/>
            <w:lang w:eastAsia="he-IL" w:bidi="ar-SA"/>
            <w:rPrChange w:id="313" w:author="Vadim Pasternak" w:date="2018-12-06T01:08:00Z">
              <w:rPr>
                <w:lang w:eastAsia="he-IL" w:bidi="ar-SA"/>
              </w:rPr>
            </w:rPrChange>
          </w:rPr>
          <w:delText>ndent.</w:delText>
        </w:r>
      </w:del>
      <w:ins w:id="314" w:author="Vadim Pasternak [2]" w:date="2017-10-30T11:20:00Z">
        <w:del w:id="315" w:author="Vadim Pasternak" w:date="2018-12-06T01:07:00Z">
          <w:r w:rsidR="009B31C1" w:rsidRPr="00B537F5" w:rsidDel="00B537F5">
            <w:rPr>
              <w:dstrike/>
              <w:color w:val="auto"/>
              <w:sz w:val="20"/>
              <w:lang w:eastAsia="he-IL" w:bidi="ar-SA"/>
              <w:rPrChange w:id="316" w:author="Vadim Pasternak" w:date="2018-12-06T01:08:00Z">
                <w:rPr>
                  <w:lang w:eastAsia="he-IL" w:bidi="ar-SA"/>
                </w:rPr>
              </w:rPrChange>
            </w:rPr>
            <w:delText xml:space="preserve"> </w:delText>
          </w:r>
          <w:r w:rsidR="009B31C1" w:rsidRPr="00B537F5" w:rsidDel="00B537F5">
            <w:rPr>
              <w:color w:val="auto"/>
              <w:sz w:val="20"/>
              <w:lang w:eastAsia="he-IL" w:bidi="ar-SA"/>
              <w:rPrChange w:id="317" w:author="Vadim Pasternak" w:date="2018-12-06T01:08:00Z">
                <w:rPr>
                  <w:lang w:eastAsia="he-IL" w:bidi="ar-SA"/>
                </w:rPr>
              </w:rPrChange>
            </w:rPr>
            <w:delText>Vadim</w:delText>
          </w:r>
        </w:del>
      </w:ins>
      <w:ins w:id="318" w:author="Vadim Pasternak [2]" w:date="2017-10-30T11:21:00Z">
        <w:del w:id="319" w:author="Vadim Pasternak" w:date="2018-12-06T01:07:00Z">
          <w:r w:rsidR="009B31C1" w:rsidRPr="00B537F5" w:rsidDel="00B537F5">
            <w:rPr>
              <w:color w:val="auto"/>
              <w:sz w:val="20"/>
              <w:lang w:eastAsia="he-IL" w:bidi="ar-SA"/>
              <w:rPrChange w:id="320" w:author="Vadim Pasternak" w:date="2018-12-06T01:08:00Z">
                <w:rPr>
                  <w:color w:val="FF0000"/>
                  <w:lang w:eastAsia="he-IL" w:bidi="ar-SA"/>
                </w:rPr>
              </w:rPrChange>
            </w:rPr>
            <w:delText xml:space="preserve"> (the below is more correct, also DVS</w:delText>
          </w:r>
        </w:del>
      </w:ins>
      <w:ins w:id="321" w:author="Vadim Pasternak [2]" w:date="2017-10-30T11:22:00Z">
        <w:del w:id="322" w:author="Vadim Pasternak" w:date="2018-12-06T01:07:00Z">
          <w:r w:rsidR="009B31C1" w:rsidRPr="00B537F5" w:rsidDel="00B537F5">
            <w:rPr>
              <w:color w:val="auto"/>
              <w:sz w:val="20"/>
              <w:lang w:eastAsia="he-IL" w:bidi="ar-SA"/>
              <w:rPrChange w:id="323" w:author="Vadim Pasternak" w:date="2018-12-06T01:08:00Z">
                <w:rPr>
                  <w:color w:val="FF0000"/>
                  <w:lang w:eastAsia="he-IL" w:bidi="ar-SA"/>
                </w:rPr>
              </w:rPrChange>
            </w:rPr>
            <w:delText xml:space="preserve"> is not relevant</w:delText>
          </w:r>
        </w:del>
      </w:ins>
      <w:ins w:id="324" w:author="Vadim Pasternak [2]" w:date="2017-10-30T11:21:00Z">
        <w:del w:id="325" w:author="Vadim Pasternak" w:date="2018-12-06T01:07:00Z">
          <w:r w:rsidR="009B31C1" w:rsidRPr="00B537F5" w:rsidDel="00B537F5">
            <w:rPr>
              <w:color w:val="auto"/>
              <w:sz w:val="20"/>
              <w:lang w:eastAsia="he-IL" w:bidi="ar-SA"/>
              <w:rPrChange w:id="326" w:author="Vadim Pasternak" w:date="2018-12-06T01:08:00Z">
                <w:rPr>
                  <w:color w:val="FF0000"/>
                  <w:lang w:eastAsia="he-IL" w:bidi="ar-SA"/>
                </w:rPr>
              </w:rPrChange>
            </w:rPr>
            <w:delText>)</w:delText>
          </w:r>
        </w:del>
      </w:ins>
      <w:ins w:id="327" w:author="Vadim Pasternak [2]" w:date="2017-10-30T11:20:00Z">
        <w:del w:id="328" w:author="Vadim Pasternak" w:date="2018-12-06T01:07:00Z">
          <w:r w:rsidR="009B31C1" w:rsidRPr="00B537F5" w:rsidDel="00B537F5">
            <w:rPr>
              <w:color w:val="auto"/>
              <w:sz w:val="20"/>
              <w:lang w:eastAsia="he-IL" w:bidi="ar-SA"/>
              <w:rPrChange w:id="329" w:author="Vadim Pasternak" w:date="2018-12-06T01:08:00Z">
                <w:rPr>
                  <w:lang w:eastAsia="he-IL" w:bidi="ar-SA"/>
                </w:rPr>
              </w:rPrChange>
            </w:rPr>
            <w:delText xml:space="preserve">: </w:delText>
          </w:r>
        </w:del>
      </w:ins>
      <w:del w:id="330" w:author="Vadim Pasternak [2]" w:date="2017-10-30T11:20:00Z">
        <w:r w:rsidR="00FB7EB3" w:rsidRPr="00B537F5" w:rsidDel="009B31C1">
          <w:rPr>
            <w:color w:val="auto"/>
            <w:sz w:val="20"/>
            <w:lang w:eastAsia="he-IL" w:bidi="ar-SA"/>
            <w:rPrChange w:id="331" w:author="Vadim Pasternak" w:date="2018-12-06T01:08:00Z">
              <w:rPr>
                <w:lang w:eastAsia="he-IL" w:bidi="ar-SA"/>
              </w:rPr>
            </w:rPrChange>
          </w:rPr>
          <w:delText xml:space="preserve"> </w:delText>
        </w:r>
      </w:del>
      <w:ins w:id="332" w:author="Vadim Pasternak [2]" w:date="2017-10-30T11:19:00Z">
        <w:r w:rsidR="009B31C1" w:rsidRPr="00B537F5">
          <w:rPr>
            <w:color w:val="auto"/>
            <w:sz w:val="20"/>
            <w:rPrChange w:id="333" w:author="Vadim Pasternak" w:date="2018-12-06T01:08:00Z">
              <w:rPr/>
            </w:rPrChange>
          </w:rPr>
          <w:t xml:space="preserve">To resolve this limitation, </w:t>
        </w:r>
      </w:ins>
      <w:ins w:id="334" w:author="Vadim Pasternak" w:date="2018-12-06T01:08:00Z">
        <w:r w:rsidR="00B537F5">
          <w:rPr>
            <w:color w:val="auto"/>
            <w:sz w:val="20"/>
          </w:rPr>
          <w:t>the</w:t>
        </w:r>
      </w:ins>
      <w:ins w:id="335" w:author="Vadim Pasternak [2]" w:date="2017-10-30T11:19:00Z">
        <w:del w:id="336" w:author="Vadim Pasternak" w:date="2018-12-06T01:08:00Z">
          <w:r w:rsidR="009B31C1" w:rsidRPr="00B537F5" w:rsidDel="00B537F5">
            <w:rPr>
              <w:color w:val="auto"/>
              <w:sz w:val="20"/>
              <w:rPrChange w:id="337" w:author="Vadim Pasternak" w:date="2018-12-06T01:08:00Z">
                <w:rPr/>
              </w:rPrChange>
            </w:rPr>
            <w:delText>new</w:delText>
          </w:r>
        </w:del>
        <w:r w:rsidR="009B31C1" w:rsidRPr="00B537F5">
          <w:rPr>
            <w:color w:val="auto"/>
            <w:sz w:val="20"/>
            <w:rPrChange w:id="338" w:author="Vadim Pasternak" w:date="2018-12-06T01:08:00Z">
              <w:rPr/>
            </w:rPrChange>
          </w:rPr>
          <w:t xml:space="preserve"> virtual hierarchy structure that is not HW dependent is supported</w:t>
        </w:r>
      </w:ins>
      <w:ins w:id="339" w:author="Vadim Pasternak [2]" w:date="2017-10-30T11:20:00Z">
        <w:r w:rsidR="009B31C1" w:rsidRPr="00B537F5">
          <w:rPr>
            <w:color w:val="auto"/>
            <w:sz w:val="20"/>
            <w:rPrChange w:id="340" w:author="Vadim Pasternak" w:date="2018-12-06T01:08:00Z">
              <w:rPr/>
            </w:rPrChange>
          </w:rPr>
          <w:t>.</w:t>
        </w:r>
      </w:ins>
      <w:ins w:id="341" w:author="Vadim Pasternak [2]" w:date="2017-10-30T11:19:00Z">
        <w:r w:rsidR="009B31C1" w:rsidRPr="00B537F5">
          <w:rPr>
            <w:color w:val="auto"/>
            <w:lang w:eastAsia="he-IL" w:bidi="ar-SA"/>
            <w:rPrChange w:id="342" w:author="Vadim Pasternak" w:date="2018-12-06T01:08:00Z">
              <w:rPr>
                <w:lang w:eastAsia="he-IL" w:bidi="ar-SA"/>
              </w:rPr>
            </w:rPrChange>
          </w:rPr>
          <w:t xml:space="preserve"> </w:t>
        </w:r>
      </w:ins>
      <w:r w:rsidR="00FB7EB3">
        <w:rPr>
          <w:lang w:eastAsia="he-IL" w:bidi="ar-SA"/>
        </w:rPr>
        <w:t xml:space="preserve">This hierarchy </w:t>
      </w:r>
      <w:r w:rsidR="0027734F">
        <w:rPr>
          <w:lang w:eastAsia="he-IL" w:bidi="ar-SA"/>
        </w:rPr>
        <w:t>is a coll</w:t>
      </w:r>
      <w:r w:rsidR="00FB7EB3">
        <w:rPr>
          <w:lang w:eastAsia="he-IL" w:bidi="ar-SA"/>
        </w:rPr>
        <w:t>e</w:t>
      </w:r>
      <w:r w:rsidR="0027734F">
        <w:rPr>
          <w:lang w:eastAsia="he-IL" w:bidi="ar-SA"/>
        </w:rPr>
        <w:t>c</w:t>
      </w:r>
      <w:r w:rsidR="00FB7EB3">
        <w:rPr>
          <w:lang w:eastAsia="he-IL" w:bidi="ar-SA"/>
        </w:rPr>
        <w:t>tion of soft links to the default</w:t>
      </w:r>
      <w:r w:rsidR="0027734F">
        <w:rPr>
          <w:lang w:eastAsia="he-IL" w:bidi="ar-SA"/>
        </w:rPr>
        <w:t xml:space="preserve"> sysfs structure.</w:t>
      </w:r>
      <w:r w:rsidR="00FB7EB3">
        <w:rPr>
          <w:lang w:eastAsia="he-IL" w:bidi="ar-SA"/>
        </w:rPr>
        <w:t xml:space="preserve"> </w:t>
      </w:r>
      <w:r>
        <w:rPr>
          <w:lang w:eastAsia="he-IL" w:bidi="ar-SA"/>
        </w:rPr>
        <w:t xml:space="preserve">This document </w:t>
      </w:r>
      <w:r w:rsidR="003B0E13">
        <w:rPr>
          <w:lang w:eastAsia="he-IL" w:bidi="ar-SA"/>
        </w:rPr>
        <w:t>de</w:t>
      </w:r>
      <w:ins w:id="343" w:author="Vadim Pasternak" w:date="2018-12-06T01:09:00Z">
        <w:r w:rsidR="00B537F5">
          <w:rPr>
            <w:lang w:eastAsia="he-IL" w:bidi="ar-SA"/>
          </w:rPr>
          <w:t>scribes</w:t>
        </w:r>
      </w:ins>
      <w:del w:id="344" w:author="Vadim Pasternak" w:date="2018-12-06T01:09:00Z">
        <w:r w:rsidR="003B0E13" w:rsidDel="00B537F5">
          <w:rPr>
            <w:lang w:eastAsia="he-IL" w:bidi="ar-SA"/>
          </w:rPr>
          <w:delText>lves inot</w:delText>
        </w:r>
      </w:del>
      <w:r>
        <w:rPr>
          <w:lang w:eastAsia="he-IL" w:bidi="ar-SA"/>
        </w:rPr>
        <w:t xml:space="preserve"> the way to work with this hierarchy in order to control </w:t>
      </w:r>
      <w:r w:rsidR="00C3475B">
        <w:rPr>
          <w:lang w:eastAsia="he-IL" w:bidi="ar-SA"/>
        </w:rPr>
        <w:t xml:space="preserve">the </w:t>
      </w:r>
      <w:r>
        <w:rPr>
          <w:lang w:eastAsia="he-IL" w:bidi="ar-SA"/>
        </w:rPr>
        <w:t>HW.</w:t>
      </w:r>
    </w:p>
    <w:p w14:paraId="6024D963" w14:textId="1E58FFCF" w:rsidR="003B0E13" w:rsidRDefault="003B0E13" w:rsidP="003B0E13">
      <w:pPr>
        <w:pStyle w:val="BodyText"/>
        <w:rPr>
          <w:lang w:bidi="ar-SA"/>
        </w:rPr>
      </w:pPr>
      <w:r>
        <w:rPr>
          <w:lang w:bidi="ar-SA"/>
        </w:rPr>
        <w:t xml:space="preserve">Chassis attributes information exported through sysfs can be utilized by a number of standard Linux tools. So, for example, the following are tools from the Linux packages lm-sensors and fancontrol, which are capable of operating on top of </w:t>
      </w:r>
      <w:ins w:id="345" w:author="Vadim Pasternak" w:date="2018-12-06T01:09:00Z">
        <w:r w:rsidR="00B537F5">
          <w:rPr>
            <w:lang w:bidi="ar-SA"/>
          </w:rPr>
          <w:t>s</w:t>
        </w:r>
      </w:ins>
      <w:del w:id="346" w:author="Vadim Pasternak" w:date="2018-12-06T01:09:00Z">
        <w:r w:rsidDel="00B537F5">
          <w:rPr>
            <w:lang w:bidi="ar-SA"/>
          </w:rPr>
          <w:delText>Mellanox s</w:delText>
        </w:r>
      </w:del>
      <w:r>
        <w:rPr>
          <w:lang w:bidi="ar-SA"/>
        </w:rPr>
        <w:t>ysfs infrastructure:</w:t>
      </w:r>
    </w:p>
    <w:p w14:paraId="00B4A58D" w14:textId="77777777" w:rsidR="003B0E13" w:rsidRDefault="003B0E13" w:rsidP="003B0E13">
      <w:pPr>
        <w:pStyle w:val="ListBullet"/>
      </w:pPr>
      <w:r>
        <w:t>pwmconfig – tests the pulse width modulation (PWM) outputs of sensors and configures fancontrol</w:t>
      </w:r>
    </w:p>
    <w:p w14:paraId="2D3FCBFE" w14:textId="64693874" w:rsidR="003B0E13" w:rsidRDefault="003B0E13" w:rsidP="003B0E13">
      <w:pPr>
        <w:pStyle w:val="ListBullet"/>
      </w:pPr>
      <w:r>
        <w:t xml:space="preserve">fancontrol – automated </w:t>
      </w:r>
      <w:del w:id="347" w:author="Vadim Pasternak" w:date="2018-12-06T01:10:00Z">
        <w:r w:rsidDel="00B537F5">
          <w:delText>software based</w:delText>
        </w:r>
      </w:del>
      <w:ins w:id="348" w:author="Vadim Pasternak" w:date="2018-12-06T01:10:00Z">
        <w:r w:rsidR="00B537F5">
          <w:t>software-based</w:t>
        </w:r>
      </w:ins>
      <w:r>
        <w:t xml:space="preserve"> fan speed regulation</w:t>
      </w:r>
    </w:p>
    <w:p w14:paraId="0381AAD7" w14:textId="77777777" w:rsidR="003B0E13" w:rsidRDefault="003B0E13" w:rsidP="003B0E13">
      <w:pPr>
        <w:pStyle w:val="ListBullet"/>
      </w:pPr>
      <w:r>
        <w:t>sensors – print sensors information</w:t>
      </w:r>
    </w:p>
    <w:p w14:paraId="0BF5A0B5" w14:textId="77777777" w:rsidR="0027734F" w:rsidRDefault="0027734F" w:rsidP="00FB7EB3">
      <w:pPr>
        <w:pStyle w:val="Heading2"/>
      </w:pPr>
      <w:bookmarkStart w:id="349" w:name="_Ref429300666"/>
      <w:bookmarkStart w:id="350" w:name="_Ref429300683"/>
      <w:bookmarkStart w:id="351" w:name="_Ref429300691"/>
      <w:bookmarkStart w:id="352" w:name="_Toc429301656"/>
      <w:r>
        <w:t>Sys</w:t>
      </w:r>
      <w:r w:rsidR="00FB7EB3">
        <w:t>fs</w:t>
      </w:r>
      <w:r>
        <w:t xml:space="preserve"> </w:t>
      </w:r>
      <w:r w:rsidR="00FB7EB3">
        <w:t>I</w:t>
      </w:r>
      <w:r>
        <w:t xml:space="preserve">nitialization and </w:t>
      </w:r>
      <w:r w:rsidR="00FB7EB3">
        <w:t>D</w:t>
      </w:r>
      <w:r>
        <w:t xml:space="preserve">river </w:t>
      </w:r>
      <w:r w:rsidR="00FB7EB3">
        <w:t>R</w:t>
      </w:r>
      <w:r>
        <w:t>egistration</w:t>
      </w:r>
      <w:bookmarkEnd w:id="349"/>
      <w:bookmarkEnd w:id="350"/>
      <w:bookmarkEnd w:id="351"/>
      <w:bookmarkEnd w:id="352"/>
    </w:p>
    <w:p w14:paraId="0BF5A0B6" w14:textId="77777777" w:rsidR="00F70D74" w:rsidRDefault="0027734F" w:rsidP="00F70D74">
      <w:pPr>
        <w:pStyle w:val="BodyText"/>
        <w:rPr>
          <w:lang w:eastAsia="he-IL" w:bidi="ar-SA"/>
        </w:rPr>
      </w:pPr>
      <w:r>
        <w:rPr>
          <w:lang w:eastAsia="he-IL" w:bidi="ar-SA"/>
        </w:rPr>
        <w:t xml:space="preserve">As describe in </w:t>
      </w:r>
      <w:r w:rsidR="00F70D74">
        <w:rPr>
          <w:lang w:eastAsia="he-IL" w:bidi="ar-SA"/>
        </w:rPr>
        <w:t xml:space="preserve">the </w:t>
      </w:r>
      <w:r>
        <w:rPr>
          <w:lang w:eastAsia="he-IL" w:bidi="ar-SA"/>
        </w:rPr>
        <w:t>previous section</w:t>
      </w:r>
      <w:r w:rsidR="00FB7EB3">
        <w:rPr>
          <w:lang w:eastAsia="he-IL" w:bidi="ar-SA"/>
        </w:rPr>
        <w:t>s,</w:t>
      </w:r>
      <w:r>
        <w:rPr>
          <w:lang w:eastAsia="he-IL" w:bidi="ar-SA"/>
        </w:rPr>
        <w:t xml:space="preserve"> sysfs structure provide access to </w:t>
      </w:r>
      <w:r w:rsidR="00FB7EB3">
        <w:rPr>
          <w:lang w:eastAsia="he-IL" w:bidi="ar-SA"/>
        </w:rPr>
        <w:t>HW</w:t>
      </w:r>
      <w:r>
        <w:rPr>
          <w:lang w:eastAsia="he-IL" w:bidi="ar-SA"/>
        </w:rPr>
        <w:t xml:space="preserve"> drivers. These driver</w:t>
      </w:r>
      <w:r w:rsidR="00FB7EB3">
        <w:rPr>
          <w:lang w:eastAsia="he-IL" w:bidi="ar-SA"/>
        </w:rPr>
        <w:t>s</w:t>
      </w:r>
      <w:r>
        <w:rPr>
          <w:lang w:eastAsia="he-IL" w:bidi="ar-SA"/>
        </w:rPr>
        <w:t xml:space="preserve"> need to be initialized before using sysfs. In addition</w:t>
      </w:r>
      <w:r w:rsidR="00FB7EB3">
        <w:rPr>
          <w:lang w:eastAsia="he-IL" w:bidi="ar-SA"/>
        </w:rPr>
        <w:t>,</w:t>
      </w:r>
      <w:r>
        <w:rPr>
          <w:lang w:eastAsia="he-IL" w:bidi="ar-SA"/>
        </w:rPr>
        <w:t xml:space="preserve"> </w:t>
      </w:r>
      <w:r w:rsidR="00062FA1">
        <w:rPr>
          <w:lang w:eastAsia="he-IL" w:bidi="ar-SA"/>
        </w:rPr>
        <w:t>Mellanox</w:t>
      </w:r>
      <w:r>
        <w:rPr>
          <w:lang w:eastAsia="he-IL" w:bidi="ar-SA"/>
        </w:rPr>
        <w:t xml:space="preserve"> virtual </w:t>
      </w:r>
      <w:r w:rsidR="00062FA1">
        <w:rPr>
          <w:lang w:eastAsia="he-IL" w:bidi="ar-SA"/>
        </w:rPr>
        <w:t>hierarchy</w:t>
      </w:r>
      <w:r>
        <w:rPr>
          <w:lang w:eastAsia="he-IL" w:bidi="ar-SA"/>
        </w:rPr>
        <w:t xml:space="preserve"> also needs to be create</w:t>
      </w:r>
      <w:r w:rsidR="00FB7EB3">
        <w:rPr>
          <w:lang w:eastAsia="he-IL" w:bidi="ar-SA"/>
        </w:rPr>
        <w:t>d</w:t>
      </w:r>
      <w:r>
        <w:rPr>
          <w:lang w:eastAsia="he-IL" w:bidi="ar-SA"/>
        </w:rPr>
        <w:t xml:space="preserve"> </w:t>
      </w:r>
      <w:r w:rsidR="00FB7EB3">
        <w:rPr>
          <w:lang w:eastAsia="he-IL" w:bidi="ar-SA"/>
        </w:rPr>
        <w:t>in order to use it.</w:t>
      </w:r>
      <w:r w:rsidR="00F70D74">
        <w:rPr>
          <w:lang w:eastAsia="he-IL" w:bidi="ar-SA"/>
        </w:rPr>
        <w:t xml:space="preserve"> </w:t>
      </w:r>
    </w:p>
    <w:p w14:paraId="278DD76D" w14:textId="77777777" w:rsidR="007C6781" w:rsidRDefault="00B537F5" w:rsidP="007C6781">
      <w:pPr>
        <w:pStyle w:val="BodyText"/>
        <w:rPr>
          <w:ins w:id="353" w:author="Vadim Pasternak" w:date="2018-12-06T01:22:00Z"/>
          <w:lang w:eastAsia="he-IL" w:bidi="ar-SA"/>
        </w:rPr>
        <w:pPrChange w:id="354" w:author="Vadim Pasternak" w:date="2018-12-06T01:22:00Z">
          <w:pPr>
            <w:spacing w:before="100" w:beforeAutospacing="1" w:after="100" w:afterAutospacing="1" w:line="240" w:lineRule="auto"/>
          </w:pPr>
        </w:pPrChange>
      </w:pPr>
      <w:ins w:id="355" w:author="Vadim Pasternak" w:date="2018-12-06T01:10:00Z">
        <w:r>
          <w:rPr>
            <w:lang w:eastAsia="he-IL" w:bidi="ar-SA"/>
          </w:rPr>
          <w:lastRenderedPageBreak/>
          <w:t>The package</w:t>
        </w:r>
      </w:ins>
      <w:del w:id="356" w:author="Vadim Pasternak" w:date="2018-12-06T01:10:00Z">
        <w:r w:rsidR="00F70D74" w:rsidDel="00B537F5">
          <w:rPr>
            <w:lang w:eastAsia="he-IL" w:bidi="ar-SA"/>
          </w:rPr>
          <w:delText xml:space="preserve">Mellanox </w:delText>
        </w:r>
        <w:r w:rsidR="00FB7EB3" w:rsidDel="00B537F5">
          <w:rPr>
            <w:lang w:eastAsia="he-IL" w:bidi="ar-SA"/>
          </w:rPr>
          <w:delText>SDK</w:delText>
        </w:r>
      </w:del>
      <w:r w:rsidR="00062FA1">
        <w:rPr>
          <w:lang w:eastAsia="he-IL" w:bidi="ar-SA"/>
        </w:rPr>
        <w:t xml:space="preserve"> provides a</w:t>
      </w:r>
      <w:r w:rsidR="00F70D74">
        <w:rPr>
          <w:lang w:eastAsia="he-IL" w:bidi="ar-SA"/>
        </w:rPr>
        <w:t xml:space="preserve"> simple</w:t>
      </w:r>
      <w:r w:rsidR="00062FA1">
        <w:rPr>
          <w:lang w:eastAsia="he-IL" w:bidi="ar-SA"/>
        </w:rPr>
        <w:t xml:space="preserve"> way to </w:t>
      </w:r>
      <w:r w:rsidR="00B74CFF">
        <w:rPr>
          <w:lang w:eastAsia="he-IL" w:bidi="ar-SA"/>
        </w:rPr>
        <w:t xml:space="preserve">initialize </w:t>
      </w:r>
      <w:r w:rsidR="00062FA1">
        <w:rPr>
          <w:lang w:eastAsia="he-IL" w:bidi="ar-SA"/>
        </w:rPr>
        <w:t>the</w:t>
      </w:r>
      <w:r w:rsidR="00F70D74">
        <w:rPr>
          <w:lang w:eastAsia="he-IL" w:bidi="ar-SA"/>
        </w:rPr>
        <w:t xml:space="preserve"> </w:t>
      </w:r>
      <w:del w:id="357" w:author="Vadim Pasternak" w:date="2018-12-06T01:19:00Z">
        <w:r w:rsidR="00F70D74" w:rsidDel="00300057">
          <w:rPr>
            <w:lang w:eastAsia="he-IL" w:bidi="ar-SA"/>
          </w:rPr>
          <w:delText>aforementioned drivers</w:delText>
        </w:r>
      </w:del>
      <w:ins w:id="358" w:author="Vadim Pasternak" w:date="2018-12-06T01:19:00Z">
        <w:r w:rsidR="00300057">
          <w:rPr>
            <w:lang w:eastAsia="he-IL" w:bidi="ar-SA"/>
          </w:rPr>
          <w:t>drivers</w:t>
        </w:r>
      </w:ins>
      <w:r w:rsidR="00062FA1">
        <w:rPr>
          <w:lang w:eastAsia="he-IL" w:bidi="ar-SA"/>
        </w:rPr>
        <w:t xml:space="preserve"> </w:t>
      </w:r>
      <w:r w:rsidR="00F70D74">
        <w:rPr>
          <w:lang w:eastAsia="he-IL" w:bidi="ar-SA"/>
        </w:rPr>
        <w:t xml:space="preserve">using </w:t>
      </w:r>
      <w:ins w:id="359" w:author="Vadim Pasternak" w:date="2018-12-06T01:11:00Z">
        <w:r w:rsidR="00C1426F">
          <w:rPr>
            <w:lang w:eastAsia="he-IL" w:bidi="ar-SA"/>
          </w:rPr>
          <w:t>the set of the</w:t>
        </w:r>
      </w:ins>
      <w:del w:id="360" w:author="Vadim Pasternak" w:date="2018-12-06T01:11:00Z">
        <w:r w:rsidR="00F70D74" w:rsidDel="00C1426F">
          <w:rPr>
            <w:lang w:eastAsia="he-IL" w:bidi="ar-SA"/>
          </w:rPr>
          <w:delText>a</w:delText>
        </w:r>
      </w:del>
      <w:r w:rsidR="00F70D74">
        <w:rPr>
          <w:lang w:eastAsia="he-IL" w:bidi="ar-SA"/>
        </w:rPr>
        <w:t xml:space="preserve"> shell script</w:t>
      </w:r>
      <w:ins w:id="361" w:author="Vadim Pasternak" w:date="2018-12-06T01:11:00Z">
        <w:r w:rsidR="00C1426F">
          <w:rPr>
            <w:lang w:eastAsia="he-IL" w:bidi="ar-SA"/>
          </w:rPr>
          <w:t xml:space="preserve">s. </w:t>
        </w:r>
      </w:ins>
      <w:del w:id="362" w:author="Vadim Pasternak" w:date="2018-12-06T01:11:00Z">
        <w:r w:rsidR="00F70D74" w:rsidDel="00C1426F">
          <w:rPr>
            <w:lang w:eastAsia="he-IL" w:bidi="ar-SA"/>
          </w:rPr>
          <w:delText xml:space="preserve"> located at</w:delText>
        </w:r>
        <w:r w:rsidR="00062FA1" w:rsidDel="00C1426F">
          <w:rPr>
            <w:lang w:eastAsia="he-IL" w:bidi="ar-SA"/>
          </w:rPr>
          <w:delText xml:space="preserve"> </w:delText>
        </w:r>
        <w:r w:rsidR="00062FA1" w:rsidRPr="00843DE7" w:rsidDel="00C1426F">
          <w:rPr>
            <w:dstrike/>
            <w:color w:val="FF0000"/>
            <w:lang w:eastAsia="he-IL" w:bidi="ar-SA"/>
            <w:rPrChange w:id="363" w:author="Vadim Pasternak [2]" w:date="2017-10-30T11:31:00Z">
              <w:rPr>
                <w:lang w:eastAsia="he-IL" w:bidi="ar-SA"/>
              </w:rPr>
            </w:rPrChange>
          </w:rPr>
          <w:delText>/etc/mlnx/msn2700</w:delText>
        </w:r>
        <w:r w:rsidR="00062FA1" w:rsidDel="00C1426F">
          <w:rPr>
            <w:lang w:eastAsia="he-IL" w:bidi="ar-SA"/>
          </w:rPr>
          <w:delText>.</w:delText>
        </w:r>
        <w:r w:rsidR="00F70D74" w:rsidDel="00C1426F">
          <w:rPr>
            <w:lang w:eastAsia="he-IL" w:bidi="ar-SA"/>
          </w:rPr>
          <w:delText xml:space="preserve"> </w:delText>
        </w:r>
      </w:del>
      <w:ins w:id="364" w:author="Vadim Pasternak [2]" w:date="2017-10-30T11:24:00Z">
        <w:del w:id="365" w:author="Vadim Pasternak" w:date="2018-12-06T01:11:00Z">
          <w:r w:rsidR="009B31C1" w:rsidRPr="00843DE7" w:rsidDel="00C1426F">
            <w:rPr>
              <w:color w:val="FF0000"/>
              <w:lang w:eastAsia="he-IL" w:bidi="ar-SA"/>
              <w:rPrChange w:id="366" w:author="Vadim Pasternak [2]" w:date="2017-10-30T11:30:00Z">
                <w:rPr>
                  <w:lang w:eastAsia="he-IL" w:bidi="ar-SA"/>
                </w:rPr>
              </w:rPrChange>
            </w:rPr>
            <w:delText xml:space="preserve">Vadim: Should be </w:delText>
          </w:r>
        </w:del>
      </w:ins>
      <w:ins w:id="367" w:author="Vadim Pasternak [2]" w:date="2017-10-30T11:30:00Z">
        <w:del w:id="368" w:author="Vadim Pasternak" w:date="2018-12-06T00:35:00Z">
          <w:r w:rsidR="00843DE7" w:rsidRPr="00843DE7" w:rsidDel="00F5793B">
            <w:rPr>
              <w:color w:val="FF0000"/>
              <w:lang w:eastAsia="he-IL" w:bidi="ar-SA"/>
              <w:rPrChange w:id="369" w:author="Vadim Pasternak [2]" w:date="2017-10-30T11:30:00Z">
                <w:rPr>
                  <w:lang w:eastAsia="he-IL" w:bidi="ar-SA"/>
                </w:rPr>
              </w:rPrChange>
            </w:rPr>
            <w:delText xml:space="preserve"> </w:delText>
          </w:r>
        </w:del>
        <w:del w:id="370" w:author="Vadim Pasternak" w:date="2018-12-06T01:11:00Z">
          <w:r w:rsidR="00843DE7" w:rsidRPr="00843DE7" w:rsidDel="00C1426F">
            <w:rPr>
              <w:color w:val="FF0000"/>
              <w:lang w:eastAsia="he-IL" w:bidi="ar-SA"/>
              <w:rPrChange w:id="371" w:author="Vadim Pasternak [2]" w:date="2017-10-30T11:30:00Z">
                <w:rPr>
                  <w:lang w:eastAsia="he-IL" w:bidi="ar-SA"/>
                </w:rPr>
              </w:rPrChange>
            </w:rPr>
            <w:delText xml:space="preserve">/etc/mlnx/mlnx-hw-management. </w:delText>
          </w:r>
        </w:del>
      </w:ins>
      <w:r w:rsidR="00062FA1">
        <w:rPr>
          <w:lang w:eastAsia="he-IL" w:bidi="ar-SA"/>
        </w:rPr>
        <w:t>Th</w:t>
      </w:r>
      <w:ins w:id="372" w:author="Vadim Pasternak" w:date="2018-12-06T01:20:00Z">
        <w:r w:rsidR="00300057">
          <w:rPr>
            <w:lang w:eastAsia="he-IL" w:bidi="ar-SA"/>
          </w:rPr>
          <w:t>e</w:t>
        </w:r>
      </w:ins>
      <w:del w:id="373" w:author="Vadim Pasternak" w:date="2018-12-06T01:20:00Z">
        <w:r w:rsidR="00062FA1" w:rsidDel="00300057">
          <w:rPr>
            <w:lang w:eastAsia="he-IL" w:bidi="ar-SA"/>
          </w:rPr>
          <w:delText>i</w:delText>
        </w:r>
      </w:del>
      <w:r w:rsidR="00062FA1">
        <w:rPr>
          <w:lang w:eastAsia="he-IL" w:bidi="ar-SA"/>
        </w:rPr>
        <w:t>s</w:t>
      </w:r>
      <w:ins w:id="374" w:author="Vadim Pasternak" w:date="2018-12-06T01:20:00Z">
        <w:r w:rsidR="00300057">
          <w:rPr>
            <w:lang w:eastAsia="he-IL" w:bidi="ar-SA"/>
          </w:rPr>
          <w:t>e</w:t>
        </w:r>
      </w:ins>
      <w:r w:rsidR="00062FA1">
        <w:rPr>
          <w:lang w:eastAsia="he-IL" w:bidi="ar-SA"/>
        </w:rPr>
        <w:t xml:space="preserve"> script</w:t>
      </w:r>
      <w:ins w:id="375" w:author="Vadim Pasternak" w:date="2018-12-06T01:11:00Z">
        <w:r w:rsidR="00C1426F">
          <w:rPr>
            <w:lang w:eastAsia="he-IL" w:bidi="ar-SA"/>
          </w:rPr>
          <w:t>s</w:t>
        </w:r>
      </w:ins>
      <w:r w:rsidR="00062FA1">
        <w:rPr>
          <w:lang w:eastAsia="he-IL" w:bidi="ar-SA"/>
        </w:rPr>
        <w:t xml:space="preserve"> support</w:t>
      </w:r>
      <w:del w:id="376" w:author="Vadim Pasternak" w:date="2018-12-06T01:11:00Z">
        <w:r w:rsidR="00F70D74" w:rsidDel="00C1426F">
          <w:rPr>
            <w:lang w:eastAsia="he-IL" w:bidi="ar-SA"/>
          </w:rPr>
          <w:delText>s</w:delText>
        </w:r>
      </w:del>
      <w:r w:rsidR="00062FA1">
        <w:rPr>
          <w:lang w:eastAsia="he-IL" w:bidi="ar-SA"/>
        </w:rPr>
        <w:t xml:space="preserve"> </w:t>
      </w:r>
      <w:r w:rsidR="00062FA1">
        <w:t xml:space="preserve">initialization </w:t>
      </w:r>
      <w:r w:rsidR="00062FA1">
        <w:rPr>
          <w:lang w:eastAsia="he-IL" w:bidi="ar-SA"/>
        </w:rPr>
        <w:t>and de</w:t>
      </w:r>
      <w:r w:rsidR="00F70D74">
        <w:rPr>
          <w:lang w:eastAsia="he-IL" w:bidi="ar-SA"/>
        </w:rPr>
        <w:t>-</w:t>
      </w:r>
      <w:r w:rsidR="00062FA1">
        <w:t>initialization</w:t>
      </w:r>
      <w:r w:rsidR="00062FA1">
        <w:rPr>
          <w:lang w:eastAsia="he-IL" w:bidi="ar-SA"/>
        </w:rPr>
        <w:t xml:space="preserve"> of driver</w:t>
      </w:r>
      <w:ins w:id="377" w:author="Vadim Pasternak" w:date="2018-12-06T01:12:00Z">
        <w:r w:rsidR="00C1426F">
          <w:rPr>
            <w:lang w:eastAsia="he-IL" w:bidi="ar-SA"/>
          </w:rPr>
          <w:t xml:space="preserve">, </w:t>
        </w:r>
      </w:ins>
      <w:del w:id="378" w:author="Vadim Pasternak" w:date="2018-12-06T01:12:00Z">
        <w:r w:rsidR="00062FA1" w:rsidDel="00C1426F">
          <w:rPr>
            <w:lang w:eastAsia="he-IL" w:bidi="ar-SA"/>
          </w:rPr>
          <w:delText xml:space="preserve"> </w:delText>
        </w:r>
        <w:r w:rsidR="00F70D74" w:rsidDel="00C1426F">
          <w:rPr>
            <w:lang w:eastAsia="he-IL" w:bidi="ar-SA"/>
          </w:rPr>
          <w:delText xml:space="preserve">and </w:delText>
        </w:r>
      </w:del>
      <w:r w:rsidR="00F70D74">
        <w:rPr>
          <w:lang w:eastAsia="he-IL" w:bidi="ar-SA"/>
        </w:rPr>
        <w:t>virtual hierarchy structure</w:t>
      </w:r>
      <w:ins w:id="379" w:author="Vadim Pasternak" w:date="2018-12-06T01:13:00Z">
        <w:r w:rsidR="00C1426F">
          <w:rPr>
            <w:lang w:eastAsia="he-IL" w:bidi="ar-SA"/>
          </w:rPr>
          <w:t>, udev events</w:t>
        </w:r>
      </w:ins>
      <w:ins w:id="380" w:author="Vadim Pasternak" w:date="2018-12-06T01:12:00Z">
        <w:r w:rsidR="00C1426F">
          <w:rPr>
            <w:lang w:eastAsia="he-IL" w:bidi="ar-SA"/>
          </w:rPr>
          <w:t xml:space="preserve"> handling</w:t>
        </w:r>
      </w:ins>
      <w:ins w:id="381" w:author="Vadim Pasternak" w:date="2018-12-06T01:14:00Z">
        <w:r w:rsidR="00C1426F">
          <w:rPr>
            <w:lang w:eastAsia="he-IL" w:bidi="ar-SA"/>
          </w:rPr>
          <w:t>, based on a</w:t>
        </w:r>
      </w:ins>
      <w:ins w:id="382" w:author="Vadim Pasternak" w:date="2018-12-06T01:13:00Z">
        <w:r w:rsidR="00C1426F">
          <w:rPr>
            <w:lang w:eastAsia="he-IL" w:bidi="ar-SA"/>
          </w:rPr>
          <w:t xml:space="preserve"> set of Mellanox system </w:t>
        </w:r>
      </w:ins>
      <w:ins w:id="383" w:author="Vadim Pasternak" w:date="2018-12-06T01:12:00Z">
        <w:r w:rsidR="00C1426F">
          <w:rPr>
            <w:lang w:eastAsia="he-IL" w:bidi="ar-SA"/>
          </w:rPr>
          <w:t xml:space="preserve">specific </w:t>
        </w:r>
      </w:ins>
      <w:ins w:id="384" w:author="Vadim Pasternak" w:date="2018-12-06T01:13:00Z">
        <w:r w:rsidR="00C1426F">
          <w:rPr>
            <w:lang w:eastAsia="he-IL" w:bidi="ar-SA"/>
          </w:rPr>
          <w:t xml:space="preserve">udev </w:t>
        </w:r>
      </w:ins>
      <w:ins w:id="385" w:author="Vadim Pasternak" w:date="2018-12-06T01:11:00Z">
        <w:r w:rsidR="00C1426F">
          <w:rPr>
            <w:lang w:eastAsia="he-IL" w:bidi="ar-SA"/>
          </w:rPr>
          <w:t>rules</w:t>
        </w:r>
      </w:ins>
      <w:r w:rsidR="00F70D74">
        <w:rPr>
          <w:lang w:eastAsia="he-IL" w:bidi="ar-SA"/>
        </w:rPr>
        <w:t>.</w:t>
      </w:r>
    </w:p>
    <w:p w14:paraId="773E0121" w14:textId="4CEB710A" w:rsidR="007C6781" w:rsidRPr="007C6781" w:rsidRDefault="007C6781" w:rsidP="007C6781">
      <w:pPr>
        <w:pStyle w:val="BodyText"/>
        <w:rPr>
          <w:ins w:id="386" w:author="Vadim Pasternak" w:date="2018-12-06T01:22:00Z"/>
          <w:szCs w:val="22"/>
          <w:lang w:eastAsia="he-IL" w:bidi="ar-SA"/>
          <w:rPrChange w:id="387" w:author="Vadim Pasternak" w:date="2018-12-06T01:22:00Z">
            <w:rPr>
              <w:ins w:id="388" w:author="Vadim Pasternak" w:date="2018-12-06T01:22:00Z"/>
              <w:rFonts w:ascii="Times New Roman" w:hAnsi="Times New Roman" w:cs="Times New Roman"/>
              <w:sz w:val="24"/>
              <w:szCs w:val="24"/>
            </w:rPr>
          </w:rPrChange>
        </w:rPr>
        <w:pPrChange w:id="389" w:author="Vadim Pasternak" w:date="2018-12-06T01:22:00Z">
          <w:pPr>
            <w:spacing w:before="100" w:beforeAutospacing="1" w:after="100" w:afterAutospacing="1" w:line="240" w:lineRule="auto"/>
          </w:pPr>
        </w:pPrChange>
      </w:pPr>
      <w:ins w:id="390" w:author="Vadim Pasternak" w:date="2018-12-06T01:22:00Z">
        <w:r w:rsidRPr="007C6781">
          <w:rPr>
            <w:rFonts w:cs="Times New Roman"/>
            <w:szCs w:val="22"/>
            <w:rPrChange w:id="391" w:author="Vadim Pasternak" w:date="2018-12-06T01:22:00Z">
              <w:rPr>
                <w:rFonts w:ascii="Times New Roman" w:hAnsi="Times New Roman" w:cs="Times New Roman"/>
                <w:sz w:val="24"/>
                <w:szCs w:val="24"/>
              </w:rPr>
            </w:rPrChange>
          </w:rPr>
          <w:t>Package contains the following files, used within the workload</w:t>
        </w:r>
      </w:ins>
      <w:ins w:id="392" w:author="Vadim Pasternak" w:date="2018-12-06T01:31:00Z">
        <w:r w:rsidR="00974B9F">
          <w:rPr>
            <w:rFonts w:cs="Times New Roman"/>
            <w:szCs w:val="22"/>
          </w:rPr>
          <w:t>:</w:t>
        </w:r>
      </w:ins>
    </w:p>
    <w:p w14:paraId="3E642E65" w14:textId="4DAC21CA" w:rsidR="007C6781" w:rsidRPr="007C6781" w:rsidRDefault="007C6781" w:rsidP="007C6781">
      <w:pPr>
        <w:numPr>
          <w:ilvl w:val="0"/>
          <w:numId w:val="44"/>
        </w:numPr>
        <w:spacing w:before="100" w:beforeAutospacing="1" w:after="100" w:afterAutospacing="1" w:line="240" w:lineRule="auto"/>
        <w:rPr>
          <w:ins w:id="393" w:author="Vadim Pasternak" w:date="2018-12-06T01:22:00Z"/>
          <w:rFonts w:ascii="Times New Roman" w:hAnsi="Times New Roman" w:cs="Times New Roman"/>
          <w:szCs w:val="22"/>
          <w:rPrChange w:id="394" w:author="Vadim Pasternak" w:date="2018-12-06T01:23:00Z">
            <w:rPr>
              <w:ins w:id="395" w:author="Vadim Pasternak" w:date="2018-12-06T01:22:00Z"/>
              <w:rFonts w:ascii="Times New Roman" w:hAnsi="Times New Roman" w:cs="Times New Roman"/>
              <w:sz w:val="24"/>
              <w:szCs w:val="24"/>
            </w:rPr>
          </w:rPrChange>
        </w:rPr>
        <w:pPrChange w:id="396" w:author="Vadim Pasternak" w:date="2018-12-06T01:23:00Z">
          <w:pPr>
            <w:numPr>
              <w:numId w:val="43"/>
            </w:numPr>
            <w:tabs>
              <w:tab w:val="num" w:pos="720"/>
            </w:tabs>
            <w:spacing w:before="100" w:beforeAutospacing="1" w:after="100" w:afterAutospacing="1" w:line="240" w:lineRule="auto"/>
            <w:ind w:left="720" w:hanging="360"/>
          </w:pPr>
        </w:pPrChange>
      </w:pPr>
      <w:ins w:id="397" w:author="Vadim Pasternak" w:date="2018-12-06T01:22:00Z">
        <w:r w:rsidRPr="007C6781">
          <w:rPr>
            <w:rFonts w:ascii="Times New Roman" w:hAnsi="Times New Roman" w:cs="Times New Roman"/>
            <w:szCs w:val="22"/>
            <w:rPrChange w:id="398" w:author="Vadim Pasternak" w:date="2018-12-06T01:22:00Z">
              <w:rPr>
                <w:rFonts w:ascii="Times New Roman" w:hAnsi="Times New Roman" w:cs="Times New Roman"/>
                <w:sz w:val="24"/>
                <w:szCs w:val="24"/>
              </w:rPr>
            </w:rPrChange>
          </w:rPr>
          <w:t>/lib/systemd/system/hw-management.service</w:t>
        </w:r>
      </w:ins>
      <w:ins w:id="399" w:author="Vadim Pasternak" w:date="2018-12-06T01:23:00Z">
        <w:r>
          <w:rPr>
            <w:rFonts w:ascii="Times New Roman" w:hAnsi="Times New Roman" w:cs="Times New Roman"/>
            <w:szCs w:val="22"/>
          </w:rPr>
          <w:t xml:space="preserve">: </w:t>
        </w:r>
      </w:ins>
      <w:ins w:id="400" w:author="Vadim Pasternak" w:date="2018-12-06T01:22:00Z">
        <w:r w:rsidRPr="007C6781">
          <w:rPr>
            <w:rFonts w:ascii="Times New Roman" w:hAnsi="Times New Roman" w:cs="Times New Roman"/>
            <w:szCs w:val="22"/>
            <w:rPrChange w:id="401" w:author="Vadim Pasternak" w:date="2018-12-06T01:23:00Z">
              <w:rPr>
                <w:rFonts w:ascii="Times New Roman" w:hAnsi="Times New Roman" w:cs="Times New Roman"/>
                <w:sz w:val="24"/>
                <w:szCs w:val="24"/>
              </w:rPr>
            </w:rPrChange>
          </w:rPr>
          <w:t>system entries for thermal control activation and de-activation.</w:t>
        </w:r>
      </w:ins>
    </w:p>
    <w:p w14:paraId="60493D77" w14:textId="712C1DB0" w:rsidR="007C6781" w:rsidRPr="007C6781" w:rsidRDefault="007C6781" w:rsidP="007C6781">
      <w:pPr>
        <w:numPr>
          <w:ilvl w:val="0"/>
          <w:numId w:val="44"/>
        </w:numPr>
        <w:spacing w:before="100" w:beforeAutospacing="1" w:after="100" w:afterAutospacing="1" w:line="240" w:lineRule="auto"/>
        <w:rPr>
          <w:ins w:id="402" w:author="Vadim Pasternak" w:date="2018-12-06T01:22:00Z"/>
          <w:rFonts w:ascii="Times New Roman" w:hAnsi="Times New Roman" w:cs="Times New Roman"/>
          <w:szCs w:val="22"/>
          <w:rPrChange w:id="403" w:author="Vadim Pasternak" w:date="2018-12-06T01:23:00Z">
            <w:rPr>
              <w:ins w:id="404" w:author="Vadim Pasternak" w:date="2018-12-06T01:22:00Z"/>
              <w:rFonts w:ascii="Times New Roman" w:hAnsi="Times New Roman" w:cs="Times New Roman"/>
              <w:sz w:val="24"/>
              <w:szCs w:val="24"/>
            </w:rPr>
          </w:rPrChange>
        </w:rPr>
        <w:pPrChange w:id="405" w:author="Vadim Pasternak" w:date="2018-12-06T01:23:00Z">
          <w:pPr>
            <w:numPr>
              <w:numId w:val="43"/>
            </w:numPr>
            <w:tabs>
              <w:tab w:val="num" w:pos="720"/>
            </w:tabs>
            <w:spacing w:before="100" w:beforeAutospacing="1" w:after="100" w:afterAutospacing="1" w:line="240" w:lineRule="auto"/>
            <w:ind w:left="720" w:hanging="360"/>
          </w:pPr>
        </w:pPrChange>
      </w:pPr>
      <w:ins w:id="406" w:author="Vadim Pasternak" w:date="2018-12-06T01:22:00Z">
        <w:r w:rsidRPr="007C6781">
          <w:rPr>
            <w:rFonts w:ascii="Times New Roman" w:hAnsi="Times New Roman" w:cs="Times New Roman"/>
            <w:szCs w:val="22"/>
            <w:rPrChange w:id="407" w:author="Vadim Pasternak" w:date="2018-12-06T01:22:00Z">
              <w:rPr>
                <w:rFonts w:ascii="Times New Roman" w:hAnsi="Times New Roman" w:cs="Times New Roman"/>
                <w:sz w:val="24"/>
                <w:szCs w:val="24"/>
              </w:rPr>
            </w:rPrChange>
          </w:rPr>
          <w:t>/lib/udev/rules.d/50-hw-management-events.rules</w:t>
        </w:r>
      </w:ins>
      <w:ins w:id="408" w:author="Vadim Pasternak" w:date="2018-12-06T01:23:00Z">
        <w:r>
          <w:rPr>
            <w:rFonts w:ascii="Times New Roman" w:hAnsi="Times New Roman" w:cs="Times New Roman"/>
            <w:szCs w:val="22"/>
          </w:rPr>
          <w:t xml:space="preserve">: </w:t>
        </w:r>
      </w:ins>
      <w:ins w:id="409" w:author="Vadim Pasternak" w:date="2018-12-06T01:22:00Z">
        <w:r w:rsidRPr="007C6781">
          <w:rPr>
            <w:rFonts w:ascii="Times New Roman" w:hAnsi="Times New Roman" w:cs="Times New Roman"/>
            <w:szCs w:val="22"/>
            <w:rPrChange w:id="410" w:author="Vadim Pasternak" w:date="2018-12-06T01:23:00Z">
              <w:rPr>
                <w:rFonts w:ascii="Times New Roman" w:hAnsi="Times New Roman" w:cs="Times New Roman"/>
                <w:sz w:val="24"/>
                <w:szCs w:val="24"/>
              </w:rPr>
            </w:rPrChange>
          </w:rPr>
          <w:t>udev rules defining the triggers on which events should be handled. When trigger is matched, rule data is to be passed to the event handler (see below file /usr/bin/hw-management-events.sh).</w:t>
        </w:r>
      </w:ins>
    </w:p>
    <w:p w14:paraId="74C7E3FB" w14:textId="11BCF644" w:rsidR="007C6781" w:rsidRPr="007C6781" w:rsidRDefault="007C6781" w:rsidP="007C6781">
      <w:pPr>
        <w:numPr>
          <w:ilvl w:val="0"/>
          <w:numId w:val="44"/>
        </w:numPr>
        <w:spacing w:before="100" w:beforeAutospacing="1" w:after="100" w:afterAutospacing="1" w:line="240" w:lineRule="auto"/>
        <w:rPr>
          <w:ins w:id="411" w:author="Vadim Pasternak" w:date="2018-12-06T01:22:00Z"/>
          <w:rFonts w:ascii="Times New Roman" w:hAnsi="Times New Roman" w:cs="Times New Roman"/>
          <w:szCs w:val="22"/>
          <w:rPrChange w:id="412" w:author="Vadim Pasternak" w:date="2018-12-06T01:22:00Z">
            <w:rPr>
              <w:ins w:id="413" w:author="Vadim Pasternak" w:date="2018-12-06T01:22:00Z"/>
              <w:rFonts w:ascii="Times New Roman" w:hAnsi="Times New Roman" w:cs="Times New Roman"/>
              <w:sz w:val="24"/>
              <w:szCs w:val="24"/>
            </w:rPr>
          </w:rPrChange>
        </w:rPr>
        <w:pPrChange w:id="414" w:author="Vadim Pasternak" w:date="2018-12-06T01:23:00Z">
          <w:pPr>
            <w:numPr>
              <w:numId w:val="43"/>
            </w:numPr>
            <w:tabs>
              <w:tab w:val="num" w:pos="720"/>
            </w:tabs>
            <w:spacing w:before="100" w:beforeAutospacing="1" w:after="100" w:afterAutospacing="1" w:line="240" w:lineRule="auto"/>
            <w:ind w:left="720" w:hanging="360"/>
          </w:pPr>
        </w:pPrChange>
      </w:pPr>
      <w:ins w:id="415" w:author="Vadim Pasternak" w:date="2018-12-06T01:22:00Z">
        <w:r w:rsidRPr="007C6781">
          <w:rPr>
            <w:rFonts w:ascii="Times New Roman" w:hAnsi="Times New Roman" w:cs="Times New Roman"/>
            <w:szCs w:val="22"/>
            <w:rPrChange w:id="416" w:author="Vadim Pasternak" w:date="2018-12-06T01:22:00Z">
              <w:rPr>
                <w:rFonts w:ascii="Times New Roman" w:hAnsi="Times New Roman" w:cs="Times New Roman"/>
                <w:sz w:val="24"/>
                <w:szCs w:val="24"/>
              </w:rPr>
            </w:rPrChange>
          </w:rPr>
          <w:t>/usr/bin/hw-management-control.sh</w:t>
        </w:r>
      </w:ins>
      <w:ins w:id="417" w:author="Vadim Pasternak" w:date="2018-12-06T01:23:00Z">
        <w:r>
          <w:rPr>
            <w:rFonts w:ascii="Times New Roman" w:hAnsi="Times New Roman" w:cs="Times New Roman"/>
            <w:szCs w:val="22"/>
          </w:rPr>
          <w:t>:</w:t>
        </w:r>
      </w:ins>
      <w:ins w:id="418" w:author="Vadim Pasternak" w:date="2018-12-06T01:22:00Z">
        <w:r w:rsidRPr="007C6781">
          <w:rPr>
            <w:rFonts w:ascii="Times New Roman" w:hAnsi="Times New Roman" w:cs="Times New Roman"/>
            <w:szCs w:val="22"/>
            <w:rPrChange w:id="419" w:author="Vadim Pasternak" w:date="2018-12-06T01:22:00Z">
              <w:rPr>
                <w:rFonts w:ascii="Times New Roman" w:hAnsi="Times New Roman" w:cs="Times New Roman"/>
                <w:sz w:val="24"/>
                <w:szCs w:val="24"/>
              </w:rPr>
            </w:rPrChange>
          </w:rPr>
          <w:t xml:space="preserve"> contains thermal algorithm implementation.</w:t>
        </w:r>
      </w:ins>
    </w:p>
    <w:p w14:paraId="1E6C41B3" w14:textId="2020162E" w:rsidR="007C6781" w:rsidRPr="007C6781" w:rsidRDefault="007C6781" w:rsidP="007C6781">
      <w:pPr>
        <w:numPr>
          <w:ilvl w:val="0"/>
          <w:numId w:val="44"/>
        </w:numPr>
        <w:spacing w:before="100" w:beforeAutospacing="1" w:after="100" w:afterAutospacing="1" w:line="240" w:lineRule="auto"/>
        <w:rPr>
          <w:ins w:id="420" w:author="Vadim Pasternak" w:date="2018-12-06T01:22:00Z"/>
          <w:rFonts w:ascii="Times New Roman" w:hAnsi="Times New Roman" w:cs="Times New Roman"/>
          <w:szCs w:val="22"/>
          <w:rPrChange w:id="421" w:author="Vadim Pasternak" w:date="2018-12-06T01:24:00Z">
            <w:rPr>
              <w:ins w:id="422" w:author="Vadim Pasternak" w:date="2018-12-06T01:22:00Z"/>
              <w:rFonts w:ascii="Times New Roman" w:hAnsi="Times New Roman" w:cs="Times New Roman"/>
              <w:sz w:val="24"/>
              <w:szCs w:val="24"/>
            </w:rPr>
          </w:rPrChange>
        </w:rPr>
        <w:pPrChange w:id="423" w:author="Vadim Pasternak" w:date="2018-12-06T01:24:00Z">
          <w:pPr>
            <w:numPr>
              <w:numId w:val="43"/>
            </w:numPr>
            <w:tabs>
              <w:tab w:val="num" w:pos="720"/>
            </w:tabs>
            <w:spacing w:before="100" w:beforeAutospacing="1" w:after="100" w:afterAutospacing="1" w:line="240" w:lineRule="auto"/>
            <w:ind w:left="720" w:hanging="360"/>
          </w:pPr>
        </w:pPrChange>
      </w:pPr>
      <w:ins w:id="424" w:author="Vadim Pasternak" w:date="2018-12-06T01:22:00Z">
        <w:r w:rsidRPr="007C6781">
          <w:rPr>
            <w:rFonts w:ascii="Times New Roman" w:hAnsi="Times New Roman" w:cs="Times New Roman"/>
            <w:szCs w:val="22"/>
            <w:rPrChange w:id="425" w:author="Vadim Pasternak" w:date="2018-12-06T01:22:00Z">
              <w:rPr>
                <w:rFonts w:ascii="Times New Roman" w:hAnsi="Times New Roman" w:cs="Times New Roman"/>
                <w:sz w:val="24"/>
                <w:szCs w:val="24"/>
              </w:rPr>
            </w:rPrChange>
          </w:rPr>
          <w:t>/usr/bin/hw-management-chassis-events.sh</w:t>
        </w:r>
      </w:ins>
      <w:ins w:id="426" w:author="Vadim Pasternak" w:date="2018-12-06T01:23:00Z">
        <w:r>
          <w:rPr>
            <w:rFonts w:ascii="Times New Roman" w:hAnsi="Times New Roman" w:cs="Times New Roman"/>
            <w:szCs w:val="22"/>
          </w:rPr>
          <w:t xml:space="preserve"> and</w:t>
        </w:r>
      </w:ins>
      <w:ins w:id="427" w:author="Vadim Pasternak" w:date="2018-12-06T01:22:00Z">
        <w:r w:rsidRPr="007C6781">
          <w:rPr>
            <w:rFonts w:ascii="Times New Roman" w:hAnsi="Times New Roman" w:cs="Times New Roman"/>
            <w:szCs w:val="22"/>
            <w:rPrChange w:id="428" w:author="Vadim Pasternak" w:date="2018-12-06T01:22:00Z">
              <w:rPr>
                <w:rFonts w:ascii="Times New Roman" w:hAnsi="Times New Roman" w:cs="Times New Roman"/>
                <w:sz w:val="24"/>
                <w:szCs w:val="24"/>
              </w:rPr>
            </w:rPrChange>
          </w:rPr>
          <w:t xml:space="preserve"> /usr/bin/hw-management-thermal-events.sh</w:t>
        </w:r>
      </w:ins>
      <w:ins w:id="429" w:author="Vadim Pasternak" w:date="2018-12-06T01:24:00Z">
        <w:r>
          <w:rPr>
            <w:rFonts w:ascii="Times New Roman" w:hAnsi="Times New Roman" w:cs="Times New Roman"/>
            <w:szCs w:val="22"/>
          </w:rPr>
          <w:t xml:space="preserve">: </w:t>
        </w:r>
      </w:ins>
      <w:ins w:id="430" w:author="Vadim Pasternak" w:date="2018-12-06T01:22:00Z">
        <w:r>
          <w:rPr>
            <w:rFonts w:ascii="Times New Roman" w:hAnsi="Times New Roman" w:cs="Times New Roman"/>
            <w:szCs w:val="22"/>
            <w:rPrChange w:id="431" w:author="Vadim Pasternak" w:date="2018-12-06T01:24:00Z">
              <w:rPr>
                <w:rFonts w:ascii="Times New Roman" w:hAnsi="Times New Roman" w:cs="Times New Roman"/>
                <w:szCs w:val="22"/>
              </w:rPr>
            </w:rPrChange>
          </w:rPr>
          <w:t>handle</w:t>
        </w:r>
        <w:r w:rsidRPr="007C6781">
          <w:rPr>
            <w:rFonts w:ascii="Times New Roman" w:hAnsi="Times New Roman" w:cs="Times New Roman"/>
            <w:szCs w:val="22"/>
            <w:rPrChange w:id="432" w:author="Vadim Pasternak" w:date="2018-12-06T01:24:00Z">
              <w:rPr>
                <w:rFonts w:ascii="Times New Roman" w:hAnsi="Times New Roman" w:cs="Times New Roman"/>
                <w:sz w:val="24"/>
                <w:szCs w:val="24"/>
              </w:rPr>
            </w:rPrChange>
          </w:rPr>
          <w:t xml:space="preserve"> udev triggers, according to the received data, it creates or destroys symbolic links to sysfs entries. It allows to create system independent entries and it allows thermal controls to work over this system independent model. Raises signal to hw-management-control in case of fast temperature decreasing. It could happen in case one or few very hot port cables have been removed. Sets PS units internal FAN speed to default value when unit is connected to power source.</w:t>
        </w:r>
      </w:ins>
    </w:p>
    <w:p w14:paraId="26D720F5" w14:textId="373423D8" w:rsidR="007C6781" w:rsidRPr="007C6781" w:rsidRDefault="007C6781" w:rsidP="007C6781">
      <w:pPr>
        <w:numPr>
          <w:ilvl w:val="0"/>
          <w:numId w:val="44"/>
        </w:numPr>
        <w:spacing w:before="100" w:beforeAutospacing="1" w:after="100" w:afterAutospacing="1" w:line="240" w:lineRule="auto"/>
        <w:rPr>
          <w:ins w:id="433" w:author="Vadim Pasternak" w:date="2018-12-06T01:22:00Z"/>
          <w:rFonts w:ascii="Times New Roman" w:hAnsi="Times New Roman" w:cs="Times New Roman"/>
          <w:szCs w:val="22"/>
          <w:rPrChange w:id="434" w:author="Vadim Pasternak" w:date="2018-12-06T01:24:00Z">
            <w:rPr>
              <w:ins w:id="435" w:author="Vadim Pasternak" w:date="2018-12-06T01:22:00Z"/>
              <w:rFonts w:ascii="Times New Roman" w:hAnsi="Times New Roman" w:cs="Times New Roman"/>
              <w:sz w:val="24"/>
              <w:szCs w:val="24"/>
            </w:rPr>
          </w:rPrChange>
        </w:rPr>
        <w:pPrChange w:id="436" w:author="Vadim Pasternak" w:date="2018-12-06T01:24:00Z">
          <w:pPr>
            <w:numPr>
              <w:numId w:val="43"/>
            </w:numPr>
            <w:tabs>
              <w:tab w:val="num" w:pos="720"/>
            </w:tabs>
            <w:spacing w:before="100" w:beforeAutospacing="1" w:after="100" w:afterAutospacing="1" w:line="240" w:lineRule="auto"/>
            <w:ind w:left="720" w:hanging="360"/>
          </w:pPr>
        </w:pPrChange>
      </w:pPr>
      <w:ins w:id="437" w:author="Vadim Pasternak" w:date="2018-12-06T01:22:00Z">
        <w:r w:rsidRPr="007C6781">
          <w:rPr>
            <w:rFonts w:ascii="Times New Roman" w:hAnsi="Times New Roman" w:cs="Times New Roman"/>
            <w:szCs w:val="22"/>
            <w:rPrChange w:id="438" w:author="Vadim Pasternak" w:date="2018-12-06T01:22:00Z">
              <w:rPr>
                <w:rFonts w:ascii="Times New Roman" w:hAnsi="Times New Roman" w:cs="Times New Roman"/>
                <w:sz w:val="24"/>
                <w:szCs w:val="24"/>
              </w:rPr>
            </w:rPrChange>
          </w:rPr>
          <w:t>/usr/bin/hw-management.sh</w:t>
        </w:r>
      </w:ins>
      <w:ins w:id="439" w:author="Vadim Pasternak" w:date="2018-12-06T01:24:00Z">
        <w:r>
          <w:rPr>
            <w:rFonts w:ascii="Times New Roman" w:hAnsi="Times New Roman" w:cs="Times New Roman"/>
            <w:szCs w:val="22"/>
          </w:rPr>
          <w:t xml:space="preserve">: </w:t>
        </w:r>
      </w:ins>
      <w:ins w:id="440" w:author="Vadim Pasternak" w:date="2018-12-06T01:22:00Z">
        <w:r w:rsidRPr="007C6781">
          <w:rPr>
            <w:rFonts w:ascii="Times New Roman" w:hAnsi="Times New Roman" w:cs="Times New Roman"/>
            <w:szCs w:val="22"/>
            <w:rPrChange w:id="441" w:author="Vadim Pasternak" w:date="2018-12-06T01:24:00Z">
              <w:rPr>
                <w:rFonts w:ascii="Times New Roman" w:hAnsi="Times New Roman" w:cs="Times New Roman"/>
                <w:sz w:val="24"/>
                <w:szCs w:val="24"/>
              </w:rPr>
            </w:rPrChange>
          </w:rPr>
          <w:t>performs initialization and de-initialization, detects the system type, connects thermal drivers according to the system topology, activates and deactivates thermal algorithm.</w:t>
        </w:r>
      </w:ins>
    </w:p>
    <w:p w14:paraId="59B9B43D" w14:textId="77777777" w:rsidR="00974B9F" w:rsidRDefault="007C6781" w:rsidP="00974B9F">
      <w:pPr>
        <w:numPr>
          <w:ilvl w:val="0"/>
          <w:numId w:val="44"/>
        </w:numPr>
        <w:spacing w:before="100" w:beforeAutospacing="1" w:after="100" w:afterAutospacing="1" w:line="240" w:lineRule="auto"/>
        <w:rPr>
          <w:ins w:id="442" w:author="Vadim Pasternak" w:date="2018-12-06T01:32:00Z"/>
          <w:rFonts w:ascii="Times New Roman" w:hAnsi="Times New Roman" w:cs="Times New Roman"/>
          <w:szCs w:val="22"/>
        </w:rPr>
        <w:pPrChange w:id="443" w:author="Vadim Pasternak" w:date="2018-12-06T01:32:00Z">
          <w:pPr>
            <w:numPr>
              <w:numId w:val="43"/>
            </w:numPr>
            <w:tabs>
              <w:tab w:val="num" w:pos="720"/>
            </w:tabs>
            <w:spacing w:before="100" w:beforeAutospacing="1" w:after="100" w:afterAutospacing="1" w:line="240" w:lineRule="auto"/>
            <w:ind w:left="720" w:hanging="360"/>
          </w:pPr>
        </w:pPrChange>
      </w:pPr>
      <w:ins w:id="444" w:author="Vadim Pasternak" w:date="2018-12-06T01:25:00Z">
        <w:r w:rsidRPr="009F4A2D">
          <w:rPr>
            <w:rFonts w:ascii="Times New Roman" w:hAnsi="Times New Roman" w:cs="Times New Roman"/>
            <w:szCs w:val="22"/>
          </w:rPr>
          <w:t>/usr/bin/</w:t>
        </w:r>
      </w:ins>
      <w:ins w:id="445" w:author="Vadim Pasternak" w:date="2018-12-06T01:22:00Z">
        <w:r w:rsidRPr="007C6781">
          <w:rPr>
            <w:rFonts w:ascii="Times New Roman" w:hAnsi="Times New Roman" w:cs="Times New Roman"/>
            <w:szCs w:val="22"/>
            <w:rPrChange w:id="446" w:author="Vadim Pasternak" w:date="2018-12-06T01:22:00Z">
              <w:rPr>
                <w:rFonts w:ascii="Times New Roman" w:hAnsi="Times New Roman" w:cs="Times New Roman"/>
                <w:sz w:val="24"/>
                <w:szCs w:val="24"/>
              </w:rPr>
            </w:rPrChange>
          </w:rPr>
          <w:t xml:space="preserve">hw-management-led-state-conversion.sh </w:t>
        </w:r>
      </w:ins>
      <w:ins w:id="447" w:author="Vadim Pasternak" w:date="2018-12-06T01:24:00Z">
        <w:r>
          <w:rPr>
            <w:rFonts w:ascii="Times New Roman" w:hAnsi="Times New Roman" w:cs="Times New Roman"/>
            <w:szCs w:val="22"/>
          </w:rPr>
          <w:t xml:space="preserve">and </w:t>
        </w:r>
      </w:ins>
      <w:ins w:id="448" w:author="Vadim Pasternak" w:date="2018-12-06T01:25:00Z">
        <w:r w:rsidRPr="009F4A2D">
          <w:rPr>
            <w:rFonts w:ascii="Times New Roman" w:hAnsi="Times New Roman" w:cs="Times New Roman"/>
            <w:szCs w:val="22"/>
          </w:rPr>
          <w:t>/usr/bin/</w:t>
        </w:r>
      </w:ins>
      <w:ins w:id="449" w:author="Vadim Pasternak" w:date="2018-12-06T01:22:00Z">
        <w:r w:rsidRPr="007C6781">
          <w:rPr>
            <w:rFonts w:ascii="Times New Roman" w:hAnsi="Times New Roman" w:cs="Times New Roman"/>
            <w:szCs w:val="22"/>
            <w:rPrChange w:id="450" w:author="Vadim Pasternak" w:date="2018-12-06T01:22:00Z">
              <w:rPr>
                <w:rFonts w:ascii="Times New Roman" w:hAnsi="Times New Roman" w:cs="Times New Roman"/>
                <w:sz w:val="24"/>
                <w:szCs w:val="24"/>
              </w:rPr>
            </w:rPrChange>
          </w:rPr>
          <w:t>hw-management-power-helper.sh</w:t>
        </w:r>
      </w:ins>
      <w:ins w:id="451" w:author="Vadim Pasternak" w:date="2018-12-06T01:24:00Z">
        <w:r>
          <w:rPr>
            <w:rFonts w:ascii="Times New Roman" w:hAnsi="Times New Roman" w:cs="Times New Roman"/>
            <w:szCs w:val="22"/>
          </w:rPr>
          <w:t xml:space="preserve">: </w:t>
        </w:r>
      </w:ins>
      <w:ins w:id="452" w:author="Vadim Pasternak" w:date="2018-12-06T01:22:00Z">
        <w:r w:rsidRPr="007C6781">
          <w:rPr>
            <w:rFonts w:ascii="Times New Roman" w:hAnsi="Times New Roman" w:cs="Times New Roman"/>
            <w:szCs w:val="22"/>
            <w:rPrChange w:id="453" w:author="Vadim Pasternak" w:date="2018-12-06T01:24:00Z">
              <w:rPr>
                <w:rFonts w:ascii="Times New Roman" w:hAnsi="Times New Roman" w:cs="Times New Roman"/>
                <w:sz w:val="24"/>
                <w:szCs w:val="24"/>
              </w:rPr>
            </w:rPrChange>
          </w:rPr>
          <w:t>helper scripts</w:t>
        </w:r>
      </w:ins>
      <w:ins w:id="454" w:author="Vadim Pasternak" w:date="2018-12-06T01:24:00Z">
        <w:r>
          <w:rPr>
            <w:rFonts w:ascii="Times New Roman" w:hAnsi="Times New Roman" w:cs="Times New Roman"/>
            <w:szCs w:val="22"/>
          </w:rPr>
          <w:t>.</w:t>
        </w:r>
      </w:ins>
    </w:p>
    <w:p w14:paraId="68540825" w14:textId="1536BB64" w:rsidR="007C6781" w:rsidRPr="00974B9F" w:rsidDel="007C6781" w:rsidRDefault="00974B9F" w:rsidP="00B8392A">
      <w:pPr>
        <w:numPr>
          <w:ilvl w:val="0"/>
          <w:numId w:val="44"/>
        </w:numPr>
        <w:spacing w:before="100" w:beforeAutospacing="1" w:after="100" w:afterAutospacing="1" w:line="240" w:lineRule="auto"/>
        <w:rPr>
          <w:del w:id="455" w:author="Vadim Pasternak" w:date="2018-12-06T01:22:00Z"/>
          <w:rFonts w:asciiTheme="majorBidi" w:hAnsiTheme="majorBidi" w:cstheme="majorBidi"/>
          <w:szCs w:val="22"/>
          <w:lang w:eastAsia="he-IL" w:bidi="ar-SA"/>
          <w:rPrChange w:id="456" w:author="Vadim Pasternak" w:date="2018-12-06T01:32:00Z">
            <w:rPr>
              <w:del w:id="457" w:author="Vadim Pasternak" w:date="2018-12-06T01:22:00Z"/>
              <w:lang w:eastAsia="he-IL" w:bidi="ar-SA"/>
            </w:rPr>
          </w:rPrChange>
        </w:rPr>
        <w:pPrChange w:id="458" w:author="Vadim Pasternak" w:date="2018-12-06T01:33:00Z">
          <w:pPr>
            <w:pStyle w:val="BodyText"/>
          </w:pPr>
        </w:pPrChange>
      </w:pPr>
      <w:ins w:id="459" w:author="Vadim Pasternak" w:date="2018-12-06T01:27:00Z">
        <w:r w:rsidRPr="00974B9F">
          <w:rPr>
            <w:rFonts w:ascii="Times New Roman" w:hAnsi="Times New Roman" w:cs="Times New Roman"/>
            <w:szCs w:val="22"/>
            <w:rPrChange w:id="460" w:author="Vadim Pasternak" w:date="2018-12-06T01:32:00Z">
              <w:rPr>
                <w:rFonts w:cs="Times New Roman"/>
                <w:szCs w:val="22"/>
              </w:rPr>
            </w:rPrChange>
          </w:rPr>
          <w:t>/etc/modprobe.d/</w:t>
        </w:r>
      </w:ins>
      <w:ins w:id="461" w:author="Vadim Pasternak" w:date="2018-12-06T01:22:00Z">
        <w:r w:rsidR="007C6781" w:rsidRPr="00974B9F">
          <w:rPr>
            <w:rFonts w:ascii="Times New Roman" w:hAnsi="Times New Roman" w:cs="Times New Roman"/>
            <w:szCs w:val="22"/>
            <w:rPrChange w:id="462" w:author="Vadim Pasternak" w:date="2018-12-06T01:32:00Z">
              <w:rPr>
                <w:rFonts w:cs="Times New Roman"/>
                <w:sz w:val="24"/>
                <w:szCs w:val="24"/>
              </w:rPr>
            </w:rPrChange>
          </w:rPr>
          <w:t>hw-management.conf</w:t>
        </w:r>
      </w:ins>
      <w:ins w:id="463" w:author="Vadim Pasternak" w:date="2018-12-06T01:24:00Z">
        <w:r w:rsidR="007C6781" w:rsidRPr="00974B9F">
          <w:rPr>
            <w:rFonts w:ascii="Times New Roman" w:hAnsi="Times New Roman" w:cs="Times New Roman"/>
            <w:szCs w:val="22"/>
            <w:rPrChange w:id="464" w:author="Vadim Pasternak" w:date="2018-12-06T01:32:00Z">
              <w:rPr>
                <w:rFonts w:cs="Times New Roman"/>
                <w:szCs w:val="22"/>
              </w:rPr>
            </w:rPrChange>
          </w:rPr>
          <w:t xml:space="preserve"> and</w:t>
        </w:r>
      </w:ins>
      <w:ins w:id="465" w:author="Vadim Pasternak" w:date="2018-12-06T01:22:00Z">
        <w:r w:rsidR="007C6781" w:rsidRPr="00974B9F">
          <w:rPr>
            <w:rFonts w:ascii="Times New Roman" w:hAnsi="Times New Roman" w:cs="Times New Roman"/>
            <w:szCs w:val="22"/>
            <w:rPrChange w:id="466" w:author="Vadim Pasternak" w:date="2018-12-06T01:32:00Z">
              <w:rPr>
                <w:rFonts w:cs="Times New Roman"/>
                <w:sz w:val="24"/>
                <w:szCs w:val="24"/>
              </w:rPr>
            </w:rPrChange>
          </w:rPr>
          <w:t xml:space="preserve"> </w:t>
        </w:r>
      </w:ins>
      <w:ins w:id="467" w:author="Vadim Pasternak" w:date="2018-12-06T01:27:00Z">
        <w:r w:rsidRPr="00974B9F">
          <w:rPr>
            <w:rFonts w:ascii="Times New Roman" w:hAnsi="Times New Roman" w:cs="Times New Roman"/>
            <w:szCs w:val="22"/>
            <w:rPrChange w:id="468" w:author="Vadim Pasternak" w:date="2018-12-06T01:32:00Z">
              <w:rPr>
                <w:rFonts w:cs="Times New Roman"/>
                <w:szCs w:val="22"/>
              </w:rPr>
            </w:rPrChange>
          </w:rPr>
          <w:t>/etc/</w:t>
        </w:r>
      </w:ins>
      <w:ins w:id="469" w:author="Vadim Pasternak" w:date="2018-12-06T01:28:00Z">
        <w:r w:rsidRPr="00974B9F">
          <w:rPr>
            <w:rFonts w:ascii="Times New Roman" w:hAnsi="Times New Roman" w:cs="Times New Roman"/>
            <w:szCs w:val="22"/>
            <w:rPrChange w:id="470" w:author="Vadim Pasternak" w:date="2018-12-06T01:32:00Z">
              <w:rPr>
                <w:rFonts w:cs="Times New Roman"/>
                <w:szCs w:val="22"/>
              </w:rPr>
            </w:rPrChange>
          </w:rPr>
          <w:t>modules-load.d</w:t>
        </w:r>
      </w:ins>
      <w:ins w:id="471" w:author="Vadim Pasternak" w:date="2018-12-06T01:27:00Z">
        <w:r w:rsidRPr="00974B9F">
          <w:rPr>
            <w:rFonts w:ascii="Times New Roman" w:hAnsi="Times New Roman" w:cs="Times New Roman"/>
            <w:szCs w:val="22"/>
            <w:rPrChange w:id="472" w:author="Vadim Pasternak" w:date="2018-12-06T01:32:00Z">
              <w:rPr>
                <w:rFonts w:cs="Times New Roman"/>
                <w:szCs w:val="22"/>
              </w:rPr>
            </w:rPrChange>
          </w:rPr>
          <w:t>/</w:t>
        </w:r>
      </w:ins>
      <w:ins w:id="473" w:author="Vadim Pasternak" w:date="2018-12-06T01:22:00Z">
        <w:r w:rsidR="007C6781" w:rsidRPr="00974B9F">
          <w:rPr>
            <w:rFonts w:ascii="Times New Roman" w:hAnsi="Times New Roman" w:cs="Times New Roman"/>
            <w:szCs w:val="22"/>
            <w:rPrChange w:id="474" w:author="Vadim Pasternak" w:date="2018-12-06T01:32:00Z">
              <w:rPr>
                <w:rFonts w:cs="Times New Roman"/>
                <w:sz w:val="24"/>
                <w:szCs w:val="24"/>
              </w:rPr>
            </w:rPrChange>
          </w:rPr>
          <w:t>hw-management-modules.conf</w:t>
        </w:r>
      </w:ins>
      <w:ins w:id="475" w:author="Vadim Pasternak" w:date="2018-12-06T01:24:00Z">
        <w:r w:rsidR="007C6781" w:rsidRPr="00974B9F">
          <w:rPr>
            <w:rFonts w:ascii="Times New Roman" w:hAnsi="Times New Roman" w:cs="Times New Roman"/>
            <w:szCs w:val="22"/>
            <w:rPrChange w:id="476" w:author="Vadim Pasternak" w:date="2018-12-06T01:32:00Z">
              <w:rPr>
                <w:rFonts w:cs="Times New Roman"/>
                <w:szCs w:val="22"/>
              </w:rPr>
            </w:rPrChange>
          </w:rPr>
          <w:t xml:space="preserve">: </w:t>
        </w:r>
      </w:ins>
      <w:ins w:id="477" w:author="Vadim Pasternak" w:date="2018-12-06T01:22:00Z">
        <w:r w:rsidR="007C6781" w:rsidRPr="00974B9F">
          <w:rPr>
            <w:rFonts w:ascii="Times New Roman" w:hAnsi="Times New Roman" w:cs="Times New Roman"/>
            <w:szCs w:val="22"/>
            <w:rPrChange w:id="478" w:author="Vadim Pasternak" w:date="2018-12-06T01:32:00Z">
              <w:rPr>
                <w:rFonts w:cs="Times New Roman"/>
                <w:sz w:val="24"/>
                <w:szCs w:val="24"/>
              </w:rPr>
            </w:rPrChange>
          </w:rPr>
          <w:t>configuration for kernel modules loading.</w:t>
        </w:r>
      </w:ins>
    </w:p>
    <w:p w14:paraId="0BF5A0B8" w14:textId="0762B883" w:rsidR="00062FA1" w:rsidRPr="00974B9F" w:rsidDel="007C6781" w:rsidRDefault="00062FA1" w:rsidP="00B8392A">
      <w:pPr>
        <w:numPr>
          <w:ilvl w:val="0"/>
          <w:numId w:val="44"/>
        </w:numPr>
        <w:spacing w:before="100" w:beforeAutospacing="1" w:after="100" w:afterAutospacing="1" w:line="240" w:lineRule="auto"/>
        <w:rPr>
          <w:del w:id="479" w:author="Vadim Pasternak" w:date="2018-12-06T01:22:00Z"/>
          <w:rFonts w:asciiTheme="majorBidi" w:hAnsiTheme="majorBidi" w:cstheme="majorBidi"/>
          <w:szCs w:val="22"/>
          <w:lang w:eastAsia="he-IL"/>
          <w:rPrChange w:id="480" w:author="Vadim Pasternak" w:date="2018-12-06T01:32:00Z">
            <w:rPr>
              <w:del w:id="481" w:author="Vadim Pasternak" w:date="2018-12-06T01:22:00Z"/>
              <w:lang w:eastAsia="he-IL"/>
            </w:rPr>
          </w:rPrChange>
        </w:rPr>
        <w:pPrChange w:id="482" w:author="Vadim Pasternak" w:date="2018-12-06T01:33:00Z">
          <w:pPr>
            <w:pStyle w:val="ListBullet"/>
          </w:pPr>
        </w:pPrChange>
      </w:pPr>
      <w:del w:id="483" w:author="Vadim Pasternak" w:date="2018-12-06T01:22:00Z">
        <w:r w:rsidRPr="00974B9F" w:rsidDel="007C6781">
          <w:rPr>
            <w:rFonts w:asciiTheme="majorBidi" w:hAnsiTheme="majorBidi" w:cstheme="majorBidi"/>
            <w:szCs w:val="22"/>
            <w:lang w:eastAsia="he-IL"/>
            <w:rPrChange w:id="484" w:author="Vadim Pasternak" w:date="2018-12-06T01:32:00Z">
              <w:rPr>
                <w:lang w:eastAsia="he-IL"/>
              </w:rPr>
            </w:rPrChange>
          </w:rPr>
          <w:delText xml:space="preserve">For </w:delText>
        </w:r>
        <w:r w:rsidRPr="00974B9F" w:rsidDel="007C6781">
          <w:rPr>
            <w:rFonts w:asciiTheme="majorBidi" w:hAnsiTheme="majorBidi" w:cstheme="majorBidi"/>
            <w:szCs w:val="22"/>
            <w:rPrChange w:id="485" w:author="Vadim Pasternak" w:date="2018-12-06T01:32:00Z">
              <w:rPr/>
            </w:rPrChange>
          </w:rPr>
          <w:delText>initialization</w:delText>
        </w:r>
        <w:r w:rsidR="00F70D74" w:rsidRPr="00974B9F" w:rsidDel="007C6781">
          <w:rPr>
            <w:rFonts w:asciiTheme="majorBidi" w:hAnsiTheme="majorBidi" w:cstheme="majorBidi"/>
            <w:szCs w:val="22"/>
            <w:rPrChange w:id="486" w:author="Vadim Pasternak" w:date="2018-12-06T01:32:00Z">
              <w:rPr/>
            </w:rPrChange>
          </w:rPr>
          <w:delText>,</w:delText>
        </w:r>
        <w:r w:rsidRPr="00974B9F" w:rsidDel="007C6781">
          <w:rPr>
            <w:rFonts w:asciiTheme="majorBidi" w:hAnsiTheme="majorBidi" w:cstheme="majorBidi"/>
            <w:szCs w:val="22"/>
            <w:rPrChange w:id="487" w:author="Vadim Pasternak" w:date="2018-12-06T01:32:00Z">
              <w:rPr/>
            </w:rPrChange>
          </w:rPr>
          <w:delText xml:space="preserve"> </w:delText>
        </w:r>
        <w:r w:rsidR="00F70D74" w:rsidRPr="00974B9F" w:rsidDel="007C6781">
          <w:rPr>
            <w:rFonts w:asciiTheme="majorBidi" w:hAnsiTheme="majorBidi" w:cstheme="majorBidi"/>
            <w:szCs w:val="22"/>
            <w:lang w:eastAsia="he-IL"/>
            <w:rPrChange w:id="488" w:author="Vadim Pasternak" w:date="2018-12-06T01:32:00Z">
              <w:rPr>
                <w:lang w:eastAsia="he-IL"/>
              </w:rPr>
            </w:rPrChange>
          </w:rPr>
          <w:delText>run the command</w:delText>
        </w:r>
        <w:r w:rsidRPr="00974B9F" w:rsidDel="007C6781">
          <w:rPr>
            <w:rFonts w:asciiTheme="majorBidi" w:hAnsiTheme="majorBidi" w:cstheme="majorBidi"/>
            <w:szCs w:val="22"/>
            <w:lang w:eastAsia="he-IL"/>
            <w:rPrChange w:id="489" w:author="Vadim Pasternak" w:date="2018-12-06T01:32:00Z">
              <w:rPr>
                <w:lang w:eastAsia="he-IL"/>
              </w:rPr>
            </w:rPrChange>
          </w:rPr>
          <w:delText xml:space="preserve"> /etc/mlnx/msn2700 start</w:delText>
        </w:r>
      </w:del>
      <w:ins w:id="490" w:author="Vadim Pasternak [2]" w:date="2017-10-30T11:31:00Z">
        <w:del w:id="491" w:author="Vadim Pasternak" w:date="2018-12-06T01:22:00Z">
          <w:r w:rsidR="00843DE7" w:rsidRPr="00974B9F" w:rsidDel="007C6781">
            <w:rPr>
              <w:rFonts w:asciiTheme="majorBidi" w:hAnsiTheme="majorBidi" w:cstheme="majorBidi"/>
              <w:szCs w:val="22"/>
              <w:lang w:eastAsia="he-IL"/>
              <w:rPrChange w:id="492" w:author="Vadim Pasternak" w:date="2018-12-06T01:32:00Z">
                <w:rPr>
                  <w:lang w:eastAsia="he-IL"/>
                </w:rPr>
              </w:rPrChange>
            </w:rPr>
            <w:delText xml:space="preserve"> </w:delText>
          </w:r>
          <w:r w:rsidR="00843DE7" w:rsidRPr="00974B9F" w:rsidDel="007C6781">
            <w:rPr>
              <w:rFonts w:asciiTheme="majorBidi" w:hAnsiTheme="majorBidi" w:cstheme="majorBidi"/>
              <w:color w:val="FF0000"/>
              <w:szCs w:val="22"/>
              <w:lang w:eastAsia="he-IL"/>
              <w:rPrChange w:id="493" w:author="Vadim Pasternak" w:date="2018-12-06T01:32:00Z">
                <w:rPr>
                  <w:lang w:eastAsia="he-IL"/>
                </w:rPr>
              </w:rPrChange>
            </w:rPr>
            <w:delText xml:space="preserve">Vadim </w:delText>
          </w:r>
          <w:r w:rsidR="00843DE7" w:rsidRPr="00974B9F" w:rsidDel="007C6781">
            <w:rPr>
              <w:rFonts w:asciiTheme="majorBidi" w:hAnsiTheme="majorBidi" w:cstheme="majorBidi"/>
              <w:color w:val="FF0000"/>
              <w:szCs w:val="22"/>
              <w:lang w:eastAsia="he-IL"/>
              <w:rPrChange w:id="494" w:author="Vadim Pasternak" w:date="2018-12-06T01:32:00Z">
                <w:rPr>
                  <w:color w:val="FF0000"/>
                  <w:lang w:eastAsia="he-IL"/>
                </w:rPr>
              </w:rPrChange>
            </w:rPr>
            <w:delText>/etc/mlnx/mlnx-hw-management</w:delText>
          </w:r>
          <w:r w:rsidR="00756B1F" w:rsidRPr="00974B9F" w:rsidDel="007C6781">
            <w:rPr>
              <w:rFonts w:asciiTheme="majorBidi" w:hAnsiTheme="majorBidi" w:cstheme="majorBidi"/>
              <w:color w:val="FF0000"/>
              <w:szCs w:val="22"/>
              <w:lang w:eastAsia="he-IL"/>
              <w:rPrChange w:id="495" w:author="Vadim Pasternak" w:date="2018-12-06T01:32:00Z">
                <w:rPr>
                  <w:color w:val="FF0000"/>
                  <w:lang w:eastAsia="he-IL"/>
                </w:rPr>
              </w:rPrChange>
            </w:rPr>
            <w:delText xml:space="preserve"> st</w:delText>
          </w:r>
          <w:r w:rsidR="00843DE7" w:rsidRPr="00974B9F" w:rsidDel="007C6781">
            <w:rPr>
              <w:rFonts w:asciiTheme="majorBidi" w:hAnsiTheme="majorBidi" w:cstheme="majorBidi"/>
              <w:color w:val="FF0000"/>
              <w:szCs w:val="22"/>
              <w:lang w:eastAsia="he-IL"/>
              <w:rPrChange w:id="496" w:author="Vadim Pasternak" w:date="2018-12-06T01:32:00Z">
                <w:rPr>
                  <w:color w:val="FF0000"/>
                  <w:lang w:eastAsia="he-IL"/>
                </w:rPr>
              </w:rPrChange>
            </w:rPr>
            <w:delText>a</w:delText>
          </w:r>
        </w:del>
      </w:ins>
      <w:ins w:id="497" w:author="Vadim Pasternak [2]" w:date="2018-02-14T15:03:00Z">
        <w:del w:id="498" w:author="Vadim Pasternak" w:date="2018-12-06T01:22:00Z">
          <w:r w:rsidR="00756B1F" w:rsidRPr="00974B9F" w:rsidDel="007C6781">
            <w:rPr>
              <w:rFonts w:asciiTheme="majorBidi" w:hAnsiTheme="majorBidi" w:cstheme="majorBidi"/>
              <w:color w:val="FF0000"/>
              <w:szCs w:val="22"/>
              <w:lang w:eastAsia="he-IL"/>
              <w:rPrChange w:id="499" w:author="Vadim Pasternak" w:date="2018-12-06T01:32:00Z">
                <w:rPr>
                  <w:color w:val="FF0000"/>
                  <w:lang w:eastAsia="he-IL"/>
                </w:rPr>
              </w:rPrChange>
            </w:rPr>
            <w:delText>r</w:delText>
          </w:r>
        </w:del>
      </w:ins>
      <w:ins w:id="500" w:author="Vadim Pasternak [2]" w:date="2017-10-30T11:31:00Z">
        <w:del w:id="501" w:author="Vadim Pasternak" w:date="2018-12-06T01:22:00Z">
          <w:r w:rsidR="00843DE7" w:rsidRPr="00974B9F" w:rsidDel="007C6781">
            <w:rPr>
              <w:rFonts w:asciiTheme="majorBidi" w:hAnsiTheme="majorBidi" w:cstheme="majorBidi"/>
              <w:color w:val="FF0000"/>
              <w:szCs w:val="22"/>
              <w:lang w:eastAsia="he-IL"/>
              <w:rPrChange w:id="502" w:author="Vadim Pasternak" w:date="2018-12-06T01:32:00Z">
                <w:rPr>
                  <w:color w:val="FF0000"/>
                  <w:lang w:eastAsia="he-IL"/>
                </w:rPr>
              </w:rPrChange>
            </w:rPr>
            <w:delText>t</w:delText>
          </w:r>
        </w:del>
      </w:ins>
    </w:p>
    <w:p w14:paraId="0BF5A0B9" w14:textId="5059C4BC" w:rsidR="00062FA1" w:rsidRPr="00974B9F" w:rsidDel="007C6781" w:rsidRDefault="00062FA1" w:rsidP="00B8392A">
      <w:pPr>
        <w:numPr>
          <w:ilvl w:val="0"/>
          <w:numId w:val="44"/>
        </w:numPr>
        <w:spacing w:before="100" w:beforeAutospacing="1" w:after="100" w:afterAutospacing="1" w:line="240" w:lineRule="auto"/>
        <w:rPr>
          <w:del w:id="503" w:author="Vadim Pasternak" w:date="2018-12-06T01:22:00Z"/>
          <w:rFonts w:asciiTheme="majorBidi" w:hAnsiTheme="majorBidi" w:cstheme="majorBidi"/>
          <w:szCs w:val="22"/>
          <w:lang w:eastAsia="he-IL"/>
          <w:rPrChange w:id="504" w:author="Vadim Pasternak" w:date="2018-12-06T01:32:00Z">
            <w:rPr>
              <w:del w:id="505" w:author="Vadim Pasternak" w:date="2018-12-06T01:22:00Z"/>
              <w:lang w:eastAsia="he-IL"/>
            </w:rPr>
          </w:rPrChange>
        </w:rPr>
        <w:pPrChange w:id="506" w:author="Vadim Pasternak" w:date="2018-12-06T01:33:00Z">
          <w:pPr>
            <w:pStyle w:val="ListBullet"/>
          </w:pPr>
        </w:pPrChange>
      </w:pPr>
      <w:del w:id="507" w:author="Vadim Pasternak" w:date="2018-12-06T01:22:00Z">
        <w:r w:rsidRPr="00974B9F" w:rsidDel="007C6781">
          <w:rPr>
            <w:rFonts w:asciiTheme="majorBidi" w:hAnsiTheme="majorBidi" w:cstheme="majorBidi"/>
            <w:szCs w:val="22"/>
            <w:lang w:eastAsia="he-IL"/>
            <w:rPrChange w:id="508" w:author="Vadim Pasternak" w:date="2018-12-06T01:32:00Z">
              <w:rPr>
                <w:lang w:eastAsia="he-IL"/>
              </w:rPr>
            </w:rPrChange>
          </w:rPr>
          <w:delText>For de-</w:delText>
        </w:r>
        <w:r w:rsidRPr="00974B9F" w:rsidDel="007C6781">
          <w:rPr>
            <w:rFonts w:asciiTheme="majorBidi" w:hAnsiTheme="majorBidi" w:cstheme="majorBidi"/>
            <w:szCs w:val="22"/>
            <w:rPrChange w:id="509" w:author="Vadim Pasternak" w:date="2018-12-06T01:32:00Z">
              <w:rPr/>
            </w:rPrChange>
          </w:rPr>
          <w:delText>initialization</w:delText>
        </w:r>
        <w:r w:rsidR="00F70D74" w:rsidRPr="00974B9F" w:rsidDel="007C6781">
          <w:rPr>
            <w:rFonts w:asciiTheme="majorBidi" w:hAnsiTheme="majorBidi" w:cstheme="majorBidi"/>
            <w:szCs w:val="22"/>
            <w:rPrChange w:id="510" w:author="Vadim Pasternak" w:date="2018-12-06T01:32:00Z">
              <w:rPr/>
            </w:rPrChange>
          </w:rPr>
          <w:delText>,</w:delText>
        </w:r>
        <w:r w:rsidRPr="00974B9F" w:rsidDel="007C6781">
          <w:rPr>
            <w:rFonts w:asciiTheme="majorBidi" w:hAnsiTheme="majorBidi" w:cstheme="majorBidi"/>
            <w:szCs w:val="22"/>
            <w:rPrChange w:id="511" w:author="Vadim Pasternak" w:date="2018-12-06T01:32:00Z">
              <w:rPr/>
            </w:rPrChange>
          </w:rPr>
          <w:delText xml:space="preserve"> </w:delText>
        </w:r>
        <w:r w:rsidR="00F70D74" w:rsidRPr="00974B9F" w:rsidDel="007C6781">
          <w:rPr>
            <w:rFonts w:asciiTheme="majorBidi" w:hAnsiTheme="majorBidi" w:cstheme="majorBidi"/>
            <w:szCs w:val="22"/>
            <w:lang w:eastAsia="he-IL"/>
            <w:rPrChange w:id="512" w:author="Vadim Pasternak" w:date="2018-12-06T01:32:00Z">
              <w:rPr>
                <w:lang w:eastAsia="he-IL"/>
              </w:rPr>
            </w:rPrChange>
          </w:rPr>
          <w:delText>run the command</w:delText>
        </w:r>
        <w:r w:rsidRPr="00974B9F" w:rsidDel="007C6781">
          <w:rPr>
            <w:rFonts w:asciiTheme="majorBidi" w:hAnsiTheme="majorBidi" w:cstheme="majorBidi"/>
            <w:szCs w:val="22"/>
            <w:lang w:eastAsia="he-IL"/>
            <w:rPrChange w:id="513" w:author="Vadim Pasternak" w:date="2018-12-06T01:32:00Z">
              <w:rPr>
                <w:lang w:eastAsia="he-IL"/>
              </w:rPr>
            </w:rPrChange>
          </w:rPr>
          <w:delText xml:space="preserve"> /etc/mlnx/msn2700 stop</w:delText>
        </w:r>
      </w:del>
      <w:ins w:id="514" w:author="Vadim Pasternak [2]" w:date="2017-10-31T10:12:00Z">
        <w:del w:id="515" w:author="Vadim Pasternak" w:date="2018-12-06T01:22:00Z">
          <w:r w:rsidR="00A64176" w:rsidRPr="00974B9F" w:rsidDel="007C6781">
            <w:rPr>
              <w:rFonts w:asciiTheme="majorBidi" w:hAnsiTheme="majorBidi" w:cstheme="majorBidi"/>
              <w:szCs w:val="22"/>
              <w:lang w:eastAsia="he-IL"/>
              <w:rPrChange w:id="516" w:author="Vadim Pasternak" w:date="2018-12-06T01:32:00Z">
                <w:rPr>
                  <w:lang w:eastAsia="he-IL"/>
                </w:rPr>
              </w:rPrChange>
            </w:rPr>
            <w:delText xml:space="preserve"> </w:delText>
          </w:r>
          <w:r w:rsidR="00A64176" w:rsidRPr="00974B9F" w:rsidDel="007C6781">
            <w:rPr>
              <w:rFonts w:asciiTheme="majorBidi" w:hAnsiTheme="majorBidi" w:cstheme="majorBidi"/>
              <w:color w:val="FF0000"/>
              <w:szCs w:val="22"/>
              <w:lang w:eastAsia="he-IL"/>
              <w:rPrChange w:id="517" w:author="Vadim Pasternak" w:date="2018-12-06T01:32:00Z">
                <w:rPr>
                  <w:color w:val="FF0000"/>
                  <w:lang w:eastAsia="he-IL"/>
                </w:rPr>
              </w:rPrChange>
            </w:rPr>
            <w:delText>Vadim /etc/mlnx/mlnx-hw-management stop</w:delText>
          </w:r>
        </w:del>
      </w:ins>
    </w:p>
    <w:p w14:paraId="0BF5A0BA" w14:textId="77777777" w:rsidR="00B74CFF" w:rsidRPr="00B8392A" w:rsidRDefault="00B74CFF" w:rsidP="00B8392A">
      <w:pPr>
        <w:numPr>
          <w:ilvl w:val="0"/>
          <w:numId w:val="44"/>
        </w:numPr>
        <w:spacing w:before="100" w:beforeAutospacing="1" w:after="100" w:afterAutospacing="1" w:line="240" w:lineRule="auto"/>
        <w:rPr>
          <w:rFonts w:asciiTheme="majorBidi" w:hAnsiTheme="majorBidi" w:cstheme="majorBidi"/>
          <w:szCs w:val="22"/>
          <w:rPrChange w:id="518" w:author="Vadim Pasternak" w:date="2018-12-06T01:33:00Z">
            <w:rPr/>
          </w:rPrChange>
        </w:rPr>
        <w:pPrChange w:id="519" w:author="Vadim Pasternak" w:date="2018-12-06T01:33:00Z">
          <w:pPr>
            <w:pStyle w:val="Spacer"/>
          </w:pPr>
        </w:pPrChange>
      </w:pPr>
    </w:p>
    <w:tbl>
      <w:tblPr>
        <w:tblW w:w="8250" w:type="dxa"/>
        <w:tblInd w:w="964" w:type="dxa"/>
        <w:tblLayout w:type="fixed"/>
        <w:tblCellMar>
          <w:left w:w="62" w:type="dxa"/>
          <w:right w:w="62" w:type="dxa"/>
        </w:tblCellMar>
        <w:tblLook w:val="04A0" w:firstRow="1" w:lastRow="0" w:firstColumn="1" w:lastColumn="0" w:noHBand="0" w:noVBand="1"/>
      </w:tblPr>
      <w:tblGrid>
        <w:gridCol w:w="1010"/>
        <w:gridCol w:w="7240"/>
      </w:tblGrid>
      <w:tr w:rsidR="00B74CFF" w:rsidRPr="00B8392A" w:rsidDel="007C6781" w14:paraId="0BF5A0BD" w14:textId="269D7A35" w:rsidTr="00F70D74">
        <w:trPr>
          <w:del w:id="520" w:author="Vadim Pasternak" w:date="2018-12-06T01:22:00Z"/>
        </w:trPr>
        <w:tc>
          <w:tcPr>
            <w:tcW w:w="1010" w:type="dxa"/>
            <w:hideMark/>
          </w:tcPr>
          <w:p w14:paraId="0BF5A0BB" w14:textId="7DFCFB29" w:rsidR="00B74CFF" w:rsidRPr="00B8392A" w:rsidDel="007C6781" w:rsidRDefault="00B74CFF" w:rsidP="003153CE">
            <w:pPr>
              <w:pStyle w:val="Notice"/>
              <w:rPr>
                <w:del w:id="521" w:author="Vadim Pasternak" w:date="2018-12-06T01:22:00Z"/>
                <w:rFonts w:cstheme="majorBidi"/>
                <w:rPrChange w:id="522" w:author="Vadim Pasternak" w:date="2018-12-06T01:33:00Z">
                  <w:rPr>
                    <w:del w:id="523" w:author="Vadim Pasternak" w:date="2018-12-06T01:22:00Z"/>
                  </w:rPr>
                </w:rPrChange>
              </w:rPr>
            </w:pPr>
            <w:del w:id="524" w:author="Vadim Pasternak" w:date="2018-12-06T01:22:00Z">
              <w:r w:rsidRPr="00B8392A" w:rsidDel="007C6781">
                <w:rPr>
                  <w:rFonts w:cstheme="majorBidi"/>
                  <w:rPrChange w:id="525" w:author="Vadim Pasternak" w:date="2018-12-06T01:33:00Z">
                    <w:rPr/>
                  </w:rPrChange>
                </w:rPr>
                <w:drawing>
                  <wp:inline distT="0" distB="0" distL="0" distR="0" wp14:anchorId="0BF5A379" wp14:editId="0E664249">
                    <wp:extent cx="552450" cy="581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del>
          </w:p>
        </w:tc>
        <w:tc>
          <w:tcPr>
            <w:tcW w:w="7240" w:type="dxa"/>
            <w:shd w:val="clear" w:color="auto" w:fill="E6E6E6"/>
            <w:vAlign w:val="center"/>
            <w:hideMark/>
          </w:tcPr>
          <w:p w14:paraId="0BF5A0BC" w14:textId="7BFFFD18" w:rsidR="00B74CFF" w:rsidRPr="00B8392A" w:rsidDel="007C6781" w:rsidRDefault="00B74CFF" w:rsidP="00F70D74">
            <w:pPr>
              <w:pStyle w:val="Notice"/>
              <w:rPr>
                <w:del w:id="526" w:author="Vadim Pasternak" w:date="2018-12-06T01:22:00Z"/>
                <w:rFonts w:cstheme="majorBidi"/>
                <w:rPrChange w:id="527" w:author="Vadim Pasternak" w:date="2018-12-06T01:33:00Z">
                  <w:rPr>
                    <w:del w:id="528" w:author="Vadim Pasternak" w:date="2018-12-06T01:22:00Z"/>
                  </w:rPr>
                </w:rPrChange>
              </w:rPr>
            </w:pPr>
            <w:del w:id="529" w:author="Vadim Pasternak" w:date="2018-12-06T01:22:00Z">
              <w:r w:rsidRPr="00B8392A" w:rsidDel="007C6781">
                <w:rPr>
                  <w:rStyle w:val="SpecialBold"/>
                  <w:rFonts w:cstheme="majorBidi"/>
                  <w:rPrChange w:id="530" w:author="Vadim Pasternak" w:date="2018-12-06T01:33:00Z">
                    <w:rPr>
                      <w:rStyle w:val="SpecialBold"/>
                    </w:rPr>
                  </w:rPrChange>
                </w:rPr>
                <w:delText>NOTE:</w:delText>
              </w:r>
              <w:r w:rsidRPr="00B8392A" w:rsidDel="007C6781">
                <w:rPr>
                  <w:rFonts w:cstheme="majorBidi"/>
                  <w:rPrChange w:id="531" w:author="Vadim Pasternak" w:date="2018-12-06T01:33:00Z">
                    <w:rPr/>
                  </w:rPrChange>
                </w:rPr>
                <w:delText xml:space="preserve"> SDK must be initialized before running msn2700 start</w:delText>
              </w:r>
              <w:r w:rsidR="00C75A2A" w:rsidRPr="00B8392A" w:rsidDel="007C6781">
                <w:rPr>
                  <w:rFonts w:cstheme="majorBidi"/>
                  <w:rPrChange w:id="532" w:author="Vadim Pasternak" w:date="2018-12-06T01:33:00Z">
                    <w:rPr/>
                  </w:rPrChange>
                </w:rPr>
                <w:delText>.</w:delText>
              </w:r>
            </w:del>
          </w:p>
        </w:tc>
      </w:tr>
    </w:tbl>
    <w:p w14:paraId="0BF5A0BE" w14:textId="77756A09" w:rsidR="00B74CFF" w:rsidRPr="00974B9F" w:rsidRDefault="00974B9F">
      <w:pPr>
        <w:spacing w:line="276" w:lineRule="auto"/>
        <w:rPr>
          <w:rFonts w:asciiTheme="majorBidi" w:hAnsiTheme="majorBidi" w:cstheme="majorBidi"/>
          <w:color w:val="000000" w:themeColor="text1"/>
          <w:lang w:eastAsia="he-IL" w:bidi="ar-SA"/>
          <w:rPrChange w:id="533" w:author="Vadim Pasternak" w:date="2018-12-06T01:31:00Z">
            <w:rPr>
              <w:rFonts w:ascii="Times New Roman" w:hAnsi="Times New Roman" w:cs="Arial"/>
              <w:color w:val="000000" w:themeColor="text1"/>
              <w:lang w:eastAsia="he-IL" w:bidi="ar-SA"/>
            </w:rPr>
          </w:rPrChange>
        </w:rPr>
      </w:pPr>
      <w:ins w:id="534" w:author="Vadim Pasternak" w:date="2018-12-06T01:31:00Z">
        <w:r>
          <w:rPr>
            <w:rFonts w:asciiTheme="majorBidi" w:hAnsiTheme="majorBidi" w:cstheme="majorBidi"/>
            <w:lang w:eastAsia="he-IL" w:bidi="ar-SA"/>
            <w:rPrChange w:id="535" w:author="Vadim Pasternak" w:date="2018-12-06T01:31:00Z">
              <w:rPr>
                <w:rFonts w:asciiTheme="majorBidi" w:hAnsiTheme="majorBidi" w:cstheme="majorBidi"/>
                <w:lang w:eastAsia="he-IL" w:bidi="ar-SA"/>
              </w:rPr>
            </w:rPrChange>
          </w:rPr>
          <w:t>For</w:t>
        </w:r>
        <w:r w:rsidRPr="00974B9F">
          <w:rPr>
            <w:rFonts w:asciiTheme="majorBidi" w:hAnsiTheme="majorBidi" w:cstheme="majorBidi"/>
            <w:lang w:eastAsia="he-IL" w:bidi="ar-SA"/>
            <w:rPrChange w:id="536" w:author="Vadim Pasternak" w:date="2018-12-06T01:31:00Z">
              <w:rPr>
                <w:lang w:eastAsia="he-IL" w:bidi="ar-SA"/>
              </w:rPr>
            </w:rPrChange>
          </w:rPr>
          <w:t xml:space="preserve"> more details follow package README file.</w:t>
        </w:r>
      </w:ins>
      <w:del w:id="537" w:author="Vadim Pasternak" w:date="2018-12-06T01:31:00Z">
        <w:r w:rsidR="00B74CFF" w:rsidRPr="00974B9F" w:rsidDel="00974B9F">
          <w:rPr>
            <w:rFonts w:asciiTheme="majorBidi" w:hAnsiTheme="majorBidi" w:cstheme="majorBidi"/>
            <w:lang w:eastAsia="he-IL" w:bidi="ar-SA"/>
            <w:rPrChange w:id="538" w:author="Vadim Pasternak" w:date="2018-12-06T01:31:00Z">
              <w:rPr>
                <w:lang w:eastAsia="he-IL" w:bidi="ar-SA"/>
              </w:rPr>
            </w:rPrChange>
          </w:rPr>
          <w:br w:type="page"/>
        </w:r>
      </w:del>
    </w:p>
    <w:p w14:paraId="0BF5A0BF" w14:textId="77777777" w:rsidR="00E941F6" w:rsidRDefault="00B74CFF" w:rsidP="003008E8">
      <w:pPr>
        <w:pStyle w:val="Heading1"/>
        <w:rPr>
          <w:lang w:eastAsia="he-IL"/>
        </w:rPr>
      </w:pPr>
      <w:bookmarkStart w:id="539" w:name="_Toc429301657"/>
      <w:r>
        <w:rPr>
          <w:lang w:eastAsia="he-IL"/>
        </w:rPr>
        <w:t xml:space="preserve">Virtual SysFS </w:t>
      </w:r>
      <w:r w:rsidR="003008E8">
        <w:rPr>
          <w:lang w:eastAsia="he-IL"/>
        </w:rPr>
        <w:t>H</w:t>
      </w:r>
      <w:r w:rsidR="003008E8" w:rsidRPr="003008E8">
        <w:rPr>
          <w:lang w:eastAsia="he-IL"/>
        </w:rPr>
        <w:t>ierarchy</w:t>
      </w:r>
      <w:bookmarkEnd w:id="539"/>
    </w:p>
    <w:p w14:paraId="0BF5A0C0" w14:textId="26C3E6F4" w:rsidR="00B74CFF" w:rsidRDefault="00B74CFF" w:rsidP="00B74CFF">
      <w:pPr>
        <w:pStyle w:val="BodyText"/>
        <w:rPr>
          <w:lang w:eastAsia="he-IL" w:bidi="ar-SA"/>
        </w:rPr>
      </w:pPr>
      <w:r>
        <w:rPr>
          <w:lang w:eastAsia="he-IL" w:bidi="ar-SA"/>
        </w:rPr>
        <w:t>Mellanox virtual hierarchy support</w:t>
      </w:r>
      <w:r w:rsidR="000A3C2D">
        <w:rPr>
          <w:lang w:eastAsia="he-IL" w:bidi="ar-SA"/>
        </w:rPr>
        <w:t>s</w:t>
      </w:r>
      <w:r>
        <w:rPr>
          <w:lang w:eastAsia="he-IL" w:bidi="ar-SA"/>
        </w:rPr>
        <w:t xml:space="preserve"> the fol</w:t>
      </w:r>
      <w:r w:rsidR="000A3C2D">
        <w:rPr>
          <w:lang w:eastAsia="he-IL" w:bidi="ar-SA"/>
        </w:rPr>
        <w:t>low</w:t>
      </w:r>
      <w:r>
        <w:rPr>
          <w:lang w:eastAsia="he-IL" w:bidi="ar-SA"/>
        </w:rPr>
        <w:t>ing HW control</w:t>
      </w:r>
      <w:ins w:id="540" w:author="Vadim Pasternak" w:date="2018-12-06T01:40:00Z">
        <w:r w:rsidR="00D82BCB">
          <w:rPr>
            <w:lang w:eastAsia="he-IL" w:bidi="ar-SA"/>
          </w:rPr>
          <w:t xml:space="preserve"> ($bsp_path </w:t>
        </w:r>
      </w:ins>
      <w:ins w:id="541" w:author="Vadim Pasternak" w:date="2018-12-06T01:41:00Z">
        <w:r w:rsidR="00D82BCB">
          <w:rPr>
            <w:lang w:eastAsia="he-IL" w:bidi="ar-SA"/>
          </w:rPr>
          <w:t xml:space="preserve">below </w:t>
        </w:r>
      </w:ins>
      <w:ins w:id="542" w:author="Vadim Pasternak" w:date="2018-12-06T01:40:00Z">
        <w:r w:rsidR="00D82BCB">
          <w:rPr>
            <w:lang w:eastAsia="he-IL" w:bidi="ar-SA"/>
          </w:rPr>
          <w:t>i</w:t>
        </w:r>
      </w:ins>
      <w:ins w:id="543" w:author="Vadim Pasternak" w:date="2018-12-06T01:41:00Z">
        <w:r w:rsidR="00D82BCB">
          <w:rPr>
            <w:lang w:eastAsia="he-IL" w:bidi="ar-SA"/>
          </w:rPr>
          <w:t>s</w:t>
        </w:r>
      </w:ins>
      <w:ins w:id="544" w:author="Vadim Pasternak" w:date="2018-12-06T01:40:00Z">
        <w:r w:rsidR="00D82BCB">
          <w:rPr>
            <w:lang w:eastAsia="he-IL" w:bidi="ar-SA"/>
          </w:rPr>
          <w:t xml:space="preserve"> a </w:t>
        </w:r>
      </w:ins>
      <w:ins w:id="545" w:author="Vadim Pasternak" w:date="2018-12-06T01:41:00Z">
        <w:r w:rsidR="00D82BCB">
          <w:rPr>
            <w:lang w:eastAsia="he-IL" w:bidi="ar-SA"/>
          </w:rPr>
          <w:t>location</w:t>
        </w:r>
      </w:ins>
      <w:ins w:id="546" w:author="Vadim Pasternak" w:date="2018-12-06T01:40:00Z">
        <w:r w:rsidR="00D82BCB">
          <w:rPr>
            <w:lang w:eastAsia="he-IL" w:bidi="ar-SA"/>
          </w:rPr>
          <w:t xml:space="preserve"> </w:t>
        </w:r>
      </w:ins>
      <w:ins w:id="547" w:author="Vadim Pasternak" w:date="2018-12-06T01:41:00Z">
        <w:r w:rsidR="00D82BCB">
          <w:rPr>
            <w:lang w:eastAsia="he-IL" w:bidi="ar-SA"/>
          </w:rPr>
          <w:t>of virtual SysFS hierarchy</w:t>
        </w:r>
      </w:ins>
      <w:ins w:id="548" w:author="Vadim Pasternak" w:date="2018-12-06T01:42:00Z">
        <w:r w:rsidR="00D82BCB">
          <w:rPr>
            <w:lang w:eastAsia="he-IL" w:bidi="ar-SA"/>
          </w:rPr>
          <w:t>,</w:t>
        </w:r>
        <w:r w:rsidR="006A21BF">
          <w:rPr>
            <w:lang w:eastAsia="he-IL" w:bidi="ar-SA"/>
          </w:rPr>
          <w:t xml:space="preserve"> in standard Linux distributions, like Debia, RedHat, Fedor</w:t>
        </w:r>
      </w:ins>
      <w:ins w:id="549" w:author="Vadim Pasternak" w:date="2018-12-06T01:43:00Z">
        <w:r w:rsidR="006A21BF">
          <w:rPr>
            <w:lang w:eastAsia="he-IL" w:bidi="ar-SA"/>
          </w:rPr>
          <w:t xml:space="preserve">a, etcetera </w:t>
        </w:r>
      </w:ins>
      <w:ins w:id="550" w:author="Vadim Pasternak" w:date="2018-12-06T01:42:00Z">
        <w:r w:rsidR="00D82BCB">
          <w:rPr>
            <w:lang w:eastAsia="he-IL" w:bidi="ar-SA"/>
          </w:rPr>
          <w:t>this is /var/run/hw-management folder,</w:t>
        </w:r>
      </w:ins>
      <w:ins w:id="551" w:author="Vadim Pasternak" w:date="2018-12-06T01:43:00Z">
        <w:r w:rsidR="006A21BF">
          <w:rPr>
            <w:lang w:eastAsia="he-IL" w:bidi="ar-SA"/>
          </w:rPr>
          <w:t xml:space="preserve"> in custom distribution, like Sonic or ONL this is /bsp folder).</w:t>
        </w:r>
      </w:ins>
      <w:ins w:id="552" w:author="Vadim Pasternak" w:date="2018-12-06T01:42:00Z">
        <w:r w:rsidR="00D82BCB">
          <w:rPr>
            <w:lang w:eastAsia="he-IL" w:bidi="ar-SA"/>
          </w:rPr>
          <w:t xml:space="preserve"> </w:t>
        </w:r>
      </w:ins>
      <w:del w:id="553" w:author="Vadim Pasternak" w:date="2018-12-06T01:42:00Z">
        <w:r w:rsidDel="00D82BCB">
          <w:rPr>
            <w:lang w:eastAsia="he-IL" w:bidi="ar-SA"/>
          </w:rPr>
          <w:delText>:</w:delText>
        </w:r>
      </w:del>
    </w:p>
    <w:p w14:paraId="0BF5A0C1" w14:textId="77777777" w:rsidR="00F05B68" w:rsidRDefault="00F05B68" w:rsidP="00F05B68">
      <w:pPr>
        <w:pStyle w:val="TableCaption"/>
      </w:pPr>
      <w:bookmarkStart w:id="554" w:name="_Toc429153652"/>
      <w:r>
        <w:t xml:space="preserve">Table </w:t>
      </w:r>
      <w:r w:rsidR="00F5793B">
        <w:fldChar w:fldCharType="begin"/>
      </w:r>
      <w:r w:rsidR="00F5793B">
        <w:instrText xml:space="preserve"> SEQ Table \* ARABIC </w:instrText>
      </w:r>
      <w:r w:rsidR="00F5793B">
        <w:fldChar w:fldCharType="separate"/>
      </w:r>
      <w:r w:rsidR="00AA62BC">
        <w:rPr>
          <w:noProof/>
        </w:rPr>
        <w:t>2</w:t>
      </w:r>
      <w:r w:rsidR="00F5793B">
        <w:rPr>
          <w:noProof/>
        </w:rPr>
        <w:fldChar w:fldCharType="end"/>
      </w:r>
      <w:r>
        <w:t xml:space="preserve"> - Mellanox Hierarchy</w:t>
      </w:r>
      <w:r w:rsidR="00D86420">
        <w:t xml:space="preserve"> Node Support</w:t>
      </w:r>
      <w:bookmarkEnd w:id="554"/>
    </w:p>
    <w:tbl>
      <w:tblPr>
        <w:tblStyle w:val="BasicTable"/>
        <w:tblW w:w="0" w:type="auto"/>
        <w:tblLook w:val="04A0" w:firstRow="1" w:lastRow="0" w:firstColumn="1" w:lastColumn="0" w:noHBand="0" w:noVBand="1"/>
      </w:tblPr>
      <w:tblGrid>
        <w:gridCol w:w="2481"/>
        <w:gridCol w:w="5165"/>
      </w:tblGrid>
      <w:tr w:rsidR="00B74CFF" w14:paraId="0BF5A0C4" w14:textId="77777777" w:rsidTr="00B74CFF">
        <w:trPr>
          <w:cnfStyle w:val="100000000000" w:firstRow="1" w:lastRow="0" w:firstColumn="0" w:lastColumn="0" w:oddVBand="0" w:evenVBand="0" w:oddHBand="0" w:evenHBand="0" w:firstRowFirstColumn="0" w:firstRowLastColumn="0" w:lastRowFirstColumn="0" w:lastRowLastColumn="0"/>
          <w:trHeight w:val="391"/>
        </w:trPr>
        <w:tc>
          <w:tcPr>
            <w:tcW w:w="2481" w:type="dxa"/>
          </w:tcPr>
          <w:p w14:paraId="0BF5A0C2" w14:textId="77777777" w:rsidR="00B74CFF" w:rsidRDefault="00AA62BC" w:rsidP="000A3C2D">
            <w:pPr>
              <w:pStyle w:val="TableHeading"/>
              <w:rPr>
                <w:lang w:eastAsia="he-IL" w:bidi="ar-SA"/>
              </w:rPr>
            </w:pPr>
            <w:r>
              <w:rPr>
                <w:lang w:eastAsia="he-IL" w:bidi="ar-SA"/>
              </w:rPr>
              <w:t>Node Path</w:t>
            </w:r>
          </w:p>
        </w:tc>
        <w:tc>
          <w:tcPr>
            <w:tcW w:w="5165" w:type="dxa"/>
          </w:tcPr>
          <w:p w14:paraId="0BF5A0C3" w14:textId="77777777" w:rsidR="00B74CFF" w:rsidRDefault="00F05B68" w:rsidP="000A3C2D">
            <w:pPr>
              <w:pStyle w:val="TableHeading"/>
              <w:rPr>
                <w:lang w:eastAsia="he-IL" w:bidi="ar-SA"/>
              </w:rPr>
            </w:pPr>
            <w:r>
              <w:rPr>
                <w:lang w:eastAsia="he-IL" w:bidi="ar-SA"/>
              </w:rPr>
              <w:t>Purpose</w:t>
            </w:r>
          </w:p>
        </w:tc>
      </w:tr>
      <w:tr w:rsidR="00B74CFF" w14:paraId="0BF5A0C7" w14:textId="77777777" w:rsidTr="000A3C2D">
        <w:trPr>
          <w:trHeight w:val="377"/>
        </w:trPr>
        <w:tc>
          <w:tcPr>
            <w:tcW w:w="2481" w:type="dxa"/>
          </w:tcPr>
          <w:p w14:paraId="0BF5A0C5" w14:textId="36713955" w:rsidR="00B74CFF" w:rsidRDefault="00B971F5" w:rsidP="00F05B68">
            <w:pPr>
              <w:pStyle w:val="TableBodyText"/>
              <w:rPr>
                <w:lang w:eastAsia="he-IL" w:bidi="ar-SA"/>
              </w:rPr>
            </w:pPr>
            <w:del w:id="555" w:author="Vadim Pasternak" w:date="2018-12-06T01:40:00Z">
              <w:r w:rsidDel="00D82BCB">
                <w:rPr>
                  <w:lang w:eastAsia="he-IL" w:bidi="ar-SA"/>
                </w:rPr>
                <w:delText>/bsp/</w:delText>
              </w:r>
            </w:del>
            <w:ins w:id="556" w:author="Vadim Pasternak" w:date="2018-12-06T01:40:00Z">
              <w:r w:rsidR="00D82BCB">
                <w:rPr>
                  <w:lang w:eastAsia="he-IL" w:bidi="ar-SA"/>
                </w:rPr>
                <w:t>$bsp_path/</w:t>
              </w:r>
            </w:ins>
            <w:r>
              <w:rPr>
                <w:lang w:eastAsia="he-IL" w:bidi="ar-SA"/>
              </w:rPr>
              <w:t>module</w:t>
            </w:r>
          </w:p>
        </w:tc>
        <w:tc>
          <w:tcPr>
            <w:tcW w:w="5165" w:type="dxa"/>
          </w:tcPr>
          <w:p w14:paraId="0BF5A0C6" w14:textId="77777777" w:rsidR="00B74CFF" w:rsidRDefault="003008E8" w:rsidP="003008E8">
            <w:pPr>
              <w:pStyle w:val="TableBodyText"/>
              <w:rPr>
                <w:lang w:eastAsia="he-IL" w:bidi="ar-SA"/>
              </w:rPr>
            </w:pPr>
            <w:r>
              <w:rPr>
                <w:lang w:eastAsia="he-IL" w:bidi="ar-SA"/>
              </w:rPr>
              <w:t>G</w:t>
            </w:r>
            <w:r w:rsidR="00B971F5">
              <w:rPr>
                <w:lang w:eastAsia="he-IL" w:bidi="ar-SA"/>
              </w:rPr>
              <w:t>et</w:t>
            </w:r>
            <w:r>
              <w:rPr>
                <w:lang w:eastAsia="he-IL" w:bidi="ar-SA"/>
              </w:rPr>
              <w:t>s</w:t>
            </w:r>
            <w:r w:rsidR="00B971F5">
              <w:rPr>
                <w:lang w:eastAsia="he-IL" w:bidi="ar-SA"/>
              </w:rPr>
              <w:t xml:space="preserve"> information on module status (e.g. insert or removed) </w:t>
            </w:r>
          </w:p>
        </w:tc>
      </w:tr>
      <w:tr w:rsidR="00B74CFF" w14:paraId="0BF5A0CA" w14:textId="77777777" w:rsidTr="00B74CFF">
        <w:trPr>
          <w:trHeight w:val="422"/>
        </w:trPr>
        <w:tc>
          <w:tcPr>
            <w:tcW w:w="2481" w:type="dxa"/>
          </w:tcPr>
          <w:p w14:paraId="0BF5A0C8" w14:textId="30B13C6F" w:rsidR="00B74CFF" w:rsidRDefault="00B971F5" w:rsidP="00F05B68">
            <w:pPr>
              <w:pStyle w:val="TableBodyText"/>
              <w:rPr>
                <w:lang w:eastAsia="he-IL" w:bidi="ar-SA"/>
              </w:rPr>
            </w:pPr>
            <w:del w:id="557" w:author="Vadim Pasternak" w:date="2018-12-06T01:40:00Z">
              <w:r w:rsidDel="00D82BCB">
                <w:rPr>
                  <w:lang w:eastAsia="he-IL" w:bidi="ar-SA"/>
                </w:rPr>
                <w:delText>/bsp/</w:delText>
              </w:r>
            </w:del>
            <w:ins w:id="558" w:author="Vadim Pasternak" w:date="2018-12-06T01:40:00Z">
              <w:r w:rsidR="00D82BCB">
                <w:rPr>
                  <w:lang w:eastAsia="he-IL" w:bidi="ar-SA"/>
                </w:rPr>
                <w:t>$bsp_path/</w:t>
              </w:r>
            </w:ins>
            <w:r>
              <w:rPr>
                <w:lang w:eastAsia="he-IL" w:bidi="ar-SA"/>
              </w:rPr>
              <w:t>fan</w:t>
            </w:r>
          </w:p>
        </w:tc>
        <w:tc>
          <w:tcPr>
            <w:tcW w:w="5165" w:type="dxa"/>
          </w:tcPr>
          <w:p w14:paraId="0BF5A0C9" w14:textId="77777777" w:rsidR="00B74CFF" w:rsidRDefault="003008E8" w:rsidP="00F05B68">
            <w:pPr>
              <w:pStyle w:val="TableBodyText"/>
              <w:rPr>
                <w:lang w:eastAsia="he-IL" w:bidi="ar-SA"/>
              </w:rPr>
            </w:pPr>
            <w:r>
              <w:rPr>
                <w:lang w:eastAsia="he-IL" w:bidi="ar-SA"/>
              </w:rPr>
              <w:t>Sets/g</w:t>
            </w:r>
            <w:r w:rsidR="00B971F5">
              <w:rPr>
                <w:lang w:eastAsia="he-IL" w:bidi="ar-SA"/>
              </w:rPr>
              <w:t>et</w:t>
            </w:r>
            <w:r>
              <w:rPr>
                <w:lang w:eastAsia="he-IL" w:bidi="ar-SA"/>
              </w:rPr>
              <w:t>s</w:t>
            </w:r>
            <w:r w:rsidR="00B971F5">
              <w:rPr>
                <w:lang w:eastAsia="he-IL" w:bidi="ar-SA"/>
              </w:rPr>
              <w:t xml:space="preserve"> fans speed and minimum allow speed</w:t>
            </w:r>
          </w:p>
        </w:tc>
      </w:tr>
      <w:tr w:rsidR="00B971F5" w14:paraId="0BF5A0CD" w14:textId="77777777" w:rsidTr="00B74CFF">
        <w:trPr>
          <w:trHeight w:val="422"/>
        </w:trPr>
        <w:tc>
          <w:tcPr>
            <w:tcW w:w="2481" w:type="dxa"/>
          </w:tcPr>
          <w:p w14:paraId="0BF5A0CB" w14:textId="1A683DE7" w:rsidR="00B971F5" w:rsidRDefault="00B971F5" w:rsidP="00F05B68">
            <w:pPr>
              <w:pStyle w:val="TableBodyText"/>
              <w:rPr>
                <w:lang w:eastAsia="he-IL" w:bidi="ar-SA"/>
              </w:rPr>
            </w:pPr>
            <w:del w:id="559" w:author="Vadim Pasternak" w:date="2018-12-06T01:40:00Z">
              <w:r w:rsidDel="00D82BCB">
                <w:rPr>
                  <w:lang w:eastAsia="he-IL" w:bidi="ar-SA"/>
                </w:rPr>
                <w:delText>/bsp/</w:delText>
              </w:r>
            </w:del>
            <w:ins w:id="560" w:author="Vadim Pasternak" w:date="2018-12-06T01:40:00Z">
              <w:r w:rsidR="00D82BCB">
                <w:rPr>
                  <w:lang w:eastAsia="he-IL" w:bidi="ar-SA"/>
                </w:rPr>
                <w:t>$bsp_path/</w:t>
              </w:r>
            </w:ins>
            <w:r>
              <w:rPr>
                <w:lang w:eastAsia="he-IL" w:bidi="ar-SA"/>
              </w:rPr>
              <w:t>thermal</w:t>
            </w:r>
          </w:p>
        </w:tc>
        <w:tc>
          <w:tcPr>
            <w:tcW w:w="5165" w:type="dxa"/>
          </w:tcPr>
          <w:p w14:paraId="0BF5A0CC" w14:textId="77777777" w:rsidR="00B971F5" w:rsidRDefault="00B971F5" w:rsidP="00F05B68">
            <w:pPr>
              <w:pStyle w:val="TableBodyText"/>
              <w:rPr>
                <w:lang w:eastAsia="he-IL" w:bidi="ar-SA"/>
              </w:rPr>
            </w:pPr>
            <w:r>
              <w:rPr>
                <w:lang w:eastAsia="he-IL" w:bidi="ar-SA"/>
              </w:rPr>
              <w:t>Get</w:t>
            </w:r>
            <w:r w:rsidR="003008E8">
              <w:rPr>
                <w:lang w:eastAsia="he-IL" w:bidi="ar-SA"/>
              </w:rPr>
              <w:t>s</w:t>
            </w:r>
            <w:r>
              <w:rPr>
                <w:lang w:eastAsia="he-IL" w:bidi="ar-SA"/>
              </w:rPr>
              <w:t xml:space="preserve"> information from thermal sensors</w:t>
            </w:r>
          </w:p>
        </w:tc>
      </w:tr>
      <w:tr w:rsidR="00B971F5" w14:paraId="0BF5A0D0" w14:textId="77777777" w:rsidTr="00B74CFF">
        <w:trPr>
          <w:trHeight w:val="422"/>
        </w:trPr>
        <w:tc>
          <w:tcPr>
            <w:tcW w:w="2481" w:type="dxa"/>
          </w:tcPr>
          <w:p w14:paraId="0BF5A0CE" w14:textId="2C1B76A6" w:rsidR="00B971F5" w:rsidRDefault="00B971F5" w:rsidP="00F05B68">
            <w:pPr>
              <w:pStyle w:val="TableBodyText"/>
              <w:rPr>
                <w:lang w:eastAsia="he-IL" w:bidi="ar-SA"/>
              </w:rPr>
            </w:pPr>
            <w:del w:id="561" w:author="Vadim Pasternak" w:date="2018-12-06T01:40:00Z">
              <w:r w:rsidDel="00D82BCB">
                <w:rPr>
                  <w:lang w:eastAsia="he-IL" w:bidi="ar-SA"/>
                </w:rPr>
                <w:delText>/bsp/</w:delText>
              </w:r>
            </w:del>
            <w:ins w:id="562" w:author="Vadim Pasternak" w:date="2018-12-06T01:40:00Z">
              <w:r w:rsidR="00D82BCB">
                <w:rPr>
                  <w:lang w:eastAsia="he-IL" w:bidi="ar-SA"/>
                </w:rPr>
                <w:t>$bsp_path/</w:t>
              </w:r>
            </w:ins>
            <w:r>
              <w:rPr>
                <w:lang w:eastAsia="he-IL" w:bidi="ar-SA"/>
              </w:rPr>
              <w:t>power</w:t>
            </w:r>
          </w:p>
        </w:tc>
        <w:tc>
          <w:tcPr>
            <w:tcW w:w="5165" w:type="dxa"/>
          </w:tcPr>
          <w:p w14:paraId="0BF5A0CF" w14:textId="77777777" w:rsidR="00B971F5" w:rsidRDefault="00B971F5" w:rsidP="00F05B68">
            <w:pPr>
              <w:pStyle w:val="TableBodyText"/>
              <w:rPr>
                <w:lang w:eastAsia="he-IL" w:bidi="ar-SA"/>
              </w:rPr>
            </w:pPr>
            <w:r>
              <w:rPr>
                <w:lang w:eastAsia="he-IL" w:bidi="ar-SA"/>
              </w:rPr>
              <w:t>Get</w:t>
            </w:r>
            <w:r w:rsidR="003008E8">
              <w:rPr>
                <w:lang w:eastAsia="he-IL" w:bidi="ar-SA"/>
              </w:rPr>
              <w:t>s</w:t>
            </w:r>
            <w:r>
              <w:rPr>
                <w:lang w:eastAsia="he-IL" w:bidi="ar-SA"/>
              </w:rPr>
              <w:t xml:space="preserve"> information from power sensors </w:t>
            </w:r>
          </w:p>
        </w:tc>
      </w:tr>
      <w:tr w:rsidR="00B971F5" w14:paraId="0BF5A0D3" w14:textId="77777777" w:rsidTr="00B74CFF">
        <w:trPr>
          <w:trHeight w:val="422"/>
        </w:trPr>
        <w:tc>
          <w:tcPr>
            <w:tcW w:w="2481" w:type="dxa"/>
          </w:tcPr>
          <w:p w14:paraId="0BF5A0D1" w14:textId="34A38CD5" w:rsidR="00B971F5" w:rsidRDefault="00B971F5" w:rsidP="00F05B68">
            <w:pPr>
              <w:pStyle w:val="TableBodyText"/>
              <w:rPr>
                <w:lang w:eastAsia="he-IL" w:bidi="ar-SA"/>
              </w:rPr>
            </w:pPr>
            <w:del w:id="563" w:author="Vadim Pasternak" w:date="2018-12-06T01:40:00Z">
              <w:r w:rsidDel="00D82BCB">
                <w:rPr>
                  <w:lang w:eastAsia="he-IL" w:bidi="ar-SA"/>
                </w:rPr>
                <w:delText>/bsp/</w:delText>
              </w:r>
            </w:del>
            <w:ins w:id="564" w:author="Vadim Pasternak" w:date="2018-12-06T01:40:00Z">
              <w:r w:rsidR="00D82BCB">
                <w:rPr>
                  <w:lang w:eastAsia="he-IL" w:bidi="ar-SA"/>
                </w:rPr>
                <w:t>$bsp_path/</w:t>
              </w:r>
            </w:ins>
            <w:r>
              <w:rPr>
                <w:lang w:eastAsia="he-IL" w:bidi="ar-SA"/>
              </w:rPr>
              <w:t>led</w:t>
            </w:r>
          </w:p>
        </w:tc>
        <w:tc>
          <w:tcPr>
            <w:tcW w:w="5165" w:type="dxa"/>
          </w:tcPr>
          <w:p w14:paraId="0BF5A0D2" w14:textId="77777777" w:rsidR="00B971F5" w:rsidRDefault="003008E8" w:rsidP="003008E8">
            <w:pPr>
              <w:pStyle w:val="TableBodyText"/>
              <w:rPr>
                <w:lang w:eastAsia="he-IL" w:bidi="ar-SA"/>
              </w:rPr>
            </w:pPr>
            <w:r>
              <w:rPr>
                <w:lang w:eastAsia="he-IL" w:bidi="ar-SA"/>
              </w:rPr>
              <w:t>Sets</w:t>
            </w:r>
            <w:r w:rsidR="00B971F5">
              <w:rPr>
                <w:lang w:eastAsia="he-IL" w:bidi="ar-SA"/>
              </w:rPr>
              <w:t>/</w:t>
            </w:r>
            <w:r>
              <w:rPr>
                <w:lang w:eastAsia="he-IL" w:bidi="ar-SA"/>
              </w:rPr>
              <w:t>g</w:t>
            </w:r>
            <w:r w:rsidR="00B971F5">
              <w:rPr>
                <w:lang w:eastAsia="he-IL" w:bidi="ar-SA"/>
              </w:rPr>
              <w:t>et</w:t>
            </w:r>
            <w:r>
              <w:rPr>
                <w:lang w:eastAsia="he-IL" w:bidi="ar-SA"/>
              </w:rPr>
              <w:t>s</w:t>
            </w:r>
            <w:r w:rsidR="00B971F5">
              <w:rPr>
                <w:lang w:eastAsia="he-IL" w:bidi="ar-SA"/>
              </w:rPr>
              <w:t xml:space="preserve"> </w:t>
            </w:r>
            <w:r w:rsidR="004117B0" w:rsidRPr="004117B0">
              <w:rPr>
                <w:lang w:eastAsia="he-IL" w:bidi="ar-SA"/>
              </w:rPr>
              <w:t xml:space="preserve">LED </w:t>
            </w:r>
            <w:r w:rsidR="00B971F5">
              <w:rPr>
                <w:lang w:eastAsia="he-IL" w:bidi="ar-SA"/>
              </w:rPr>
              <w:t>color</w:t>
            </w:r>
          </w:p>
        </w:tc>
      </w:tr>
      <w:tr w:rsidR="00B971F5" w14:paraId="0BF5A0D6" w14:textId="77777777" w:rsidTr="00B74CFF">
        <w:trPr>
          <w:trHeight w:val="422"/>
        </w:trPr>
        <w:tc>
          <w:tcPr>
            <w:tcW w:w="2481" w:type="dxa"/>
          </w:tcPr>
          <w:p w14:paraId="0BF5A0D4" w14:textId="015E88A5" w:rsidR="00B971F5" w:rsidRDefault="00B971F5" w:rsidP="00F05B68">
            <w:pPr>
              <w:pStyle w:val="TableBodyText"/>
              <w:rPr>
                <w:lang w:eastAsia="he-IL" w:bidi="ar-SA"/>
              </w:rPr>
            </w:pPr>
            <w:del w:id="565" w:author="Vadim Pasternak" w:date="2018-12-06T01:40:00Z">
              <w:r w:rsidDel="00D82BCB">
                <w:rPr>
                  <w:lang w:eastAsia="he-IL" w:bidi="ar-SA"/>
                </w:rPr>
                <w:delText>/bsp/</w:delText>
              </w:r>
            </w:del>
            <w:ins w:id="566" w:author="Vadim Pasternak" w:date="2018-12-06T01:40:00Z">
              <w:r w:rsidR="00D82BCB">
                <w:rPr>
                  <w:lang w:eastAsia="he-IL" w:bidi="ar-SA"/>
                </w:rPr>
                <w:t>$bsp_path/</w:t>
              </w:r>
            </w:ins>
            <w:r>
              <w:rPr>
                <w:lang w:eastAsia="he-IL" w:bidi="ar-SA"/>
              </w:rPr>
              <w:t>cpld</w:t>
            </w:r>
          </w:p>
        </w:tc>
        <w:tc>
          <w:tcPr>
            <w:tcW w:w="5165" w:type="dxa"/>
          </w:tcPr>
          <w:p w14:paraId="0BF5A0D5" w14:textId="77777777" w:rsidR="00B971F5" w:rsidRDefault="00B971F5" w:rsidP="003008E8">
            <w:pPr>
              <w:pStyle w:val="TableBodyText"/>
              <w:rPr>
                <w:lang w:eastAsia="he-IL" w:bidi="ar-SA"/>
              </w:rPr>
            </w:pPr>
            <w:r>
              <w:rPr>
                <w:lang w:eastAsia="he-IL" w:bidi="ar-SA"/>
              </w:rPr>
              <w:t>Get</w:t>
            </w:r>
            <w:r w:rsidR="003008E8">
              <w:rPr>
                <w:lang w:eastAsia="he-IL" w:bidi="ar-SA"/>
              </w:rPr>
              <w:t>s</w:t>
            </w:r>
            <w:r>
              <w:rPr>
                <w:lang w:eastAsia="he-IL" w:bidi="ar-SA"/>
              </w:rPr>
              <w:t xml:space="preserve"> </w:t>
            </w:r>
            <w:r w:rsidR="003008E8">
              <w:rPr>
                <w:lang w:eastAsia="he-IL" w:bidi="ar-SA"/>
              </w:rPr>
              <w:t>CPLD</w:t>
            </w:r>
            <w:r>
              <w:rPr>
                <w:lang w:eastAsia="he-IL" w:bidi="ar-SA"/>
              </w:rPr>
              <w:t xml:space="preserve"> version information</w:t>
            </w:r>
          </w:p>
        </w:tc>
      </w:tr>
      <w:tr w:rsidR="00B971F5" w14:paraId="0BF5A0D9" w14:textId="77777777" w:rsidTr="00B74CFF">
        <w:trPr>
          <w:trHeight w:val="422"/>
        </w:trPr>
        <w:tc>
          <w:tcPr>
            <w:tcW w:w="2481" w:type="dxa"/>
          </w:tcPr>
          <w:p w14:paraId="0BF5A0D7" w14:textId="22ACDD70" w:rsidR="00B971F5" w:rsidRDefault="00B971F5" w:rsidP="00F05B68">
            <w:pPr>
              <w:pStyle w:val="TableBodyText"/>
              <w:rPr>
                <w:lang w:eastAsia="he-IL" w:bidi="ar-SA"/>
              </w:rPr>
            </w:pPr>
            <w:del w:id="567" w:author="Vadim Pasternak" w:date="2018-12-06T01:40:00Z">
              <w:r w:rsidDel="00D82BCB">
                <w:rPr>
                  <w:lang w:eastAsia="he-IL" w:bidi="ar-SA"/>
                </w:rPr>
                <w:delText>/bsp/</w:delText>
              </w:r>
            </w:del>
            <w:ins w:id="568" w:author="Vadim Pasternak" w:date="2018-12-06T01:40:00Z">
              <w:r w:rsidR="00D82BCB">
                <w:rPr>
                  <w:lang w:eastAsia="he-IL" w:bidi="ar-SA"/>
                </w:rPr>
                <w:t>$bsp_path/</w:t>
              </w:r>
            </w:ins>
            <w:r>
              <w:rPr>
                <w:lang w:eastAsia="he-IL" w:bidi="ar-SA"/>
              </w:rPr>
              <w:t>eeprom</w:t>
            </w:r>
          </w:p>
        </w:tc>
        <w:tc>
          <w:tcPr>
            <w:tcW w:w="5165" w:type="dxa"/>
          </w:tcPr>
          <w:p w14:paraId="0BF5A0D8" w14:textId="77777777" w:rsidR="00B971F5" w:rsidRDefault="00B971F5" w:rsidP="0008777C">
            <w:pPr>
              <w:pStyle w:val="TableBodyText"/>
              <w:rPr>
                <w:lang w:eastAsia="he-IL" w:bidi="ar-SA"/>
              </w:rPr>
            </w:pPr>
            <w:r>
              <w:rPr>
                <w:lang w:eastAsia="he-IL" w:bidi="ar-SA"/>
              </w:rPr>
              <w:t>Get</w:t>
            </w:r>
            <w:r w:rsidR="003008E8">
              <w:rPr>
                <w:lang w:eastAsia="he-IL" w:bidi="ar-SA"/>
              </w:rPr>
              <w:t>s</w:t>
            </w:r>
            <w:r>
              <w:rPr>
                <w:lang w:eastAsia="he-IL" w:bidi="ar-SA"/>
              </w:rPr>
              <w:t xml:space="preserve"> raw data from </w:t>
            </w:r>
            <w:r w:rsidR="0008777C">
              <w:rPr>
                <w:lang w:eastAsia="he-IL" w:bidi="ar-SA"/>
              </w:rPr>
              <w:t xml:space="preserve">EEPROM </w:t>
            </w:r>
            <w:r>
              <w:rPr>
                <w:lang w:eastAsia="he-IL" w:bidi="ar-SA"/>
              </w:rPr>
              <w:t>i</w:t>
            </w:r>
            <w:r w:rsidR="0008777C">
              <w:rPr>
                <w:lang w:eastAsia="he-IL" w:bidi="ar-SA"/>
              </w:rPr>
              <w:t>n</w:t>
            </w:r>
            <w:r>
              <w:rPr>
                <w:lang w:eastAsia="he-IL" w:bidi="ar-SA"/>
              </w:rPr>
              <w:t xml:space="preserve"> system modules </w:t>
            </w:r>
          </w:p>
        </w:tc>
      </w:tr>
      <w:tr w:rsidR="00B971F5" w14:paraId="0BF5A0DC" w14:textId="77777777" w:rsidTr="00B74CFF">
        <w:trPr>
          <w:trHeight w:val="422"/>
        </w:trPr>
        <w:tc>
          <w:tcPr>
            <w:tcW w:w="2481" w:type="dxa"/>
          </w:tcPr>
          <w:p w14:paraId="0BF5A0DA" w14:textId="5CB7CDB4" w:rsidR="00B971F5" w:rsidRDefault="00B971F5" w:rsidP="00F05B68">
            <w:pPr>
              <w:pStyle w:val="TableBodyText"/>
              <w:rPr>
                <w:lang w:eastAsia="he-IL" w:bidi="ar-SA"/>
              </w:rPr>
            </w:pPr>
            <w:del w:id="569" w:author="Vadim Pasternak" w:date="2018-12-06T01:40:00Z">
              <w:r w:rsidDel="00D82BCB">
                <w:rPr>
                  <w:lang w:eastAsia="he-IL" w:bidi="ar-SA"/>
                </w:rPr>
                <w:delText>/bsp/</w:delText>
              </w:r>
            </w:del>
            <w:ins w:id="570" w:author="Vadim Pasternak" w:date="2018-12-06T01:40:00Z">
              <w:r w:rsidR="00D82BCB">
                <w:rPr>
                  <w:lang w:eastAsia="he-IL" w:bidi="ar-SA"/>
                </w:rPr>
                <w:t>$bsp_path/</w:t>
              </w:r>
            </w:ins>
            <w:r>
              <w:rPr>
                <w:lang w:eastAsia="he-IL" w:bidi="ar-SA"/>
              </w:rPr>
              <w:t>system</w:t>
            </w:r>
          </w:p>
        </w:tc>
        <w:tc>
          <w:tcPr>
            <w:tcW w:w="5165" w:type="dxa"/>
          </w:tcPr>
          <w:p w14:paraId="0BF5A0DB" w14:textId="77777777" w:rsidR="00B971F5" w:rsidRDefault="006D09DB" w:rsidP="00F05B68">
            <w:pPr>
              <w:pStyle w:val="TableBodyText"/>
              <w:rPr>
                <w:lang w:eastAsia="he-IL" w:bidi="ar-SA"/>
              </w:rPr>
            </w:pPr>
            <w:r>
              <w:rPr>
                <w:lang w:eastAsia="he-IL" w:bidi="ar-SA"/>
              </w:rPr>
              <w:t>Control</w:t>
            </w:r>
            <w:r w:rsidR="003008E8">
              <w:rPr>
                <w:lang w:eastAsia="he-IL" w:bidi="ar-SA"/>
              </w:rPr>
              <w:t>s</w:t>
            </w:r>
            <w:r>
              <w:rPr>
                <w:lang w:eastAsia="he-IL" w:bidi="ar-SA"/>
              </w:rPr>
              <w:t xml:space="preserve"> system reset </w:t>
            </w:r>
          </w:p>
        </w:tc>
      </w:tr>
    </w:tbl>
    <w:p w14:paraId="0BF5A0DD" w14:textId="77777777" w:rsidR="00B74CFF" w:rsidRDefault="00B971F5" w:rsidP="00AA62BC">
      <w:pPr>
        <w:pStyle w:val="BodyText"/>
        <w:rPr>
          <w:lang w:eastAsia="he-IL" w:bidi="ar-SA"/>
        </w:rPr>
      </w:pPr>
      <w:r>
        <w:rPr>
          <w:lang w:eastAsia="he-IL" w:bidi="ar-SA"/>
        </w:rPr>
        <w:lastRenderedPageBreak/>
        <w:t>Detailed information on each of the</w:t>
      </w:r>
      <w:r w:rsidR="00D86420">
        <w:rPr>
          <w:lang w:eastAsia="he-IL" w:bidi="ar-SA"/>
        </w:rPr>
        <w:t>se</w:t>
      </w:r>
      <w:r>
        <w:rPr>
          <w:lang w:eastAsia="he-IL" w:bidi="ar-SA"/>
        </w:rPr>
        <w:t xml:space="preserve"> node</w:t>
      </w:r>
      <w:r w:rsidR="00D86420">
        <w:rPr>
          <w:lang w:eastAsia="he-IL" w:bidi="ar-SA"/>
        </w:rPr>
        <w:t>s</w:t>
      </w:r>
      <w:r>
        <w:rPr>
          <w:lang w:eastAsia="he-IL" w:bidi="ar-SA"/>
        </w:rPr>
        <w:t xml:space="preserve"> ca</w:t>
      </w:r>
      <w:r w:rsidR="00D86420">
        <w:rPr>
          <w:lang w:eastAsia="he-IL" w:bidi="ar-SA"/>
        </w:rPr>
        <w:t xml:space="preserve">n be found in the following </w:t>
      </w:r>
      <w:r w:rsidR="00AA62BC">
        <w:rPr>
          <w:lang w:eastAsia="he-IL" w:bidi="ar-SA"/>
        </w:rPr>
        <w:t>sections</w:t>
      </w:r>
      <w:r w:rsidR="00D86420">
        <w:rPr>
          <w:lang w:eastAsia="he-IL" w:bidi="ar-SA"/>
        </w:rPr>
        <w:t>.</w:t>
      </w:r>
    </w:p>
    <w:p w14:paraId="0BF5A0DE" w14:textId="77777777" w:rsidR="006413F4" w:rsidRDefault="006413F4" w:rsidP="00EA6602">
      <w:pPr>
        <w:pStyle w:val="Heading2"/>
      </w:pPr>
      <w:bookmarkStart w:id="571" w:name="_Toc429301658"/>
      <w:r>
        <w:t xml:space="preserve">Module </w:t>
      </w:r>
      <w:r w:rsidR="00EA6602">
        <w:t>C</w:t>
      </w:r>
      <w:r>
        <w:t>ontrol</w:t>
      </w:r>
      <w:bookmarkEnd w:id="571"/>
    </w:p>
    <w:p w14:paraId="0BF5A0DF" w14:textId="77777777" w:rsidR="006413F4" w:rsidRDefault="006413F4" w:rsidP="00E961BC">
      <w:pPr>
        <w:pStyle w:val="Heading3"/>
      </w:pPr>
      <w:bookmarkStart w:id="572" w:name="_Toc429301659"/>
      <w:r>
        <w:t xml:space="preserve">Read </w:t>
      </w:r>
      <w:r w:rsidR="00E961BC">
        <w:t>F</w:t>
      </w:r>
      <w:r w:rsidR="00B9715E">
        <w:t>an</w:t>
      </w:r>
      <w:r>
        <w:t xml:space="preserve"> </w:t>
      </w:r>
      <w:r w:rsidR="00E961BC">
        <w:t>S</w:t>
      </w:r>
      <w:r>
        <w:t>tatus</w:t>
      </w:r>
      <w:bookmarkEnd w:id="572"/>
      <w:r>
        <w:t xml:space="preserve"> </w:t>
      </w:r>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2250"/>
        <w:gridCol w:w="1959"/>
      </w:tblGrid>
      <w:tr w:rsidR="006413F4" w14:paraId="0BF5A0E2" w14:textId="77777777" w:rsidTr="00DE64A7">
        <w:tc>
          <w:tcPr>
            <w:tcW w:w="1507" w:type="dxa"/>
            <w:shd w:val="clear" w:color="auto" w:fill="auto"/>
          </w:tcPr>
          <w:p w14:paraId="0BF5A0E0" w14:textId="77777777" w:rsidR="006413F4" w:rsidRDefault="006413F4" w:rsidP="00DE64A7">
            <w:pPr>
              <w:pStyle w:val="TableBodyText"/>
              <w:rPr>
                <w:lang w:bidi="ar-SA"/>
              </w:rPr>
            </w:pPr>
            <w:r>
              <w:rPr>
                <w:lang w:bidi="ar-SA"/>
              </w:rPr>
              <w:t>Node name</w:t>
            </w:r>
          </w:p>
        </w:tc>
        <w:tc>
          <w:tcPr>
            <w:tcW w:w="6542" w:type="dxa"/>
            <w:gridSpan w:val="3"/>
            <w:shd w:val="clear" w:color="auto" w:fill="auto"/>
          </w:tcPr>
          <w:p w14:paraId="0BF5A0E1" w14:textId="4376FF19" w:rsidR="006413F4" w:rsidRPr="00CC27A7" w:rsidRDefault="006413F4" w:rsidP="00B9715E">
            <w:pPr>
              <w:pStyle w:val="TableBodyText"/>
              <w:rPr>
                <w:lang w:bidi="ar-SA"/>
              </w:rPr>
            </w:pPr>
            <w:del w:id="573" w:author="Vadim Pasternak" w:date="2018-12-06T01:40:00Z">
              <w:r w:rsidDel="00D82BCB">
                <w:rPr>
                  <w:lang w:bidi="ar-SA"/>
                </w:rPr>
                <w:delText>/bsp/</w:delText>
              </w:r>
            </w:del>
            <w:ins w:id="574" w:author="Vadim Pasternak" w:date="2018-12-06T01:40:00Z">
              <w:r w:rsidR="00D82BCB">
                <w:rPr>
                  <w:lang w:bidi="ar-SA"/>
                </w:rPr>
                <w:t>$bsp_path/</w:t>
              </w:r>
            </w:ins>
            <w:r w:rsidR="00B9715E">
              <w:rPr>
                <w:lang w:bidi="ar-SA"/>
              </w:rPr>
              <w:t>module</w:t>
            </w:r>
            <w:r>
              <w:rPr>
                <w:lang w:bidi="ar-SA"/>
              </w:rPr>
              <w:t>/fan&lt;fan</w:t>
            </w:r>
            <w:r w:rsidR="00B9715E">
              <w:rPr>
                <w:lang w:bidi="ar-SA"/>
              </w:rPr>
              <w:t xml:space="preserve"> module number&gt;_status</w:t>
            </w:r>
          </w:p>
        </w:tc>
      </w:tr>
      <w:tr w:rsidR="006413F4" w14:paraId="0BF5A0E5" w14:textId="77777777" w:rsidTr="00DE64A7">
        <w:tc>
          <w:tcPr>
            <w:tcW w:w="1507" w:type="dxa"/>
            <w:shd w:val="clear" w:color="auto" w:fill="auto"/>
          </w:tcPr>
          <w:p w14:paraId="0BF5A0E3" w14:textId="77777777" w:rsidR="006413F4" w:rsidRDefault="006413F4" w:rsidP="00DE64A7">
            <w:pPr>
              <w:pStyle w:val="TableBodyText"/>
              <w:rPr>
                <w:lang w:bidi="ar-SA"/>
              </w:rPr>
            </w:pPr>
            <w:r>
              <w:rPr>
                <w:lang w:bidi="ar-SA"/>
              </w:rPr>
              <w:t>Description</w:t>
            </w:r>
          </w:p>
        </w:tc>
        <w:tc>
          <w:tcPr>
            <w:tcW w:w="6542" w:type="dxa"/>
            <w:gridSpan w:val="3"/>
            <w:shd w:val="clear" w:color="auto" w:fill="auto"/>
          </w:tcPr>
          <w:p w14:paraId="0BF5A0E4" w14:textId="77777777" w:rsidR="006413F4" w:rsidRPr="00CC27A7" w:rsidRDefault="006413F4" w:rsidP="008635F2">
            <w:pPr>
              <w:pStyle w:val="TableBodyText"/>
              <w:rPr>
                <w:lang w:bidi="ar-SA"/>
              </w:rPr>
            </w:pPr>
            <w:r>
              <w:rPr>
                <w:lang w:bidi="ar-SA"/>
              </w:rPr>
              <w:t xml:space="preserve">Read fan </w:t>
            </w:r>
            <w:r w:rsidR="00B9715E">
              <w:rPr>
                <w:lang w:bidi="ar-SA"/>
              </w:rPr>
              <w:t>module status</w:t>
            </w:r>
          </w:p>
        </w:tc>
      </w:tr>
      <w:tr w:rsidR="006413F4" w14:paraId="0BF5A0E8" w14:textId="77777777" w:rsidTr="00DE64A7">
        <w:tc>
          <w:tcPr>
            <w:tcW w:w="1507" w:type="dxa"/>
            <w:shd w:val="clear" w:color="auto" w:fill="auto"/>
          </w:tcPr>
          <w:p w14:paraId="0BF5A0E6" w14:textId="77777777" w:rsidR="006413F4" w:rsidRDefault="006413F4" w:rsidP="00DE64A7">
            <w:pPr>
              <w:pStyle w:val="TableBodyText"/>
              <w:rPr>
                <w:lang w:bidi="ar-SA"/>
              </w:rPr>
            </w:pPr>
            <w:r>
              <w:rPr>
                <w:lang w:bidi="ar-SA"/>
              </w:rPr>
              <w:t>Access</w:t>
            </w:r>
          </w:p>
        </w:tc>
        <w:tc>
          <w:tcPr>
            <w:tcW w:w="6542" w:type="dxa"/>
            <w:gridSpan w:val="3"/>
            <w:shd w:val="clear" w:color="auto" w:fill="auto"/>
          </w:tcPr>
          <w:p w14:paraId="0BF5A0E7" w14:textId="77777777" w:rsidR="006413F4" w:rsidRPr="00CC27A7" w:rsidRDefault="006413F4" w:rsidP="00DE64A7">
            <w:pPr>
              <w:pStyle w:val="TableBodyText"/>
              <w:rPr>
                <w:lang w:bidi="ar-SA"/>
              </w:rPr>
            </w:pPr>
            <w:r>
              <w:rPr>
                <w:lang w:bidi="ar-SA"/>
              </w:rPr>
              <w:t xml:space="preserve">Read only </w:t>
            </w:r>
          </w:p>
        </w:tc>
      </w:tr>
      <w:tr w:rsidR="006413F4" w14:paraId="0BF5A0EB" w14:textId="77777777" w:rsidTr="00DE64A7">
        <w:tc>
          <w:tcPr>
            <w:tcW w:w="1507" w:type="dxa"/>
            <w:shd w:val="clear" w:color="auto" w:fill="auto"/>
          </w:tcPr>
          <w:p w14:paraId="0BF5A0E9" w14:textId="77777777" w:rsidR="006413F4" w:rsidRDefault="006413F4" w:rsidP="00DE64A7">
            <w:pPr>
              <w:pStyle w:val="TableBodyText"/>
              <w:rPr>
                <w:lang w:bidi="ar-SA"/>
              </w:rPr>
            </w:pPr>
            <w:r>
              <w:rPr>
                <w:lang w:bidi="ar-SA"/>
              </w:rPr>
              <w:t>Release version</w:t>
            </w:r>
          </w:p>
        </w:tc>
        <w:tc>
          <w:tcPr>
            <w:tcW w:w="6542" w:type="dxa"/>
            <w:gridSpan w:val="3"/>
            <w:shd w:val="clear" w:color="auto" w:fill="auto"/>
          </w:tcPr>
          <w:p w14:paraId="0BF5A0EA" w14:textId="77777777" w:rsidR="006413F4" w:rsidRPr="00CC27A7" w:rsidRDefault="006413F4" w:rsidP="00DE64A7">
            <w:pPr>
              <w:pStyle w:val="TableBodyText"/>
              <w:rPr>
                <w:lang w:bidi="ar-SA"/>
              </w:rPr>
            </w:pPr>
            <w:r>
              <w:rPr>
                <w:lang w:bidi="ar-SA"/>
              </w:rPr>
              <w:t>1.0</w:t>
            </w:r>
          </w:p>
        </w:tc>
      </w:tr>
      <w:tr w:rsidR="00B9715E" w14:paraId="0BF5A0F0" w14:textId="77777777" w:rsidTr="00B9715E">
        <w:tc>
          <w:tcPr>
            <w:tcW w:w="1507" w:type="dxa"/>
            <w:vMerge w:val="restart"/>
            <w:shd w:val="clear" w:color="auto" w:fill="auto"/>
          </w:tcPr>
          <w:p w14:paraId="0BF5A0EC" w14:textId="77777777" w:rsidR="00B9715E" w:rsidRDefault="00B9715E" w:rsidP="00DE64A7">
            <w:pPr>
              <w:pStyle w:val="TableBodyText"/>
              <w:rPr>
                <w:lang w:bidi="ar-SA"/>
              </w:rPr>
            </w:pPr>
            <w:r>
              <w:rPr>
                <w:lang w:bidi="ar-SA"/>
              </w:rPr>
              <w:t>Arguments</w:t>
            </w:r>
          </w:p>
        </w:tc>
        <w:tc>
          <w:tcPr>
            <w:tcW w:w="2333" w:type="dxa"/>
            <w:shd w:val="clear" w:color="auto" w:fill="auto"/>
          </w:tcPr>
          <w:p w14:paraId="0BF5A0ED" w14:textId="77777777" w:rsidR="00B9715E" w:rsidRPr="00CC27A7" w:rsidRDefault="00B9715E" w:rsidP="00DE64A7">
            <w:pPr>
              <w:pStyle w:val="TableBodyText"/>
              <w:rPr>
                <w:lang w:bidi="ar-SA"/>
              </w:rPr>
            </w:pPr>
            <w:r>
              <w:rPr>
                <w:lang w:bidi="ar-SA"/>
              </w:rPr>
              <w:t>Name</w:t>
            </w:r>
          </w:p>
        </w:tc>
        <w:tc>
          <w:tcPr>
            <w:tcW w:w="2250" w:type="dxa"/>
          </w:tcPr>
          <w:p w14:paraId="0BF5A0EE" w14:textId="77777777" w:rsidR="00B9715E" w:rsidRPr="00CC27A7" w:rsidRDefault="00B9715E" w:rsidP="00DE64A7">
            <w:pPr>
              <w:pStyle w:val="TableBodyText"/>
              <w:rPr>
                <w:lang w:bidi="ar-SA"/>
              </w:rPr>
            </w:pPr>
            <w:r>
              <w:rPr>
                <w:lang w:bidi="ar-SA"/>
              </w:rPr>
              <w:t>Data type</w:t>
            </w:r>
          </w:p>
        </w:tc>
        <w:tc>
          <w:tcPr>
            <w:tcW w:w="1959" w:type="dxa"/>
            <w:shd w:val="clear" w:color="auto" w:fill="auto"/>
          </w:tcPr>
          <w:p w14:paraId="0BF5A0EF" w14:textId="77777777" w:rsidR="00B9715E" w:rsidRPr="00CC27A7" w:rsidRDefault="00B9715E" w:rsidP="00DE64A7">
            <w:pPr>
              <w:pStyle w:val="TableBodyText"/>
              <w:rPr>
                <w:lang w:bidi="ar-SA"/>
              </w:rPr>
            </w:pPr>
            <w:r>
              <w:rPr>
                <w:lang w:bidi="ar-SA"/>
              </w:rPr>
              <w:t xml:space="preserve">Values </w:t>
            </w:r>
          </w:p>
        </w:tc>
      </w:tr>
      <w:tr w:rsidR="00B9715E" w14:paraId="0BF5A0F6" w14:textId="77777777" w:rsidTr="00B9715E">
        <w:tc>
          <w:tcPr>
            <w:tcW w:w="1507" w:type="dxa"/>
            <w:vMerge/>
            <w:shd w:val="clear" w:color="auto" w:fill="auto"/>
          </w:tcPr>
          <w:p w14:paraId="0BF5A0F1" w14:textId="77777777" w:rsidR="00B9715E" w:rsidRDefault="00B9715E" w:rsidP="00DE64A7">
            <w:pPr>
              <w:pStyle w:val="TableBodyText"/>
              <w:rPr>
                <w:lang w:bidi="ar-SA"/>
              </w:rPr>
            </w:pPr>
          </w:p>
        </w:tc>
        <w:tc>
          <w:tcPr>
            <w:tcW w:w="2333" w:type="dxa"/>
            <w:shd w:val="clear" w:color="auto" w:fill="auto"/>
          </w:tcPr>
          <w:p w14:paraId="0BF5A0F2" w14:textId="77777777" w:rsidR="00B9715E" w:rsidRPr="00CC27A7" w:rsidRDefault="00B9715E" w:rsidP="00DE64A7">
            <w:pPr>
              <w:pStyle w:val="TableBodyText"/>
              <w:rPr>
                <w:lang w:bidi="ar-SA"/>
              </w:rPr>
            </w:pPr>
            <w:r>
              <w:rPr>
                <w:lang w:bidi="ar-SA"/>
              </w:rPr>
              <w:t xml:space="preserve">Status  </w:t>
            </w:r>
          </w:p>
        </w:tc>
        <w:tc>
          <w:tcPr>
            <w:tcW w:w="2250" w:type="dxa"/>
          </w:tcPr>
          <w:p w14:paraId="0BF5A0F3" w14:textId="77777777" w:rsidR="00B9715E" w:rsidRPr="00CC27A7" w:rsidRDefault="00B9715E" w:rsidP="00DE64A7">
            <w:pPr>
              <w:pStyle w:val="TableBodyText"/>
              <w:rPr>
                <w:lang w:bidi="ar-SA"/>
              </w:rPr>
            </w:pPr>
            <w:r>
              <w:rPr>
                <w:lang w:bidi="ar-SA"/>
              </w:rPr>
              <w:t xml:space="preserve">Integer </w:t>
            </w:r>
          </w:p>
        </w:tc>
        <w:tc>
          <w:tcPr>
            <w:tcW w:w="1959" w:type="dxa"/>
            <w:shd w:val="clear" w:color="auto" w:fill="auto"/>
          </w:tcPr>
          <w:p w14:paraId="0BF5A0F4" w14:textId="77777777" w:rsidR="00B9715E" w:rsidRDefault="00B9715E" w:rsidP="00DE64A7">
            <w:pPr>
              <w:pStyle w:val="TableBodyText"/>
              <w:rPr>
                <w:lang w:bidi="ar-SA"/>
              </w:rPr>
            </w:pPr>
            <w:r>
              <w:rPr>
                <w:lang w:bidi="ar-SA"/>
              </w:rPr>
              <w:t xml:space="preserve">0 – not present </w:t>
            </w:r>
          </w:p>
          <w:p w14:paraId="0BF5A0F5" w14:textId="77777777" w:rsidR="00B9715E" w:rsidRPr="00CC27A7" w:rsidRDefault="00B9715E" w:rsidP="00DE64A7">
            <w:pPr>
              <w:pStyle w:val="TableBodyText"/>
              <w:rPr>
                <w:lang w:bidi="ar-SA"/>
              </w:rPr>
            </w:pPr>
            <w:r>
              <w:rPr>
                <w:lang w:bidi="ar-SA"/>
              </w:rPr>
              <w:t>1 – present</w:t>
            </w:r>
          </w:p>
        </w:tc>
      </w:tr>
      <w:tr w:rsidR="006413F4" w14:paraId="0BF5A0F9" w14:textId="77777777" w:rsidTr="00DE64A7">
        <w:tc>
          <w:tcPr>
            <w:tcW w:w="1507" w:type="dxa"/>
            <w:shd w:val="clear" w:color="auto" w:fill="auto"/>
          </w:tcPr>
          <w:p w14:paraId="0BF5A0F7" w14:textId="77777777" w:rsidR="006413F4" w:rsidRDefault="006413F4" w:rsidP="00DE64A7">
            <w:pPr>
              <w:pStyle w:val="TableBodyText"/>
              <w:rPr>
                <w:lang w:bidi="ar-SA"/>
              </w:rPr>
            </w:pPr>
            <w:r>
              <w:rPr>
                <w:lang w:bidi="ar-SA"/>
              </w:rPr>
              <w:t xml:space="preserve">Example </w:t>
            </w:r>
          </w:p>
        </w:tc>
        <w:tc>
          <w:tcPr>
            <w:tcW w:w="6542" w:type="dxa"/>
            <w:gridSpan w:val="3"/>
            <w:shd w:val="clear" w:color="auto" w:fill="auto"/>
          </w:tcPr>
          <w:p w14:paraId="0BF5A0F8" w14:textId="47253D6B" w:rsidR="006413F4" w:rsidRPr="00CC27A7" w:rsidRDefault="00B9715E" w:rsidP="00B9715E">
            <w:pPr>
              <w:pStyle w:val="TableBodyText"/>
              <w:rPr>
                <w:lang w:bidi="ar-SA"/>
              </w:rPr>
            </w:pPr>
            <w:r>
              <w:rPr>
                <w:lang w:bidi="ar-SA"/>
              </w:rPr>
              <w:t>Get fan module 1</w:t>
            </w:r>
            <w:r w:rsidR="008635F2">
              <w:rPr>
                <w:lang w:bidi="ar-SA"/>
              </w:rPr>
              <w:t xml:space="preserve"> status</w:t>
            </w:r>
            <w:r w:rsidR="006413F4">
              <w:rPr>
                <w:lang w:bidi="ar-SA"/>
              </w:rPr>
              <w:t>:</w:t>
            </w:r>
            <w:r w:rsidR="006413F4">
              <w:rPr>
                <w:lang w:bidi="ar-SA"/>
              </w:rPr>
              <w:br/>
            </w:r>
            <w:r w:rsidR="006413F4" w:rsidRPr="003153CE">
              <w:rPr>
                <w:b/>
                <w:bCs/>
                <w:lang w:bidi="ar-SA"/>
              </w:rPr>
              <w:t xml:space="preserve">cat </w:t>
            </w:r>
            <w:del w:id="575" w:author="Vadim Pasternak" w:date="2018-12-06T01:40:00Z">
              <w:r w:rsidR="006413F4" w:rsidRPr="003153CE" w:rsidDel="00D82BCB">
                <w:rPr>
                  <w:b/>
                  <w:bCs/>
                  <w:lang w:bidi="ar-SA"/>
                </w:rPr>
                <w:delText>/bsp/</w:delText>
              </w:r>
            </w:del>
            <w:ins w:id="576" w:author="Vadim Pasternak" w:date="2018-12-06T01:40:00Z">
              <w:r w:rsidR="00D82BCB">
                <w:rPr>
                  <w:b/>
                  <w:bCs/>
                  <w:lang w:bidi="ar-SA"/>
                </w:rPr>
                <w:t>$bsp_path/</w:t>
              </w:r>
            </w:ins>
            <w:r>
              <w:rPr>
                <w:b/>
                <w:bCs/>
                <w:lang w:bidi="ar-SA"/>
              </w:rPr>
              <w:t>module</w:t>
            </w:r>
            <w:r w:rsidR="006413F4" w:rsidRPr="003153CE">
              <w:rPr>
                <w:b/>
                <w:bCs/>
                <w:lang w:bidi="ar-SA"/>
              </w:rPr>
              <w:t>/fan1_</w:t>
            </w:r>
            <w:r>
              <w:rPr>
                <w:b/>
                <w:bCs/>
                <w:lang w:bidi="ar-SA"/>
              </w:rPr>
              <w:t xml:space="preserve">status </w:t>
            </w:r>
          </w:p>
        </w:tc>
      </w:tr>
    </w:tbl>
    <w:p w14:paraId="0BF5A0FA" w14:textId="77777777" w:rsidR="00B9715E" w:rsidRDefault="00B9715E" w:rsidP="001200ED">
      <w:pPr>
        <w:pStyle w:val="Heading3"/>
      </w:pPr>
      <w:bookmarkStart w:id="577" w:name="_Toc429301660"/>
      <w:r>
        <w:t xml:space="preserve">Read </w:t>
      </w:r>
      <w:r w:rsidR="00E961BC">
        <w:t>P</w:t>
      </w:r>
      <w:r>
        <w:t xml:space="preserve">ower </w:t>
      </w:r>
      <w:r w:rsidR="00E961BC">
        <w:t>S</w:t>
      </w:r>
      <w:r>
        <w:t xml:space="preserve">upply </w:t>
      </w:r>
      <w:r w:rsidR="00E961BC">
        <w:t>S</w:t>
      </w:r>
      <w:r>
        <w:t>tatus</w:t>
      </w:r>
      <w:bookmarkEnd w:id="577"/>
      <w:r>
        <w:t xml:space="preserve"> </w:t>
      </w:r>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2250"/>
        <w:gridCol w:w="1959"/>
      </w:tblGrid>
      <w:tr w:rsidR="00B9715E" w14:paraId="0BF5A0FD" w14:textId="77777777" w:rsidTr="00DE64A7">
        <w:tc>
          <w:tcPr>
            <w:tcW w:w="1507" w:type="dxa"/>
            <w:shd w:val="clear" w:color="auto" w:fill="auto"/>
          </w:tcPr>
          <w:p w14:paraId="0BF5A0FB" w14:textId="77777777" w:rsidR="00B9715E" w:rsidRDefault="00B9715E" w:rsidP="001200ED">
            <w:pPr>
              <w:pStyle w:val="TableBodyText"/>
              <w:keepNext/>
              <w:rPr>
                <w:lang w:bidi="ar-SA"/>
              </w:rPr>
            </w:pPr>
            <w:r>
              <w:rPr>
                <w:lang w:bidi="ar-SA"/>
              </w:rPr>
              <w:t>Node name</w:t>
            </w:r>
          </w:p>
        </w:tc>
        <w:tc>
          <w:tcPr>
            <w:tcW w:w="6542" w:type="dxa"/>
            <w:gridSpan w:val="3"/>
            <w:shd w:val="clear" w:color="auto" w:fill="auto"/>
          </w:tcPr>
          <w:p w14:paraId="0BF5A0FC" w14:textId="7AB21BD1" w:rsidR="00B9715E" w:rsidRPr="00CC27A7" w:rsidRDefault="00B9715E" w:rsidP="001200ED">
            <w:pPr>
              <w:pStyle w:val="TableBodyText"/>
              <w:keepNext/>
              <w:rPr>
                <w:lang w:bidi="ar-SA"/>
              </w:rPr>
            </w:pPr>
            <w:del w:id="578" w:author="Vadim Pasternak" w:date="2018-12-06T01:40:00Z">
              <w:r w:rsidDel="00D82BCB">
                <w:rPr>
                  <w:lang w:bidi="ar-SA"/>
                </w:rPr>
                <w:delText>/bsp/</w:delText>
              </w:r>
            </w:del>
            <w:ins w:id="579" w:author="Vadim Pasternak" w:date="2018-12-06T01:40:00Z">
              <w:r w:rsidR="00D82BCB">
                <w:rPr>
                  <w:lang w:bidi="ar-SA"/>
                </w:rPr>
                <w:t>$bsp_path/</w:t>
              </w:r>
            </w:ins>
            <w:r>
              <w:rPr>
                <w:lang w:bidi="ar-SA"/>
              </w:rPr>
              <w:t>module/psu&lt;power supply module number&gt;_status</w:t>
            </w:r>
          </w:p>
        </w:tc>
      </w:tr>
      <w:tr w:rsidR="00B9715E" w14:paraId="0BF5A100" w14:textId="77777777" w:rsidTr="00DE64A7">
        <w:tc>
          <w:tcPr>
            <w:tcW w:w="1507" w:type="dxa"/>
            <w:shd w:val="clear" w:color="auto" w:fill="auto"/>
          </w:tcPr>
          <w:p w14:paraId="0BF5A0FE" w14:textId="77777777" w:rsidR="00B9715E" w:rsidRDefault="00B9715E" w:rsidP="001200ED">
            <w:pPr>
              <w:pStyle w:val="TableBodyText"/>
              <w:keepNext/>
              <w:rPr>
                <w:lang w:bidi="ar-SA"/>
              </w:rPr>
            </w:pPr>
            <w:r>
              <w:rPr>
                <w:lang w:bidi="ar-SA"/>
              </w:rPr>
              <w:t>Description</w:t>
            </w:r>
          </w:p>
        </w:tc>
        <w:tc>
          <w:tcPr>
            <w:tcW w:w="6542" w:type="dxa"/>
            <w:gridSpan w:val="3"/>
            <w:shd w:val="clear" w:color="auto" w:fill="auto"/>
          </w:tcPr>
          <w:p w14:paraId="0BF5A0FF" w14:textId="77777777" w:rsidR="00B9715E" w:rsidRPr="00CC27A7" w:rsidRDefault="00B9715E" w:rsidP="001200ED">
            <w:pPr>
              <w:pStyle w:val="TableBodyText"/>
              <w:keepNext/>
              <w:rPr>
                <w:lang w:bidi="ar-SA"/>
              </w:rPr>
            </w:pPr>
            <w:r>
              <w:rPr>
                <w:lang w:bidi="ar-SA"/>
              </w:rPr>
              <w:t xml:space="preserve">Read power supply module status </w:t>
            </w:r>
          </w:p>
        </w:tc>
      </w:tr>
      <w:tr w:rsidR="00B9715E" w14:paraId="0BF5A103" w14:textId="77777777" w:rsidTr="00DE64A7">
        <w:tc>
          <w:tcPr>
            <w:tcW w:w="1507" w:type="dxa"/>
            <w:shd w:val="clear" w:color="auto" w:fill="auto"/>
          </w:tcPr>
          <w:p w14:paraId="0BF5A101" w14:textId="77777777" w:rsidR="00B9715E" w:rsidRDefault="00B9715E" w:rsidP="001200ED">
            <w:pPr>
              <w:pStyle w:val="TableBodyText"/>
              <w:keepNext/>
              <w:rPr>
                <w:lang w:bidi="ar-SA"/>
              </w:rPr>
            </w:pPr>
            <w:r>
              <w:rPr>
                <w:lang w:bidi="ar-SA"/>
              </w:rPr>
              <w:t>Access</w:t>
            </w:r>
          </w:p>
        </w:tc>
        <w:tc>
          <w:tcPr>
            <w:tcW w:w="6542" w:type="dxa"/>
            <w:gridSpan w:val="3"/>
            <w:shd w:val="clear" w:color="auto" w:fill="auto"/>
          </w:tcPr>
          <w:p w14:paraId="0BF5A102" w14:textId="77777777" w:rsidR="00B9715E" w:rsidRPr="00CC27A7" w:rsidRDefault="00B9715E" w:rsidP="001200ED">
            <w:pPr>
              <w:pStyle w:val="TableBodyText"/>
              <w:keepNext/>
              <w:rPr>
                <w:lang w:bidi="ar-SA"/>
              </w:rPr>
            </w:pPr>
            <w:r>
              <w:rPr>
                <w:lang w:bidi="ar-SA"/>
              </w:rPr>
              <w:t xml:space="preserve">Read only </w:t>
            </w:r>
          </w:p>
        </w:tc>
      </w:tr>
      <w:tr w:rsidR="00B9715E" w14:paraId="0BF5A106" w14:textId="77777777" w:rsidTr="00DE64A7">
        <w:tc>
          <w:tcPr>
            <w:tcW w:w="1507" w:type="dxa"/>
            <w:shd w:val="clear" w:color="auto" w:fill="auto"/>
          </w:tcPr>
          <w:p w14:paraId="0BF5A104" w14:textId="77777777" w:rsidR="00B9715E" w:rsidRDefault="00B9715E" w:rsidP="001200ED">
            <w:pPr>
              <w:pStyle w:val="TableBodyText"/>
              <w:keepNext/>
              <w:rPr>
                <w:lang w:bidi="ar-SA"/>
              </w:rPr>
            </w:pPr>
            <w:r>
              <w:rPr>
                <w:lang w:bidi="ar-SA"/>
              </w:rPr>
              <w:t>Release version</w:t>
            </w:r>
          </w:p>
        </w:tc>
        <w:tc>
          <w:tcPr>
            <w:tcW w:w="6542" w:type="dxa"/>
            <w:gridSpan w:val="3"/>
            <w:shd w:val="clear" w:color="auto" w:fill="auto"/>
          </w:tcPr>
          <w:p w14:paraId="0BF5A105" w14:textId="77777777" w:rsidR="00B9715E" w:rsidRPr="00CC27A7" w:rsidRDefault="00B9715E" w:rsidP="001200ED">
            <w:pPr>
              <w:pStyle w:val="TableBodyText"/>
              <w:keepNext/>
              <w:rPr>
                <w:lang w:bidi="ar-SA"/>
              </w:rPr>
            </w:pPr>
            <w:r>
              <w:rPr>
                <w:lang w:bidi="ar-SA"/>
              </w:rPr>
              <w:t>1.0</w:t>
            </w:r>
          </w:p>
        </w:tc>
      </w:tr>
      <w:tr w:rsidR="00B9715E" w14:paraId="0BF5A10B" w14:textId="77777777" w:rsidTr="00DE64A7">
        <w:tc>
          <w:tcPr>
            <w:tcW w:w="1507" w:type="dxa"/>
            <w:vMerge w:val="restart"/>
            <w:shd w:val="clear" w:color="auto" w:fill="auto"/>
          </w:tcPr>
          <w:p w14:paraId="0BF5A107" w14:textId="77777777" w:rsidR="00B9715E" w:rsidRDefault="00B9715E" w:rsidP="001200ED">
            <w:pPr>
              <w:pStyle w:val="TableBodyText"/>
              <w:keepNext/>
              <w:rPr>
                <w:lang w:bidi="ar-SA"/>
              </w:rPr>
            </w:pPr>
            <w:r>
              <w:rPr>
                <w:lang w:bidi="ar-SA"/>
              </w:rPr>
              <w:t>Arguments</w:t>
            </w:r>
          </w:p>
        </w:tc>
        <w:tc>
          <w:tcPr>
            <w:tcW w:w="2333" w:type="dxa"/>
            <w:shd w:val="clear" w:color="auto" w:fill="auto"/>
          </w:tcPr>
          <w:p w14:paraId="0BF5A108" w14:textId="77777777" w:rsidR="00B9715E" w:rsidRPr="00CC27A7" w:rsidRDefault="00B9715E" w:rsidP="001200ED">
            <w:pPr>
              <w:pStyle w:val="TableBodyText"/>
              <w:keepNext/>
              <w:rPr>
                <w:lang w:bidi="ar-SA"/>
              </w:rPr>
            </w:pPr>
            <w:r>
              <w:rPr>
                <w:lang w:bidi="ar-SA"/>
              </w:rPr>
              <w:t>Name</w:t>
            </w:r>
          </w:p>
        </w:tc>
        <w:tc>
          <w:tcPr>
            <w:tcW w:w="2250" w:type="dxa"/>
          </w:tcPr>
          <w:p w14:paraId="0BF5A109" w14:textId="77777777" w:rsidR="00B9715E" w:rsidRPr="00CC27A7" w:rsidRDefault="00B9715E" w:rsidP="001200ED">
            <w:pPr>
              <w:pStyle w:val="TableBodyText"/>
              <w:keepNext/>
              <w:rPr>
                <w:lang w:bidi="ar-SA"/>
              </w:rPr>
            </w:pPr>
            <w:r>
              <w:rPr>
                <w:lang w:bidi="ar-SA"/>
              </w:rPr>
              <w:t>Data type</w:t>
            </w:r>
          </w:p>
        </w:tc>
        <w:tc>
          <w:tcPr>
            <w:tcW w:w="1959" w:type="dxa"/>
            <w:shd w:val="clear" w:color="auto" w:fill="auto"/>
          </w:tcPr>
          <w:p w14:paraId="0BF5A10A" w14:textId="77777777" w:rsidR="00B9715E" w:rsidRPr="00CC27A7" w:rsidRDefault="00B9715E" w:rsidP="001200ED">
            <w:pPr>
              <w:pStyle w:val="TableBodyText"/>
              <w:keepNext/>
              <w:rPr>
                <w:lang w:bidi="ar-SA"/>
              </w:rPr>
            </w:pPr>
            <w:r>
              <w:rPr>
                <w:lang w:bidi="ar-SA"/>
              </w:rPr>
              <w:t xml:space="preserve">Values </w:t>
            </w:r>
          </w:p>
        </w:tc>
      </w:tr>
      <w:tr w:rsidR="00B9715E" w14:paraId="0BF5A111" w14:textId="77777777" w:rsidTr="00DE64A7">
        <w:tc>
          <w:tcPr>
            <w:tcW w:w="1507" w:type="dxa"/>
            <w:vMerge/>
            <w:shd w:val="clear" w:color="auto" w:fill="auto"/>
          </w:tcPr>
          <w:p w14:paraId="0BF5A10C" w14:textId="77777777" w:rsidR="00B9715E" w:rsidRDefault="00B9715E" w:rsidP="001200ED">
            <w:pPr>
              <w:pStyle w:val="TableBodyText"/>
              <w:keepNext/>
              <w:rPr>
                <w:lang w:bidi="ar-SA"/>
              </w:rPr>
            </w:pPr>
          </w:p>
        </w:tc>
        <w:tc>
          <w:tcPr>
            <w:tcW w:w="2333" w:type="dxa"/>
            <w:shd w:val="clear" w:color="auto" w:fill="auto"/>
          </w:tcPr>
          <w:p w14:paraId="0BF5A10D" w14:textId="77777777" w:rsidR="00B9715E" w:rsidRPr="00CC27A7" w:rsidRDefault="00B9715E" w:rsidP="001200ED">
            <w:pPr>
              <w:pStyle w:val="TableBodyText"/>
              <w:keepNext/>
              <w:rPr>
                <w:lang w:bidi="ar-SA"/>
              </w:rPr>
            </w:pPr>
            <w:r>
              <w:rPr>
                <w:lang w:bidi="ar-SA"/>
              </w:rPr>
              <w:t xml:space="preserve">Status  </w:t>
            </w:r>
          </w:p>
        </w:tc>
        <w:tc>
          <w:tcPr>
            <w:tcW w:w="2250" w:type="dxa"/>
          </w:tcPr>
          <w:p w14:paraId="0BF5A10E" w14:textId="77777777" w:rsidR="00B9715E" w:rsidRPr="00CC27A7" w:rsidRDefault="00B9715E" w:rsidP="001200ED">
            <w:pPr>
              <w:pStyle w:val="TableBodyText"/>
              <w:keepNext/>
              <w:rPr>
                <w:lang w:bidi="ar-SA"/>
              </w:rPr>
            </w:pPr>
            <w:r>
              <w:rPr>
                <w:lang w:bidi="ar-SA"/>
              </w:rPr>
              <w:t xml:space="preserve">Integer </w:t>
            </w:r>
          </w:p>
        </w:tc>
        <w:tc>
          <w:tcPr>
            <w:tcW w:w="1959" w:type="dxa"/>
            <w:shd w:val="clear" w:color="auto" w:fill="auto"/>
          </w:tcPr>
          <w:p w14:paraId="0BF5A10F" w14:textId="77777777" w:rsidR="00B9715E" w:rsidRDefault="00B9715E" w:rsidP="001200ED">
            <w:pPr>
              <w:pStyle w:val="TableBodyText"/>
              <w:keepNext/>
              <w:rPr>
                <w:lang w:bidi="ar-SA"/>
              </w:rPr>
            </w:pPr>
            <w:r>
              <w:rPr>
                <w:lang w:bidi="ar-SA"/>
              </w:rPr>
              <w:t xml:space="preserve">0 – not present </w:t>
            </w:r>
          </w:p>
          <w:p w14:paraId="0BF5A110" w14:textId="77777777" w:rsidR="00B9715E" w:rsidRPr="00CC27A7" w:rsidRDefault="00B9715E" w:rsidP="001200ED">
            <w:pPr>
              <w:pStyle w:val="TableBodyText"/>
              <w:keepNext/>
              <w:rPr>
                <w:lang w:bidi="ar-SA"/>
              </w:rPr>
            </w:pPr>
            <w:r>
              <w:rPr>
                <w:lang w:bidi="ar-SA"/>
              </w:rPr>
              <w:t>1 – present</w:t>
            </w:r>
          </w:p>
        </w:tc>
      </w:tr>
      <w:tr w:rsidR="00B9715E" w14:paraId="0BF5A114" w14:textId="77777777" w:rsidTr="00DE64A7">
        <w:tc>
          <w:tcPr>
            <w:tcW w:w="1507" w:type="dxa"/>
            <w:shd w:val="clear" w:color="auto" w:fill="auto"/>
          </w:tcPr>
          <w:p w14:paraId="0BF5A112" w14:textId="77777777" w:rsidR="00B9715E" w:rsidRDefault="00B9715E" w:rsidP="00DE64A7">
            <w:pPr>
              <w:pStyle w:val="TableBodyText"/>
              <w:rPr>
                <w:lang w:bidi="ar-SA"/>
              </w:rPr>
            </w:pPr>
            <w:r>
              <w:rPr>
                <w:lang w:bidi="ar-SA"/>
              </w:rPr>
              <w:t xml:space="preserve">Example </w:t>
            </w:r>
          </w:p>
        </w:tc>
        <w:tc>
          <w:tcPr>
            <w:tcW w:w="6542" w:type="dxa"/>
            <w:gridSpan w:val="3"/>
            <w:shd w:val="clear" w:color="auto" w:fill="auto"/>
          </w:tcPr>
          <w:p w14:paraId="0BF5A113" w14:textId="1DE21AFD" w:rsidR="00B9715E" w:rsidRPr="00CC27A7" w:rsidRDefault="00B9715E" w:rsidP="008635F2">
            <w:pPr>
              <w:pStyle w:val="TableBodyText"/>
              <w:rPr>
                <w:lang w:bidi="ar-SA"/>
              </w:rPr>
            </w:pPr>
            <w:r>
              <w:rPr>
                <w:lang w:bidi="ar-SA"/>
              </w:rPr>
              <w:t>Get power supply 1 status:</w:t>
            </w:r>
            <w:r>
              <w:rPr>
                <w:lang w:bidi="ar-SA"/>
              </w:rPr>
              <w:br/>
            </w:r>
            <w:r w:rsidRPr="003153CE">
              <w:rPr>
                <w:b/>
                <w:bCs/>
                <w:lang w:bidi="ar-SA"/>
              </w:rPr>
              <w:t xml:space="preserve">cat </w:t>
            </w:r>
            <w:del w:id="580" w:author="Vadim Pasternak" w:date="2018-12-06T01:40:00Z">
              <w:r w:rsidRPr="003153CE" w:rsidDel="00D82BCB">
                <w:rPr>
                  <w:b/>
                  <w:bCs/>
                  <w:lang w:bidi="ar-SA"/>
                </w:rPr>
                <w:delText>/bsp/</w:delText>
              </w:r>
            </w:del>
            <w:ins w:id="581" w:author="Vadim Pasternak" w:date="2018-12-06T01:40:00Z">
              <w:r w:rsidR="00D82BCB">
                <w:rPr>
                  <w:b/>
                  <w:bCs/>
                  <w:lang w:bidi="ar-SA"/>
                </w:rPr>
                <w:t>$bsp_path/</w:t>
              </w:r>
            </w:ins>
            <w:r>
              <w:rPr>
                <w:b/>
                <w:bCs/>
                <w:lang w:bidi="ar-SA"/>
              </w:rPr>
              <w:t>module/psu</w:t>
            </w:r>
            <w:r w:rsidRPr="003153CE">
              <w:rPr>
                <w:b/>
                <w:bCs/>
                <w:lang w:bidi="ar-SA"/>
              </w:rPr>
              <w:t>1_</w:t>
            </w:r>
            <w:r>
              <w:rPr>
                <w:b/>
                <w:bCs/>
                <w:lang w:bidi="ar-SA"/>
              </w:rPr>
              <w:t xml:space="preserve">status </w:t>
            </w:r>
          </w:p>
        </w:tc>
      </w:tr>
    </w:tbl>
    <w:p w14:paraId="0BF5A115" w14:textId="77777777" w:rsidR="00B9715E" w:rsidRDefault="00B9715E" w:rsidP="00E961BC">
      <w:pPr>
        <w:pStyle w:val="Heading3"/>
      </w:pPr>
      <w:bookmarkStart w:id="582" w:name="_Toc429301661"/>
      <w:r>
        <w:t xml:space="preserve">Read </w:t>
      </w:r>
      <w:r w:rsidR="00E961BC">
        <w:t>P</w:t>
      </w:r>
      <w:r>
        <w:t xml:space="preserve">ower </w:t>
      </w:r>
      <w:r w:rsidR="00E961BC">
        <w:t>S</w:t>
      </w:r>
      <w:r>
        <w:t xml:space="preserve">upply </w:t>
      </w:r>
      <w:r w:rsidR="00E961BC">
        <w:t>P</w:t>
      </w:r>
      <w:r>
        <w:t xml:space="preserve">ower </w:t>
      </w:r>
      <w:r w:rsidR="00E961BC">
        <w:t>S</w:t>
      </w:r>
      <w:r>
        <w:t>tatus</w:t>
      </w:r>
      <w:bookmarkEnd w:id="582"/>
      <w:r>
        <w:t xml:space="preserve"> </w:t>
      </w:r>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2250"/>
        <w:gridCol w:w="1959"/>
      </w:tblGrid>
      <w:tr w:rsidR="00B9715E" w14:paraId="0BF5A118" w14:textId="77777777" w:rsidTr="00DE64A7">
        <w:tc>
          <w:tcPr>
            <w:tcW w:w="1507" w:type="dxa"/>
            <w:shd w:val="clear" w:color="auto" w:fill="auto"/>
          </w:tcPr>
          <w:p w14:paraId="0BF5A116" w14:textId="77777777" w:rsidR="00B9715E" w:rsidRDefault="00B9715E" w:rsidP="00DE64A7">
            <w:pPr>
              <w:pStyle w:val="TableBodyText"/>
              <w:rPr>
                <w:lang w:bidi="ar-SA"/>
              </w:rPr>
            </w:pPr>
            <w:r>
              <w:rPr>
                <w:lang w:bidi="ar-SA"/>
              </w:rPr>
              <w:t>Node name</w:t>
            </w:r>
          </w:p>
        </w:tc>
        <w:tc>
          <w:tcPr>
            <w:tcW w:w="6542" w:type="dxa"/>
            <w:gridSpan w:val="3"/>
            <w:shd w:val="clear" w:color="auto" w:fill="auto"/>
          </w:tcPr>
          <w:p w14:paraId="0BF5A117" w14:textId="06320B58" w:rsidR="00B9715E" w:rsidRPr="00CC27A7" w:rsidRDefault="00B9715E" w:rsidP="00DE64A7">
            <w:pPr>
              <w:pStyle w:val="TableBodyText"/>
              <w:rPr>
                <w:lang w:bidi="ar-SA"/>
              </w:rPr>
            </w:pPr>
            <w:del w:id="583" w:author="Vadim Pasternak" w:date="2018-12-06T01:40:00Z">
              <w:r w:rsidDel="00D82BCB">
                <w:rPr>
                  <w:lang w:bidi="ar-SA"/>
                </w:rPr>
                <w:delText>/bsp/</w:delText>
              </w:r>
            </w:del>
            <w:ins w:id="584" w:author="Vadim Pasternak" w:date="2018-12-06T01:40:00Z">
              <w:r w:rsidR="00D82BCB">
                <w:rPr>
                  <w:lang w:bidi="ar-SA"/>
                </w:rPr>
                <w:t>$bsp_path/</w:t>
              </w:r>
            </w:ins>
            <w:r>
              <w:rPr>
                <w:lang w:bidi="ar-SA"/>
              </w:rPr>
              <w:t>module/psu&lt;power supply module number&gt;_</w:t>
            </w:r>
            <w:r w:rsidR="00500360">
              <w:rPr>
                <w:lang w:bidi="ar-SA"/>
              </w:rPr>
              <w:t>pwr_</w:t>
            </w:r>
            <w:r>
              <w:rPr>
                <w:lang w:bidi="ar-SA"/>
              </w:rPr>
              <w:t>status</w:t>
            </w:r>
          </w:p>
        </w:tc>
      </w:tr>
      <w:tr w:rsidR="00B9715E" w14:paraId="0BF5A11B" w14:textId="77777777" w:rsidTr="00DE64A7">
        <w:tc>
          <w:tcPr>
            <w:tcW w:w="1507" w:type="dxa"/>
            <w:shd w:val="clear" w:color="auto" w:fill="auto"/>
          </w:tcPr>
          <w:p w14:paraId="0BF5A119" w14:textId="77777777" w:rsidR="00B9715E" w:rsidRDefault="00B9715E" w:rsidP="00DE64A7">
            <w:pPr>
              <w:pStyle w:val="TableBodyText"/>
              <w:rPr>
                <w:lang w:bidi="ar-SA"/>
              </w:rPr>
            </w:pPr>
            <w:r>
              <w:rPr>
                <w:lang w:bidi="ar-SA"/>
              </w:rPr>
              <w:t>Description</w:t>
            </w:r>
          </w:p>
        </w:tc>
        <w:tc>
          <w:tcPr>
            <w:tcW w:w="6542" w:type="dxa"/>
            <w:gridSpan w:val="3"/>
            <w:shd w:val="clear" w:color="auto" w:fill="auto"/>
          </w:tcPr>
          <w:p w14:paraId="0BF5A11A" w14:textId="77777777" w:rsidR="00B9715E" w:rsidRPr="00CC27A7" w:rsidRDefault="00B9715E" w:rsidP="00500360">
            <w:pPr>
              <w:pStyle w:val="TableBodyText"/>
              <w:rPr>
                <w:lang w:bidi="ar-SA"/>
              </w:rPr>
            </w:pPr>
            <w:r>
              <w:rPr>
                <w:lang w:bidi="ar-SA"/>
              </w:rPr>
              <w:t xml:space="preserve">Read power supply </w:t>
            </w:r>
            <w:r w:rsidR="00500360">
              <w:rPr>
                <w:lang w:bidi="ar-SA"/>
              </w:rPr>
              <w:t xml:space="preserve">power </w:t>
            </w:r>
            <w:r>
              <w:rPr>
                <w:lang w:bidi="ar-SA"/>
              </w:rPr>
              <w:t xml:space="preserve">status </w:t>
            </w:r>
          </w:p>
        </w:tc>
      </w:tr>
      <w:tr w:rsidR="00B9715E" w14:paraId="0BF5A11E" w14:textId="77777777" w:rsidTr="00DE64A7">
        <w:tc>
          <w:tcPr>
            <w:tcW w:w="1507" w:type="dxa"/>
            <w:shd w:val="clear" w:color="auto" w:fill="auto"/>
          </w:tcPr>
          <w:p w14:paraId="0BF5A11C" w14:textId="77777777" w:rsidR="00B9715E" w:rsidRDefault="00B9715E" w:rsidP="00DE64A7">
            <w:pPr>
              <w:pStyle w:val="TableBodyText"/>
              <w:rPr>
                <w:lang w:bidi="ar-SA"/>
              </w:rPr>
            </w:pPr>
            <w:r>
              <w:rPr>
                <w:lang w:bidi="ar-SA"/>
              </w:rPr>
              <w:t>Access</w:t>
            </w:r>
          </w:p>
        </w:tc>
        <w:tc>
          <w:tcPr>
            <w:tcW w:w="6542" w:type="dxa"/>
            <w:gridSpan w:val="3"/>
            <w:shd w:val="clear" w:color="auto" w:fill="auto"/>
          </w:tcPr>
          <w:p w14:paraId="0BF5A11D" w14:textId="77777777" w:rsidR="00B9715E" w:rsidRPr="00CC27A7" w:rsidRDefault="00B9715E" w:rsidP="00DE64A7">
            <w:pPr>
              <w:pStyle w:val="TableBodyText"/>
              <w:rPr>
                <w:lang w:bidi="ar-SA"/>
              </w:rPr>
            </w:pPr>
            <w:r>
              <w:rPr>
                <w:lang w:bidi="ar-SA"/>
              </w:rPr>
              <w:t xml:space="preserve">Read only </w:t>
            </w:r>
          </w:p>
        </w:tc>
      </w:tr>
      <w:tr w:rsidR="00B9715E" w14:paraId="0BF5A121" w14:textId="77777777" w:rsidTr="00DE64A7">
        <w:tc>
          <w:tcPr>
            <w:tcW w:w="1507" w:type="dxa"/>
            <w:shd w:val="clear" w:color="auto" w:fill="auto"/>
          </w:tcPr>
          <w:p w14:paraId="0BF5A11F" w14:textId="77777777" w:rsidR="00B9715E" w:rsidRDefault="00B9715E" w:rsidP="00DE64A7">
            <w:pPr>
              <w:pStyle w:val="TableBodyText"/>
              <w:rPr>
                <w:lang w:bidi="ar-SA"/>
              </w:rPr>
            </w:pPr>
            <w:r>
              <w:rPr>
                <w:lang w:bidi="ar-SA"/>
              </w:rPr>
              <w:t>Release version</w:t>
            </w:r>
          </w:p>
        </w:tc>
        <w:tc>
          <w:tcPr>
            <w:tcW w:w="6542" w:type="dxa"/>
            <w:gridSpan w:val="3"/>
            <w:shd w:val="clear" w:color="auto" w:fill="auto"/>
          </w:tcPr>
          <w:p w14:paraId="0BF5A120" w14:textId="77777777" w:rsidR="00B9715E" w:rsidRPr="00CC27A7" w:rsidRDefault="00B9715E" w:rsidP="00DE64A7">
            <w:pPr>
              <w:pStyle w:val="TableBodyText"/>
              <w:rPr>
                <w:lang w:bidi="ar-SA"/>
              </w:rPr>
            </w:pPr>
            <w:r>
              <w:rPr>
                <w:lang w:bidi="ar-SA"/>
              </w:rPr>
              <w:t>1.0</w:t>
            </w:r>
          </w:p>
        </w:tc>
      </w:tr>
      <w:tr w:rsidR="00B9715E" w14:paraId="0BF5A126" w14:textId="77777777" w:rsidTr="00DE64A7">
        <w:tc>
          <w:tcPr>
            <w:tcW w:w="1507" w:type="dxa"/>
            <w:vMerge w:val="restart"/>
            <w:shd w:val="clear" w:color="auto" w:fill="auto"/>
          </w:tcPr>
          <w:p w14:paraId="0BF5A122" w14:textId="77777777" w:rsidR="00B9715E" w:rsidRDefault="00B9715E" w:rsidP="00DE64A7">
            <w:pPr>
              <w:pStyle w:val="TableBodyText"/>
              <w:rPr>
                <w:lang w:bidi="ar-SA"/>
              </w:rPr>
            </w:pPr>
            <w:r>
              <w:rPr>
                <w:lang w:bidi="ar-SA"/>
              </w:rPr>
              <w:t>Arguments</w:t>
            </w:r>
          </w:p>
        </w:tc>
        <w:tc>
          <w:tcPr>
            <w:tcW w:w="2333" w:type="dxa"/>
            <w:shd w:val="clear" w:color="auto" w:fill="auto"/>
          </w:tcPr>
          <w:p w14:paraId="0BF5A123" w14:textId="77777777" w:rsidR="00B9715E" w:rsidRPr="00CC27A7" w:rsidRDefault="00B9715E" w:rsidP="00DE64A7">
            <w:pPr>
              <w:pStyle w:val="TableBodyText"/>
              <w:rPr>
                <w:lang w:bidi="ar-SA"/>
              </w:rPr>
            </w:pPr>
            <w:r>
              <w:rPr>
                <w:lang w:bidi="ar-SA"/>
              </w:rPr>
              <w:t>Name</w:t>
            </w:r>
          </w:p>
        </w:tc>
        <w:tc>
          <w:tcPr>
            <w:tcW w:w="2250" w:type="dxa"/>
          </w:tcPr>
          <w:p w14:paraId="0BF5A124" w14:textId="77777777" w:rsidR="00B9715E" w:rsidRPr="00CC27A7" w:rsidRDefault="00B9715E" w:rsidP="00DE64A7">
            <w:pPr>
              <w:pStyle w:val="TableBodyText"/>
              <w:rPr>
                <w:lang w:bidi="ar-SA"/>
              </w:rPr>
            </w:pPr>
            <w:r>
              <w:rPr>
                <w:lang w:bidi="ar-SA"/>
              </w:rPr>
              <w:t>Data type</w:t>
            </w:r>
          </w:p>
        </w:tc>
        <w:tc>
          <w:tcPr>
            <w:tcW w:w="1959" w:type="dxa"/>
            <w:shd w:val="clear" w:color="auto" w:fill="auto"/>
          </w:tcPr>
          <w:p w14:paraId="0BF5A125" w14:textId="77777777" w:rsidR="00B9715E" w:rsidRPr="00CC27A7" w:rsidRDefault="00B9715E" w:rsidP="00DE64A7">
            <w:pPr>
              <w:pStyle w:val="TableBodyText"/>
              <w:rPr>
                <w:lang w:bidi="ar-SA"/>
              </w:rPr>
            </w:pPr>
            <w:r>
              <w:rPr>
                <w:lang w:bidi="ar-SA"/>
              </w:rPr>
              <w:t xml:space="preserve">Values </w:t>
            </w:r>
          </w:p>
        </w:tc>
      </w:tr>
      <w:tr w:rsidR="00B9715E" w14:paraId="0BF5A12C" w14:textId="77777777" w:rsidTr="00DE64A7">
        <w:tc>
          <w:tcPr>
            <w:tcW w:w="1507" w:type="dxa"/>
            <w:vMerge/>
            <w:shd w:val="clear" w:color="auto" w:fill="auto"/>
          </w:tcPr>
          <w:p w14:paraId="0BF5A127" w14:textId="77777777" w:rsidR="00B9715E" w:rsidRDefault="00B9715E" w:rsidP="00DE64A7">
            <w:pPr>
              <w:pStyle w:val="TableBodyText"/>
              <w:rPr>
                <w:lang w:bidi="ar-SA"/>
              </w:rPr>
            </w:pPr>
          </w:p>
        </w:tc>
        <w:tc>
          <w:tcPr>
            <w:tcW w:w="2333" w:type="dxa"/>
            <w:shd w:val="clear" w:color="auto" w:fill="auto"/>
          </w:tcPr>
          <w:p w14:paraId="0BF5A128" w14:textId="77777777" w:rsidR="00B9715E" w:rsidRPr="00CC27A7" w:rsidRDefault="00B9715E" w:rsidP="00DE64A7">
            <w:pPr>
              <w:pStyle w:val="TableBodyText"/>
              <w:rPr>
                <w:lang w:bidi="ar-SA"/>
              </w:rPr>
            </w:pPr>
            <w:r>
              <w:rPr>
                <w:lang w:bidi="ar-SA"/>
              </w:rPr>
              <w:t xml:space="preserve">Status  </w:t>
            </w:r>
          </w:p>
        </w:tc>
        <w:tc>
          <w:tcPr>
            <w:tcW w:w="2250" w:type="dxa"/>
          </w:tcPr>
          <w:p w14:paraId="0BF5A129" w14:textId="77777777" w:rsidR="00B9715E" w:rsidRPr="00CC27A7" w:rsidRDefault="00B9715E" w:rsidP="00DE64A7">
            <w:pPr>
              <w:pStyle w:val="TableBodyText"/>
              <w:rPr>
                <w:lang w:bidi="ar-SA"/>
              </w:rPr>
            </w:pPr>
            <w:r>
              <w:rPr>
                <w:lang w:bidi="ar-SA"/>
              </w:rPr>
              <w:t xml:space="preserve">Integer </w:t>
            </w:r>
          </w:p>
        </w:tc>
        <w:tc>
          <w:tcPr>
            <w:tcW w:w="1959" w:type="dxa"/>
            <w:shd w:val="clear" w:color="auto" w:fill="auto"/>
          </w:tcPr>
          <w:p w14:paraId="0BF5A12A" w14:textId="77777777" w:rsidR="00500360" w:rsidRDefault="00B9715E" w:rsidP="00500360">
            <w:pPr>
              <w:pStyle w:val="TableBodyText"/>
              <w:rPr>
                <w:lang w:bidi="ar-SA"/>
              </w:rPr>
            </w:pPr>
            <w:r>
              <w:rPr>
                <w:lang w:bidi="ar-SA"/>
              </w:rPr>
              <w:t xml:space="preserve">0 – </w:t>
            </w:r>
            <w:r w:rsidR="00500360">
              <w:rPr>
                <w:lang w:bidi="ar-SA"/>
              </w:rPr>
              <w:t xml:space="preserve">no power or cable not present </w:t>
            </w:r>
          </w:p>
          <w:p w14:paraId="0BF5A12B" w14:textId="77777777" w:rsidR="00B9715E" w:rsidRPr="00CC27A7" w:rsidRDefault="00B9715E" w:rsidP="00500360">
            <w:pPr>
              <w:pStyle w:val="TableBodyText"/>
              <w:rPr>
                <w:lang w:bidi="ar-SA"/>
              </w:rPr>
            </w:pPr>
            <w:r>
              <w:rPr>
                <w:lang w:bidi="ar-SA"/>
              </w:rPr>
              <w:t xml:space="preserve">1 – </w:t>
            </w:r>
            <w:r w:rsidR="00500360">
              <w:rPr>
                <w:lang w:bidi="ar-SA"/>
              </w:rPr>
              <w:t xml:space="preserve">power </w:t>
            </w:r>
            <w:r>
              <w:rPr>
                <w:lang w:bidi="ar-SA"/>
              </w:rPr>
              <w:t>present</w:t>
            </w:r>
          </w:p>
        </w:tc>
      </w:tr>
      <w:tr w:rsidR="00B9715E" w14:paraId="0BF5A12F" w14:textId="77777777" w:rsidTr="00DE64A7">
        <w:tc>
          <w:tcPr>
            <w:tcW w:w="1507" w:type="dxa"/>
            <w:shd w:val="clear" w:color="auto" w:fill="auto"/>
          </w:tcPr>
          <w:p w14:paraId="0BF5A12D" w14:textId="77777777" w:rsidR="00B9715E" w:rsidRDefault="00B9715E" w:rsidP="00DE64A7">
            <w:pPr>
              <w:pStyle w:val="TableBodyText"/>
              <w:rPr>
                <w:lang w:bidi="ar-SA"/>
              </w:rPr>
            </w:pPr>
            <w:r>
              <w:rPr>
                <w:lang w:bidi="ar-SA"/>
              </w:rPr>
              <w:t xml:space="preserve">Example </w:t>
            </w:r>
          </w:p>
        </w:tc>
        <w:tc>
          <w:tcPr>
            <w:tcW w:w="6542" w:type="dxa"/>
            <w:gridSpan w:val="3"/>
            <w:shd w:val="clear" w:color="auto" w:fill="auto"/>
          </w:tcPr>
          <w:p w14:paraId="0BF5A12E" w14:textId="48E9E19F" w:rsidR="00B9715E" w:rsidRPr="00CC27A7" w:rsidRDefault="008635F2" w:rsidP="00DE64A7">
            <w:pPr>
              <w:pStyle w:val="TableBodyText"/>
              <w:rPr>
                <w:lang w:bidi="ar-SA"/>
              </w:rPr>
            </w:pPr>
            <w:r>
              <w:rPr>
                <w:lang w:bidi="ar-SA"/>
              </w:rPr>
              <w:t>Get power supply 1 status</w:t>
            </w:r>
            <w:r w:rsidR="00B9715E">
              <w:rPr>
                <w:lang w:bidi="ar-SA"/>
              </w:rPr>
              <w:t>:</w:t>
            </w:r>
            <w:r w:rsidR="00B9715E">
              <w:rPr>
                <w:lang w:bidi="ar-SA"/>
              </w:rPr>
              <w:br/>
            </w:r>
            <w:r w:rsidR="00B9715E" w:rsidRPr="003153CE">
              <w:rPr>
                <w:b/>
                <w:bCs/>
                <w:lang w:bidi="ar-SA"/>
              </w:rPr>
              <w:t xml:space="preserve">cat </w:t>
            </w:r>
            <w:del w:id="585" w:author="Vadim Pasternak" w:date="2018-12-06T01:40:00Z">
              <w:r w:rsidR="00B9715E" w:rsidRPr="003153CE" w:rsidDel="00D82BCB">
                <w:rPr>
                  <w:b/>
                  <w:bCs/>
                  <w:lang w:bidi="ar-SA"/>
                </w:rPr>
                <w:delText>/bsp/</w:delText>
              </w:r>
            </w:del>
            <w:ins w:id="586" w:author="Vadim Pasternak" w:date="2018-12-06T01:40:00Z">
              <w:r w:rsidR="00D82BCB">
                <w:rPr>
                  <w:b/>
                  <w:bCs/>
                  <w:lang w:bidi="ar-SA"/>
                </w:rPr>
                <w:t>$bsp_path/</w:t>
              </w:r>
            </w:ins>
            <w:r w:rsidR="00B9715E">
              <w:rPr>
                <w:b/>
                <w:bCs/>
                <w:lang w:bidi="ar-SA"/>
              </w:rPr>
              <w:t>module/psu</w:t>
            </w:r>
            <w:r w:rsidR="00B9715E" w:rsidRPr="003153CE">
              <w:rPr>
                <w:b/>
                <w:bCs/>
                <w:lang w:bidi="ar-SA"/>
              </w:rPr>
              <w:t>1_</w:t>
            </w:r>
            <w:r w:rsidR="00500360">
              <w:rPr>
                <w:b/>
                <w:bCs/>
                <w:lang w:bidi="ar-SA"/>
              </w:rPr>
              <w:t>pwr_</w:t>
            </w:r>
            <w:r w:rsidR="00B9715E">
              <w:rPr>
                <w:b/>
                <w:bCs/>
                <w:lang w:bidi="ar-SA"/>
              </w:rPr>
              <w:t xml:space="preserve">status </w:t>
            </w:r>
          </w:p>
        </w:tc>
      </w:tr>
    </w:tbl>
    <w:p w14:paraId="0BF5A130" w14:textId="77777777" w:rsidR="00B971F5" w:rsidRDefault="00B971F5" w:rsidP="00E961BC">
      <w:pPr>
        <w:pStyle w:val="Heading2"/>
      </w:pPr>
      <w:bookmarkStart w:id="587" w:name="_Toc429301662"/>
      <w:r>
        <w:lastRenderedPageBreak/>
        <w:t xml:space="preserve">Fan </w:t>
      </w:r>
      <w:r w:rsidR="00E961BC">
        <w:t>C</w:t>
      </w:r>
      <w:r>
        <w:t>ontrol</w:t>
      </w:r>
      <w:bookmarkEnd w:id="587"/>
    </w:p>
    <w:p w14:paraId="0BF5A131" w14:textId="77777777" w:rsidR="00B9715E" w:rsidRDefault="003153CE" w:rsidP="00E961BC">
      <w:pPr>
        <w:pStyle w:val="Heading3"/>
      </w:pPr>
      <w:bookmarkStart w:id="588" w:name="_Toc429301663"/>
      <w:r>
        <w:t xml:space="preserve">Read Fan </w:t>
      </w:r>
      <w:r w:rsidR="00E961BC">
        <w:t>S</w:t>
      </w:r>
      <w:r w:rsidR="00B971F5">
        <w:t>peed</w:t>
      </w:r>
      <w:bookmarkEnd w:id="588"/>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2250"/>
        <w:gridCol w:w="1959"/>
      </w:tblGrid>
      <w:tr w:rsidR="00B9715E" w14:paraId="0BF5A134" w14:textId="77777777" w:rsidTr="00DE64A7">
        <w:tc>
          <w:tcPr>
            <w:tcW w:w="1507" w:type="dxa"/>
            <w:shd w:val="clear" w:color="auto" w:fill="auto"/>
          </w:tcPr>
          <w:p w14:paraId="0BF5A132" w14:textId="77777777" w:rsidR="00B9715E" w:rsidRDefault="00B9715E" w:rsidP="00E961BC">
            <w:pPr>
              <w:pStyle w:val="TableBodyText"/>
              <w:keepNext/>
              <w:rPr>
                <w:lang w:bidi="ar-SA"/>
              </w:rPr>
            </w:pPr>
            <w:r>
              <w:rPr>
                <w:lang w:bidi="ar-SA"/>
              </w:rPr>
              <w:t>Node name</w:t>
            </w:r>
          </w:p>
        </w:tc>
        <w:tc>
          <w:tcPr>
            <w:tcW w:w="6542" w:type="dxa"/>
            <w:gridSpan w:val="3"/>
            <w:shd w:val="clear" w:color="auto" w:fill="auto"/>
          </w:tcPr>
          <w:p w14:paraId="67026A54" w14:textId="4F816282" w:rsidR="00A64176" w:rsidDel="006A21BF" w:rsidRDefault="00B9715E" w:rsidP="00E961BC">
            <w:pPr>
              <w:pStyle w:val="TableBodyText"/>
              <w:keepNext/>
              <w:rPr>
                <w:ins w:id="589" w:author="Vadim Pasternak [2]" w:date="2017-10-31T10:16:00Z"/>
                <w:del w:id="590" w:author="Vadim Pasternak" w:date="2018-12-06T01:44:00Z"/>
                <w:color w:val="FF0000"/>
                <w:sz w:val="24"/>
                <w:szCs w:val="24"/>
              </w:rPr>
            </w:pPr>
            <w:del w:id="591" w:author="Vadim Pasternak" w:date="2018-12-06T01:40:00Z">
              <w:r w:rsidDel="00D82BCB">
                <w:rPr>
                  <w:lang w:bidi="ar-SA"/>
                </w:rPr>
                <w:delText>/bsp/</w:delText>
              </w:r>
            </w:del>
            <w:ins w:id="592" w:author="Vadim Pasternak" w:date="2018-12-06T01:40:00Z">
              <w:r w:rsidR="00D82BCB">
                <w:rPr>
                  <w:lang w:bidi="ar-SA"/>
                </w:rPr>
                <w:t>$bsp_path/</w:t>
              </w:r>
            </w:ins>
            <w:r>
              <w:rPr>
                <w:lang w:bidi="ar-SA"/>
              </w:rPr>
              <w:t>fan/fan</w:t>
            </w:r>
            <w:del w:id="593" w:author="Vadim Pasternak" w:date="2018-12-06T01:44:00Z">
              <w:r w:rsidDel="006A21BF">
                <w:rPr>
                  <w:lang w:bidi="ar-SA"/>
                </w:rPr>
                <w:delText>&lt;fan module number&gt;</w:delText>
              </w:r>
            </w:del>
            <w:r>
              <w:rPr>
                <w:lang w:bidi="ar-SA"/>
              </w:rPr>
              <w:t>_&lt;fan number&gt;_get</w:t>
            </w:r>
            <w:ins w:id="594" w:author="Vadim Pasternak [2]" w:date="2017-10-31T10:16:00Z">
              <w:r w:rsidR="00A64176">
                <w:rPr>
                  <w:lang w:bidi="ar-SA"/>
                </w:rPr>
                <w:t xml:space="preserve"> </w:t>
              </w:r>
            </w:ins>
          </w:p>
          <w:p w14:paraId="0BF5A133" w14:textId="68D95580" w:rsidR="00B9715E" w:rsidRPr="00A64176" w:rsidRDefault="00A64176" w:rsidP="006A21BF">
            <w:pPr>
              <w:pStyle w:val="TableBodyText"/>
              <w:keepNext/>
              <w:rPr>
                <w:color w:val="FF0000"/>
                <w:sz w:val="24"/>
                <w:szCs w:val="24"/>
                <w:rPrChange w:id="595" w:author="Vadim Pasternak [2]" w:date="2017-10-31T10:16:00Z">
                  <w:rPr>
                    <w:lang w:bidi="ar-SA"/>
                  </w:rPr>
                </w:rPrChange>
              </w:rPr>
              <w:pPrChange w:id="596" w:author="Vadim Pasternak" w:date="2018-12-06T01:44:00Z">
                <w:pPr>
                  <w:pStyle w:val="TableBodyText"/>
                  <w:keepNext/>
                </w:pPr>
              </w:pPrChange>
            </w:pPr>
            <w:ins w:id="597" w:author="Vadim Pasternak [2]" w:date="2017-10-31T10:16:00Z">
              <w:del w:id="598" w:author="Vadim Pasternak" w:date="2018-12-06T01:44:00Z">
                <w:r w:rsidDel="006A21BF">
                  <w:rPr>
                    <w:color w:val="FF0000"/>
                    <w:sz w:val="24"/>
                    <w:szCs w:val="24"/>
                  </w:rPr>
                  <w:delText>V</w:delText>
                </w:r>
                <w:r w:rsidRPr="004B7524" w:rsidDel="006A21BF">
                  <w:rPr>
                    <w:color w:val="FF0000"/>
                    <w:sz w:val="24"/>
                    <w:szCs w:val="24"/>
                  </w:rPr>
                  <w:delText xml:space="preserve">adim: </w:delText>
                </w:r>
                <w:r w:rsidDel="006A21BF">
                  <w:rPr>
                    <w:color w:val="FF0000"/>
                    <w:sz w:val="24"/>
                    <w:szCs w:val="24"/>
                  </w:rPr>
                  <w:delText>(not correct</w:delText>
                </w:r>
              </w:del>
            </w:ins>
            <w:ins w:id="599" w:author="Vadim Pasternak [2]" w:date="2017-10-31T10:17:00Z">
              <w:del w:id="600" w:author="Vadim Pasternak" w:date="2018-12-06T01:44:00Z">
                <w:r w:rsidDel="006A21BF">
                  <w:rPr>
                    <w:color w:val="FF0000"/>
                    <w:sz w:val="24"/>
                    <w:szCs w:val="24"/>
                  </w:rPr>
                  <w:delText xml:space="preserve"> should be</w:delText>
                </w:r>
              </w:del>
            </w:ins>
            <w:ins w:id="601" w:author="Vadim Pasternak [2]" w:date="2017-10-31T10:16:00Z">
              <w:del w:id="602" w:author="Vadim Pasternak" w:date="2018-12-06T01:44:00Z">
                <w:r w:rsidDel="006A21BF">
                  <w:rPr>
                    <w:color w:val="FF0000"/>
                    <w:sz w:val="24"/>
                    <w:szCs w:val="24"/>
                  </w:rPr>
                  <w:delText xml:space="preserve">) </w:delText>
                </w:r>
              </w:del>
              <w:del w:id="603" w:author="Vadim Pasternak" w:date="2018-12-06T01:40:00Z">
                <w:r w:rsidDel="00D82BCB">
                  <w:rPr>
                    <w:lang w:bidi="ar-SA"/>
                  </w:rPr>
                  <w:delText>/bsp/</w:delText>
                </w:r>
              </w:del>
              <w:del w:id="604" w:author="Vadim Pasternak" w:date="2018-12-06T01:44:00Z">
                <w:r w:rsidDel="006A21BF">
                  <w:rPr>
                    <w:lang w:bidi="ar-SA"/>
                  </w:rPr>
                  <w:delText xml:space="preserve">fan/fan&lt;fan number&gt;_get </w:delText>
                </w:r>
              </w:del>
            </w:ins>
          </w:p>
        </w:tc>
      </w:tr>
      <w:tr w:rsidR="00B9715E" w14:paraId="0BF5A137" w14:textId="77777777" w:rsidTr="00DE64A7">
        <w:tc>
          <w:tcPr>
            <w:tcW w:w="1507" w:type="dxa"/>
            <w:shd w:val="clear" w:color="auto" w:fill="auto"/>
          </w:tcPr>
          <w:p w14:paraId="0BF5A135" w14:textId="77777777" w:rsidR="00B9715E" w:rsidRDefault="00B9715E" w:rsidP="00DE64A7">
            <w:pPr>
              <w:pStyle w:val="TableBodyText"/>
              <w:rPr>
                <w:lang w:bidi="ar-SA"/>
              </w:rPr>
            </w:pPr>
            <w:r>
              <w:rPr>
                <w:lang w:bidi="ar-SA"/>
              </w:rPr>
              <w:t>Description</w:t>
            </w:r>
          </w:p>
        </w:tc>
        <w:tc>
          <w:tcPr>
            <w:tcW w:w="6542" w:type="dxa"/>
            <w:gridSpan w:val="3"/>
            <w:shd w:val="clear" w:color="auto" w:fill="auto"/>
          </w:tcPr>
          <w:p w14:paraId="0BF5A136" w14:textId="77777777" w:rsidR="00B9715E" w:rsidRPr="00CC27A7" w:rsidRDefault="00B9715E" w:rsidP="008635F2">
            <w:pPr>
              <w:pStyle w:val="TableBodyText"/>
              <w:rPr>
                <w:lang w:bidi="ar-SA"/>
              </w:rPr>
            </w:pPr>
            <w:r>
              <w:rPr>
                <w:lang w:bidi="ar-SA"/>
              </w:rPr>
              <w:t xml:space="preserve">Read fan speed information in </w:t>
            </w:r>
            <w:r w:rsidR="008635F2">
              <w:rPr>
                <w:lang w:bidi="ar-SA"/>
              </w:rPr>
              <w:t>RPM</w:t>
            </w:r>
          </w:p>
        </w:tc>
      </w:tr>
      <w:tr w:rsidR="00B9715E" w14:paraId="0BF5A13A" w14:textId="77777777" w:rsidTr="00DE64A7">
        <w:tc>
          <w:tcPr>
            <w:tcW w:w="1507" w:type="dxa"/>
            <w:shd w:val="clear" w:color="auto" w:fill="auto"/>
          </w:tcPr>
          <w:p w14:paraId="0BF5A138" w14:textId="77777777" w:rsidR="00B9715E" w:rsidRDefault="00B9715E" w:rsidP="00DE64A7">
            <w:pPr>
              <w:pStyle w:val="TableBodyText"/>
              <w:rPr>
                <w:lang w:bidi="ar-SA"/>
              </w:rPr>
            </w:pPr>
            <w:r>
              <w:rPr>
                <w:lang w:bidi="ar-SA"/>
              </w:rPr>
              <w:t>Access</w:t>
            </w:r>
          </w:p>
        </w:tc>
        <w:tc>
          <w:tcPr>
            <w:tcW w:w="6542" w:type="dxa"/>
            <w:gridSpan w:val="3"/>
            <w:shd w:val="clear" w:color="auto" w:fill="auto"/>
          </w:tcPr>
          <w:p w14:paraId="0BF5A139" w14:textId="77777777" w:rsidR="00B9715E" w:rsidRPr="00CC27A7" w:rsidRDefault="00B9715E" w:rsidP="00DE64A7">
            <w:pPr>
              <w:pStyle w:val="TableBodyText"/>
              <w:rPr>
                <w:lang w:bidi="ar-SA"/>
              </w:rPr>
            </w:pPr>
            <w:r>
              <w:rPr>
                <w:lang w:bidi="ar-SA"/>
              </w:rPr>
              <w:t xml:space="preserve">Read only </w:t>
            </w:r>
          </w:p>
        </w:tc>
      </w:tr>
      <w:tr w:rsidR="00B9715E" w14:paraId="0BF5A13D" w14:textId="77777777" w:rsidTr="00DE64A7">
        <w:tc>
          <w:tcPr>
            <w:tcW w:w="1507" w:type="dxa"/>
            <w:shd w:val="clear" w:color="auto" w:fill="auto"/>
          </w:tcPr>
          <w:p w14:paraId="0BF5A13B" w14:textId="77777777" w:rsidR="00B9715E" w:rsidRDefault="00B9715E" w:rsidP="00DE64A7">
            <w:pPr>
              <w:pStyle w:val="TableBodyText"/>
              <w:rPr>
                <w:lang w:bidi="ar-SA"/>
              </w:rPr>
            </w:pPr>
            <w:r>
              <w:rPr>
                <w:lang w:bidi="ar-SA"/>
              </w:rPr>
              <w:t>Release version</w:t>
            </w:r>
          </w:p>
        </w:tc>
        <w:tc>
          <w:tcPr>
            <w:tcW w:w="6542" w:type="dxa"/>
            <w:gridSpan w:val="3"/>
            <w:shd w:val="clear" w:color="auto" w:fill="auto"/>
          </w:tcPr>
          <w:p w14:paraId="0BF5A13C" w14:textId="77777777" w:rsidR="00B9715E" w:rsidRPr="00CC27A7" w:rsidRDefault="00B9715E" w:rsidP="00DE64A7">
            <w:pPr>
              <w:pStyle w:val="TableBodyText"/>
              <w:rPr>
                <w:lang w:bidi="ar-SA"/>
              </w:rPr>
            </w:pPr>
            <w:r>
              <w:rPr>
                <w:lang w:bidi="ar-SA"/>
              </w:rPr>
              <w:t>1.0</w:t>
            </w:r>
          </w:p>
        </w:tc>
      </w:tr>
      <w:tr w:rsidR="00B9715E" w14:paraId="0BF5A142" w14:textId="77777777" w:rsidTr="00DE64A7">
        <w:tc>
          <w:tcPr>
            <w:tcW w:w="1507" w:type="dxa"/>
            <w:vMerge w:val="restart"/>
            <w:shd w:val="clear" w:color="auto" w:fill="auto"/>
          </w:tcPr>
          <w:p w14:paraId="0BF5A13E" w14:textId="77777777" w:rsidR="00B9715E" w:rsidRDefault="00B9715E" w:rsidP="00DE64A7">
            <w:pPr>
              <w:pStyle w:val="TableBodyText"/>
              <w:rPr>
                <w:lang w:bidi="ar-SA"/>
              </w:rPr>
            </w:pPr>
            <w:r>
              <w:rPr>
                <w:lang w:bidi="ar-SA"/>
              </w:rPr>
              <w:t>Arguments</w:t>
            </w:r>
          </w:p>
        </w:tc>
        <w:tc>
          <w:tcPr>
            <w:tcW w:w="2333" w:type="dxa"/>
            <w:shd w:val="clear" w:color="auto" w:fill="auto"/>
          </w:tcPr>
          <w:p w14:paraId="0BF5A13F" w14:textId="77777777" w:rsidR="00B9715E" w:rsidRPr="00CC27A7" w:rsidRDefault="00B9715E" w:rsidP="00DE64A7">
            <w:pPr>
              <w:pStyle w:val="TableBodyText"/>
              <w:rPr>
                <w:lang w:bidi="ar-SA"/>
              </w:rPr>
            </w:pPr>
            <w:r>
              <w:rPr>
                <w:lang w:bidi="ar-SA"/>
              </w:rPr>
              <w:t>Name</w:t>
            </w:r>
          </w:p>
        </w:tc>
        <w:tc>
          <w:tcPr>
            <w:tcW w:w="2250" w:type="dxa"/>
          </w:tcPr>
          <w:p w14:paraId="0BF5A140" w14:textId="77777777" w:rsidR="00B9715E" w:rsidRPr="00CC27A7" w:rsidRDefault="00B9715E" w:rsidP="00DE64A7">
            <w:pPr>
              <w:pStyle w:val="TableBodyText"/>
              <w:rPr>
                <w:lang w:bidi="ar-SA"/>
              </w:rPr>
            </w:pPr>
            <w:r>
              <w:rPr>
                <w:lang w:bidi="ar-SA"/>
              </w:rPr>
              <w:t>Data type</w:t>
            </w:r>
          </w:p>
        </w:tc>
        <w:tc>
          <w:tcPr>
            <w:tcW w:w="1959" w:type="dxa"/>
            <w:shd w:val="clear" w:color="auto" w:fill="auto"/>
          </w:tcPr>
          <w:p w14:paraId="0BF5A141" w14:textId="77777777" w:rsidR="00B9715E" w:rsidRPr="00CC27A7" w:rsidRDefault="00B9715E" w:rsidP="00DE64A7">
            <w:pPr>
              <w:pStyle w:val="TableBodyText"/>
              <w:rPr>
                <w:lang w:bidi="ar-SA"/>
              </w:rPr>
            </w:pPr>
            <w:r>
              <w:rPr>
                <w:lang w:bidi="ar-SA"/>
              </w:rPr>
              <w:t xml:space="preserve">Values </w:t>
            </w:r>
          </w:p>
        </w:tc>
      </w:tr>
      <w:tr w:rsidR="00B9715E" w14:paraId="0BF5A147" w14:textId="77777777" w:rsidTr="00DE64A7">
        <w:tc>
          <w:tcPr>
            <w:tcW w:w="1507" w:type="dxa"/>
            <w:vMerge/>
            <w:shd w:val="clear" w:color="auto" w:fill="auto"/>
          </w:tcPr>
          <w:p w14:paraId="0BF5A143" w14:textId="77777777" w:rsidR="00B9715E" w:rsidRDefault="00B9715E" w:rsidP="00DE64A7">
            <w:pPr>
              <w:pStyle w:val="TableBodyText"/>
              <w:rPr>
                <w:lang w:bidi="ar-SA"/>
              </w:rPr>
            </w:pPr>
          </w:p>
        </w:tc>
        <w:tc>
          <w:tcPr>
            <w:tcW w:w="2333" w:type="dxa"/>
            <w:shd w:val="clear" w:color="auto" w:fill="auto"/>
          </w:tcPr>
          <w:p w14:paraId="0BF5A144" w14:textId="77777777" w:rsidR="00B9715E" w:rsidRPr="00CC27A7" w:rsidRDefault="00B9715E" w:rsidP="00DE64A7">
            <w:pPr>
              <w:pStyle w:val="TableBodyText"/>
              <w:rPr>
                <w:lang w:bidi="ar-SA"/>
              </w:rPr>
            </w:pPr>
            <w:r>
              <w:rPr>
                <w:lang w:bidi="ar-SA"/>
              </w:rPr>
              <w:t xml:space="preserve">Fan speed   </w:t>
            </w:r>
          </w:p>
        </w:tc>
        <w:tc>
          <w:tcPr>
            <w:tcW w:w="2250" w:type="dxa"/>
          </w:tcPr>
          <w:p w14:paraId="0BF5A145" w14:textId="77777777" w:rsidR="00B9715E" w:rsidRPr="00CC27A7" w:rsidRDefault="00B9715E" w:rsidP="00DE64A7">
            <w:pPr>
              <w:pStyle w:val="TableBodyText"/>
              <w:rPr>
                <w:lang w:bidi="ar-SA"/>
              </w:rPr>
            </w:pPr>
            <w:r>
              <w:rPr>
                <w:lang w:bidi="ar-SA"/>
              </w:rPr>
              <w:t xml:space="preserve">Integer </w:t>
            </w:r>
          </w:p>
        </w:tc>
        <w:tc>
          <w:tcPr>
            <w:tcW w:w="1959" w:type="dxa"/>
            <w:shd w:val="clear" w:color="auto" w:fill="auto"/>
          </w:tcPr>
          <w:p w14:paraId="0BF5A146" w14:textId="6A37AEA5" w:rsidR="00B9715E" w:rsidRPr="00CC27A7" w:rsidRDefault="00B9715E" w:rsidP="001723FF">
            <w:pPr>
              <w:pStyle w:val="TableBodyText"/>
              <w:rPr>
                <w:lang w:bidi="ar-SA"/>
              </w:rPr>
            </w:pPr>
            <w:r>
              <w:rPr>
                <w:lang w:bidi="ar-SA"/>
              </w:rPr>
              <w:t>0-2</w:t>
            </w:r>
            <w:r w:rsidR="001723FF">
              <w:rPr>
                <w:lang w:bidi="ar-SA"/>
              </w:rPr>
              <w:t>3</w:t>
            </w:r>
            <w:r>
              <w:rPr>
                <w:lang w:bidi="ar-SA"/>
              </w:rPr>
              <w:t xml:space="preserve">000 </w:t>
            </w:r>
            <w:r w:rsidR="008635F2">
              <w:rPr>
                <w:lang w:bidi="ar-SA"/>
              </w:rPr>
              <w:t>RPM</w:t>
            </w:r>
          </w:p>
        </w:tc>
      </w:tr>
      <w:tr w:rsidR="00B9715E" w14:paraId="0BF5A14A" w14:textId="77777777" w:rsidTr="00DE64A7">
        <w:tc>
          <w:tcPr>
            <w:tcW w:w="1507" w:type="dxa"/>
            <w:shd w:val="clear" w:color="auto" w:fill="auto"/>
          </w:tcPr>
          <w:p w14:paraId="0BF5A148" w14:textId="77777777" w:rsidR="00B9715E" w:rsidRDefault="00B9715E" w:rsidP="00DE64A7">
            <w:pPr>
              <w:pStyle w:val="TableBodyText"/>
              <w:rPr>
                <w:lang w:bidi="ar-SA"/>
              </w:rPr>
            </w:pPr>
            <w:r>
              <w:rPr>
                <w:lang w:bidi="ar-SA"/>
              </w:rPr>
              <w:t xml:space="preserve">Example </w:t>
            </w:r>
          </w:p>
        </w:tc>
        <w:tc>
          <w:tcPr>
            <w:tcW w:w="6542" w:type="dxa"/>
            <w:gridSpan w:val="3"/>
            <w:shd w:val="clear" w:color="auto" w:fill="auto"/>
          </w:tcPr>
          <w:p w14:paraId="312E04EE" w14:textId="68E89D6A" w:rsidR="00B9715E" w:rsidDel="006A21BF" w:rsidRDefault="008635F2" w:rsidP="00B9715E">
            <w:pPr>
              <w:pStyle w:val="TableBodyText"/>
              <w:rPr>
                <w:ins w:id="605" w:author="Vadim Pasternak [2]" w:date="2017-10-31T10:14:00Z"/>
                <w:del w:id="606" w:author="Vadim Pasternak" w:date="2018-12-06T01:46:00Z"/>
                <w:b/>
                <w:bCs/>
                <w:lang w:bidi="ar-SA"/>
              </w:rPr>
            </w:pPr>
            <w:r>
              <w:rPr>
                <w:lang w:bidi="ar-SA"/>
              </w:rPr>
              <w:t xml:space="preserve">Get </w:t>
            </w:r>
            <w:del w:id="607" w:author="Vadim Pasternak" w:date="2018-12-06T01:45:00Z">
              <w:r w:rsidDel="006A21BF">
                <w:rPr>
                  <w:lang w:bidi="ar-SA"/>
                </w:rPr>
                <w:delText>fan module 1/</w:delText>
              </w:r>
            </w:del>
            <w:r>
              <w:rPr>
                <w:lang w:bidi="ar-SA"/>
              </w:rPr>
              <w:t xml:space="preserve">fan </w:t>
            </w:r>
            <w:ins w:id="608" w:author="Vadim Pasternak" w:date="2018-12-06T01:46:00Z">
              <w:r w:rsidR="006A21BF">
                <w:rPr>
                  <w:lang w:bidi="ar-SA"/>
                </w:rPr>
                <w:t>1</w:t>
              </w:r>
            </w:ins>
            <w:del w:id="609" w:author="Vadim Pasternak" w:date="2018-12-06T01:46:00Z">
              <w:r w:rsidDel="006A21BF">
                <w:rPr>
                  <w:lang w:bidi="ar-SA"/>
                </w:rPr>
                <w:delText>0</w:delText>
              </w:r>
            </w:del>
            <w:r>
              <w:rPr>
                <w:lang w:bidi="ar-SA"/>
              </w:rPr>
              <w:t xml:space="preserve"> speed</w:t>
            </w:r>
            <w:r w:rsidR="00B9715E">
              <w:rPr>
                <w:lang w:bidi="ar-SA"/>
              </w:rPr>
              <w:t>:</w:t>
            </w:r>
            <w:r w:rsidR="00B9715E">
              <w:rPr>
                <w:lang w:bidi="ar-SA"/>
              </w:rPr>
              <w:br/>
            </w:r>
            <w:commentRangeStart w:id="610"/>
            <w:r w:rsidR="00B9715E" w:rsidRPr="003153CE">
              <w:rPr>
                <w:b/>
                <w:bCs/>
                <w:lang w:bidi="ar-SA"/>
              </w:rPr>
              <w:t xml:space="preserve">cat </w:t>
            </w:r>
            <w:del w:id="611" w:author="Vadim Pasternak" w:date="2018-12-06T01:40:00Z">
              <w:r w:rsidR="00B9715E" w:rsidRPr="003153CE" w:rsidDel="00D82BCB">
                <w:rPr>
                  <w:b/>
                  <w:bCs/>
                  <w:lang w:bidi="ar-SA"/>
                </w:rPr>
                <w:delText>/bsp/</w:delText>
              </w:r>
            </w:del>
            <w:ins w:id="612" w:author="Vadim Pasternak" w:date="2018-12-06T01:40:00Z">
              <w:r w:rsidR="00D82BCB">
                <w:rPr>
                  <w:b/>
                  <w:bCs/>
                  <w:lang w:bidi="ar-SA"/>
                </w:rPr>
                <w:t>$bsp_path/</w:t>
              </w:r>
            </w:ins>
            <w:r w:rsidR="00B9715E" w:rsidRPr="003153CE">
              <w:rPr>
                <w:b/>
                <w:bCs/>
                <w:lang w:bidi="ar-SA"/>
              </w:rPr>
              <w:t>fan/fan1_</w:t>
            </w:r>
            <w:del w:id="613" w:author="Vadim Pasternak" w:date="2018-12-06T01:14:00Z">
              <w:r w:rsidR="00B9715E" w:rsidRPr="003153CE" w:rsidDel="00C1426F">
                <w:rPr>
                  <w:b/>
                  <w:bCs/>
                  <w:lang w:bidi="ar-SA"/>
                </w:rPr>
                <w:delText>0_</w:delText>
              </w:r>
            </w:del>
            <w:r w:rsidR="00B9715E" w:rsidRPr="003153CE">
              <w:rPr>
                <w:b/>
                <w:bCs/>
                <w:lang w:bidi="ar-SA"/>
              </w:rPr>
              <w:t>speed_get</w:t>
            </w:r>
            <w:commentRangeEnd w:id="610"/>
            <w:r w:rsidR="00A64176">
              <w:rPr>
                <w:rStyle w:val="CommentReference"/>
                <w:rFonts w:ascii="Verdana" w:hAnsi="Verdana" w:cs="Tahoma"/>
                <w:color w:val="auto"/>
              </w:rPr>
              <w:commentReference w:id="610"/>
            </w:r>
          </w:p>
          <w:p w14:paraId="0BF5A149" w14:textId="6B045EE8" w:rsidR="00A64176" w:rsidRPr="00CC27A7" w:rsidRDefault="00A64176" w:rsidP="006A21BF">
            <w:pPr>
              <w:pStyle w:val="TableBodyText"/>
              <w:rPr>
                <w:lang w:bidi="ar-SA"/>
              </w:rPr>
              <w:pPrChange w:id="614" w:author="Vadim Pasternak" w:date="2018-12-06T01:46:00Z">
                <w:pPr>
                  <w:pStyle w:val="TableBodyText"/>
                </w:pPr>
              </w:pPrChange>
            </w:pPr>
            <w:ins w:id="615" w:author="Vadim Pasternak [2]" w:date="2017-10-31T10:15:00Z">
              <w:del w:id="616" w:author="Vadim Pasternak" w:date="2018-12-06T01:46:00Z">
                <w:r w:rsidRPr="00A64176" w:rsidDel="006A21BF">
                  <w:rPr>
                    <w:color w:val="FF0000"/>
                    <w:sz w:val="24"/>
                    <w:szCs w:val="24"/>
                    <w:rPrChange w:id="617" w:author="Vadim Pasternak [2]" w:date="2017-10-31T10:16:00Z">
                      <w:rPr>
                        <w:color w:val="000000"/>
                        <w:sz w:val="24"/>
                        <w:szCs w:val="24"/>
                      </w:rPr>
                    </w:rPrChange>
                  </w:rPr>
                  <w:delText>Vadim:</w:delText>
                </w:r>
              </w:del>
            </w:ins>
            <w:ins w:id="618" w:author="Vadim Pasternak [2]" w:date="2017-10-31T10:14:00Z">
              <w:del w:id="619" w:author="Vadim Pasternak" w:date="2018-12-06T01:46:00Z">
                <w:r w:rsidRPr="00A64176" w:rsidDel="006A21BF">
                  <w:rPr>
                    <w:color w:val="FF0000"/>
                    <w:sz w:val="24"/>
                    <w:szCs w:val="24"/>
                    <w:rPrChange w:id="620" w:author="Vadim Pasternak [2]" w:date="2017-10-31T10:16:00Z">
                      <w:rPr>
                        <w:color w:val="000000"/>
                        <w:sz w:val="24"/>
                        <w:szCs w:val="24"/>
                      </w:rPr>
                    </w:rPrChange>
                  </w:rPr>
                  <w:delText xml:space="preserve"> </w:delText>
                </w:r>
              </w:del>
            </w:ins>
            <w:ins w:id="621" w:author="Vadim Pasternak [2]" w:date="2017-10-31T10:16:00Z">
              <w:del w:id="622" w:author="Vadim Pasternak" w:date="2018-12-06T01:46:00Z">
                <w:r w:rsidDel="006A21BF">
                  <w:rPr>
                    <w:color w:val="FF0000"/>
                    <w:sz w:val="24"/>
                    <w:szCs w:val="24"/>
                  </w:rPr>
                  <w:delText xml:space="preserve">(not correct) </w:delText>
                </w:r>
              </w:del>
            </w:ins>
            <w:ins w:id="623" w:author="Vadim Pasternak [2]" w:date="2017-10-31T10:14:00Z">
              <w:del w:id="624" w:author="Vadim Pasternak" w:date="2018-12-06T01:46:00Z">
                <w:r w:rsidRPr="00A64176" w:rsidDel="006A21BF">
                  <w:rPr>
                    <w:color w:val="FF0000"/>
                    <w:sz w:val="24"/>
                    <w:szCs w:val="24"/>
                    <w:rPrChange w:id="625" w:author="Vadim Pasternak [2]" w:date="2017-10-31T10:16:00Z">
                      <w:rPr>
                        <w:color w:val="000000"/>
                        <w:sz w:val="24"/>
                        <w:szCs w:val="24"/>
                      </w:rPr>
                    </w:rPrChange>
                  </w:rPr>
                  <w:delText xml:space="preserve">all </w:delText>
                </w:r>
              </w:del>
            </w:ins>
            <w:ins w:id="626" w:author="Vadim Pasternak [2]" w:date="2017-10-31T10:15:00Z">
              <w:del w:id="627" w:author="Vadim Pasternak" w:date="2018-12-06T01:46:00Z">
                <w:r w:rsidRPr="00A64176" w:rsidDel="006A21BF">
                  <w:rPr>
                    <w:color w:val="FF0000"/>
                    <w:sz w:val="24"/>
                    <w:szCs w:val="24"/>
                    <w:rPrChange w:id="628" w:author="Vadim Pasternak [2]" w:date="2017-10-31T10:16:00Z">
                      <w:rPr>
                        <w:color w:val="000000"/>
                        <w:sz w:val="24"/>
                        <w:szCs w:val="24"/>
                      </w:rPr>
                    </w:rPrChange>
                  </w:rPr>
                  <w:delText>has been</w:delText>
                </w:r>
              </w:del>
            </w:ins>
            <w:ins w:id="629" w:author="Vadim Pasternak [2]" w:date="2017-10-31T10:14:00Z">
              <w:del w:id="630" w:author="Vadim Pasternak" w:date="2018-12-06T01:46:00Z">
                <w:r w:rsidRPr="00A64176" w:rsidDel="006A21BF">
                  <w:rPr>
                    <w:color w:val="FF0000"/>
                    <w:sz w:val="24"/>
                    <w:szCs w:val="24"/>
                    <w:rPrChange w:id="631" w:author="Vadim Pasternak [2]" w:date="2017-10-31T10:16:00Z">
                      <w:rPr>
                        <w:color w:val="000000"/>
                        <w:sz w:val="24"/>
                        <w:szCs w:val="24"/>
                      </w:rPr>
                    </w:rPrChange>
                  </w:rPr>
                  <w:delText xml:space="preserve"> changed to conventional single index presentation: </w:delText>
                </w:r>
              </w:del>
              <w:del w:id="632" w:author="Vadim Pasternak" w:date="2018-12-06T01:40:00Z">
                <w:r w:rsidRPr="00A64176" w:rsidDel="00D82BCB">
                  <w:rPr>
                    <w:color w:val="FF0000"/>
                    <w:sz w:val="24"/>
                    <w:szCs w:val="24"/>
                    <w:rPrChange w:id="633" w:author="Vadim Pasternak [2]" w:date="2017-10-31T10:16:00Z">
                      <w:rPr>
                        <w:color w:val="000000"/>
                        <w:sz w:val="24"/>
                        <w:szCs w:val="24"/>
                      </w:rPr>
                    </w:rPrChange>
                  </w:rPr>
                  <w:delText>/bsp/</w:delText>
                </w:r>
              </w:del>
              <w:del w:id="634" w:author="Vadim Pasternak" w:date="2018-12-06T01:46:00Z">
                <w:r w:rsidRPr="00A64176" w:rsidDel="006A21BF">
                  <w:rPr>
                    <w:color w:val="FF0000"/>
                    <w:sz w:val="24"/>
                    <w:szCs w:val="24"/>
                    <w:rPrChange w:id="635" w:author="Vadim Pasternak [2]" w:date="2017-10-31T10:16:00Z">
                      <w:rPr>
                        <w:color w:val="000000"/>
                        <w:sz w:val="24"/>
                        <w:szCs w:val="24"/>
                      </w:rPr>
                    </w:rPrChange>
                  </w:rPr>
                  <w:delText>fan/fan1_speed_get</w:delText>
                </w:r>
              </w:del>
            </w:ins>
          </w:p>
        </w:tc>
      </w:tr>
    </w:tbl>
    <w:p w14:paraId="0BF5A14B" w14:textId="77777777" w:rsidR="003153CE" w:rsidRDefault="003153CE" w:rsidP="001200ED">
      <w:pPr>
        <w:pStyle w:val="Heading3"/>
      </w:pPr>
      <w:bookmarkStart w:id="636" w:name="_Toc429301664"/>
      <w:r>
        <w:t xml:space="preserve">Set </w:t>
      </w:r>
      <w:r w:rsidR="00E961BC">
        <w:t>F</w:t>
      </w:r>
      <w:r>
        <w:t xml:space="preserve">an </w:t>
      </w:r>
      <w:r w:rsidR="00E961BC">
        <w:t>S</w:t>
      </w:r>
      <w:r>
        <w:t>peed</w:t>
      </w:r>
      <w:bookmarkEnd w:id="636"/>
      <w:r>
        <w:t xml:space="preserve">  </w:t>
      </w:r>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2250"/>
        <w:gridCol w:w="1959"/>
      </w:tblGrid>
      <w:tr w:rsidR="00B9715E" w14:paraId="0BF5A14E" w14:textId="77777777" w:rsidTr="00B9715E">
        <w:tc>
          <w:tcPr>
            <w:tcW w:w="1507" w:type="dxa"/>
            <w:tcBorders>
              <w:top w:val="single" w:sz="4" w:space="0" w:color="auto"/>
              <w:left w:val="single" w:sz="4" w:space="0" w:color="auto"/>
              <w:bottom w:val="single" w:sz="4" w:space="0" w:color="auto"/>
              <w:right w:val="single" w:sz="4" w:space="0" w:color="auto"/>
            </w:tcBorders>
            <w:shd w:val="clear" w:color="auto" w:fill="auto"/>
          </w:tcPr>
          <w:p w14:paraId="0BF5A14C" w14:textId="77777777" w:rsidR="00B9715E" w:rsidRDefault="00B9715E" w:rsidP="001200ED">
            <w:pPr>
              <w:pStyle w:val="TableBodyText"/>
              <w:keepNext/>
              <w:rPr>
                <w:lang w:bidi="ar-SA"/>
              </w:rPr>
            </w:pPr>
            <w:r>
              <w:rPr>
                <w:lang w:bidi="ar-SA"/>
              </w:rPr>
              <w:t>Node name</w:t>
            </w:r>
          </w:p>
        </w:tc>
        <w:tc>
          <w:tcPr>
            <w:tcW w:w="6542" w:type="dxa"/>
            <w:gridSpan w:val="3"/>
            <w:tcBorders>
              <w:top w:val="single" w:sz="4" w:space="0" w:color="auto"/>
              <w:left w:val="single" w:sz="4" w:space="0" w:color="auto"/>
              <w:bottom w:val="single" w:sz="4" w:space="0" w:color="auto"/>
              <w:right w:val="single" w:sz="4" w:space="0" w:color="auto"/>
            </w:tcBorders>
            <w:shd w:val="clear" w:color="auto" w:fill="auto"/>
          </w:tcPr>
          <w:p w14:paraId="1666A34D" w14:textId="0D810BE8" w:rsidR="00B9715E" w:rsidDel="006A21BF" w:rsidRDefault="00B9715E" w:rsidP="001200ED">
            <w:pPr>
              <w:pStyle w:val="TableBodyText"/>
              <w:keepNext/>
              <w:rPr>
                <w:ins w:id="637" w:author="Vadim Pasternak [2]" w:date="2017-10-31T10:17:00Z"/>
                <w:del w:id="638" w:author="Vadim Pasternak" w:date="2018-12-06T01:45:00Z"/>
                <w:lang w:bidi="ar-SA"/>
              </w:rPr>
            </w:pPr>
            <w:del w:id="639" w:author="Vadim Pasternak" w:date="2018-12-06T01:40:00Z">
              <w:r w:rsidDel="00D82BCB">
                <w:rPr>
                  <w:lang w:bidi="ar-SA"/>
                </w:rPr>
                <w:delText>/bsp/</w:delText>
              </w:r>
            </w:del>
            <w:ins w:id="640" w:author="Vadim Pasternak" w:date="2018-12-06T01:40:00Z">
              <w:r w:rsidR="00D82BCB">
                <w:rPr>
                  <w:lang w:bidi="ar-SA"/>
                </w:rPr>
                <w:t>$bsp_path/</w:t>
              </w:r>
            </w:ins>
            <w:r>
              <w:rPr>
                <w:lang w:bidi="ar-SA"/>
              </w:rPr>
              <w:t>fan/fan&lt;fan</w:t>
            </w:r>
            <w:ins w:id="641" w:author="Vadim Pasternak" w:date="2018-12-06T01:45:00Z">
              <w:r w:rsidR="006A21BF">
                <w:rPr>
                  <w:lang w:bidi="ar-SA"/>
                </w:rPr>
                <w:t xml:space="preserve"> number&gt;</w:t>
              </w:r>
            </w:ins>
            <w:del w:id="642" w:author="Vadim Pasternak" w:date="2018-12-06T01:45:00Z">
              <w:r w:rsidDel="006A21BF">
                <w:rPr>
                  <w:lang w:bidi="ar-SA"/>
                </w:rPr>
                <w:delText xml:space="preserve"> module number&gt;</w:delText>
              </w:r>
            </w:del>
            <w:r>
              <w:rPr>
                <w:lang w:bidi="ar-SA"/>
              </w:rPr>
              <w:t>_set</w:t>
            </w:r>
          </w:p>
          <w:p w14:paraId="0BF5A14D" w14:textId="20422BF7" w:rsidR="00A64176" w:rsidRPr="00CC27A7" w:rsidRDefault="00A64176" w:rsidP="006A21BF">
            <w:pPr>
              <w:pStyle w:val="TableBodyText"/>
              <w:keepNext/>
              <w:rPr>
                <w:lang w:bidi="ar-SA"/>
              </w:rPr>
              <w:pPrChange w:id="643" w:author="Vadim Pasternak" w:date="2018-12-06T01:45:00Z">
                <w:pPr>
                  <w:pStyle w:val="TableBodyText"/>
                  <w:keepNext/>
                </w:pPr>
              </w:pPrChange>
            </w:pPr>
            <w:ins w:id="644" w:author="Vadim Pasternak [2]" w:date="2017-10-31T10:17:00Z">
              <w:del w:id="645" w:author="Vadim Pasternak" w:date="2018-12-06T01:45:00Z">
                <w:r w:rsidDel="006A21BF">
                  <w:rPr>
                    <w:color w:val="FF0000"/>
                    <w:sz w:val="24"/>
                    <w:szCs w:val="24"/>
                  </w:rPr>
                  <w:delText>V</w:delText>
                </w:r>
                <w:r w:rsidRPr="004B7524" w:rsidDel="006A21BF">
                  <w:rPr>
                    <w:color w:val="FF0000"/>
                    <w:sz w:val="24"/>
                    <w:szCs w:val="24"/>
                  </w:rPr>
                  <w:delText xml:space="preserve">adim: </w:delText>
                </w:r>
                <w:r w:rsidDel="006A21BF">
                  <w:rPr>
                    <w:color w:val="FF0000"/>
                    <w:sz w:val="24"/>
                    <w:szCs w:val="24"/>
                  </w:rPr>
                  <w:delText xml:space="preserve">(not correct should be) </w:delText>
                </w:r>
              </w:del>
              <w:del w:id="646" w:author="Vadim Pasternak" w:date="2018-12-06T01:40:00Z">
                <w:r w:rsidDel="00D82BCB">
                  <w:rPr>
                    <w:lang w:bidi="ar-SA"/>
                  </w:rPr>
                  <w:delText>/bsp/</w:delText>
                </w:r>
              </w:del>
              <w:del w:id="647" w:author="Vadim Pasternak" w:date="2018-12-06T01:45:00Z">
                <w:r w:rsidDel="006A21BF">
                  <w:rPr>
                    <w:lang w:bidi="ar-SA"/>
                  </w:rPr>
                  <w:delText>fan/fan&lt;fan number&gt;_get</w:delText>
                </w:r>
              </w:del>
            </w:ins>
          </w:p>
        </w:tc>
      </w:tr>
      <w:tr w:rsidR="00B9715E" w14:paraId="0BF5A151" w14:textId="77777777" w:rsidTr="00B9715E">
        <w:tc>
          <w:tcPr>
            <w:tcW w:w="1507" w:type="dxa"/>
            <w:tcBorders>
              <w:top w:val="single" w:sz="4" w:space="0" w:color="auto"/>
              <w:left w:val="single" w:sz="4" w:space="0" w:color="auto"/>
              <w:bottom w:val="single" w:sz="4" w:space="0" w:color="auto"/>
              <w:right w:val="single" w:sz="4" w:space="0" w:color="auto"/>
            </w:tcBorders>
            <w:shd w:val="clear" w:color="auto" w:fill="auto"/>
          </w:tcPr>
          <w:p w14:paraId="0BF5A14F" w14:textId="77777777" w:rsidR="00B9715E" w:rsidRDefault="00B9715E" w:rsidP="001200ED">
            <w:pPr>
              <w:pStyle w:val="TableBodyText"/>
              <w:keepNext/>
              <w:rPr>
                <w:lang w:bidi="ar-SA"/>
              </w:rPr>
            </w:pPr>
            <w:r>
              <w:rPr>
                <w:lang w:bidi="ar-SA"/>
              </w:rPr>
              <w:t>Description</w:t>
            </w:r>
          </w:p>
        </w:tc>
        <w:tc>
          <w:tcPr>
            <w:tcW w:w="6542" w:type="dxa"/>
            <w:gridSpan w:val="3"/>
            <w:tcBorders>
              <w:top w:val="single" w:sz="4" w:space="0" w:color="auto"/>
              <w:left w:val="single" w:sz="4" w:space="0" w:color="auto"/>
              <w:bottom w:val="single" w:sz="4" w:space="0" w:color="auto"/>
              <w:right w:val="single" w:sz="4" w:space="0" w:color="auto"/>
            </w:tcBorders>
            <w:shd w:val="clear" w:color="auto" w:fill="auto"/>
          </w:tcPr>
          <w:p w14:paraId="0BF5A150" w14:textId="77777777" w:rsidR="00B9715E" w:rsidRPr="00CC27A7" w:rsidRDefault="00B9715E" w:rsidP="001200ED">
            <w:pPr>
              <w:pStyle w:val="TableBodyText"/>
              <w:keepNext/>
              <w:rPr>
                <w:lang w:bidi="ar-SA"/>
              </w:rPr>
            </w:pPr>
            <w:r>
              <w:rPr>
                <w:lang w:bidi="ar-SA"/>
              </w:rPr>
              <w:t xml:space="preserve">Set fan speed in parentage of maximum speed  </w:t>
            </w:r>
          </w:p>
        </w:tc>
      </w:tr>
      <w:tr w:rsidR="00B9715E" w14:paraId="0BF5A154" w14:textId="77777777" w:rsidTr="00B9715E">
        <w:tc>
          <w:tcPr>
            <w:tcW w:w="1507" w:type="dxa"/>
            <w:tcBorders>
              <w:top w:val="single" w:sz="4" w:space="0" w:color="auto"/>
              <w:left w:val="single" w:sz="4" w:space="0" w:color="auto"/>
              <w:bottom w:val="single" w:sz="4" w:space="0" w:color="auto"/>
              <w:right w:val="single" w:sz="4" w:space="0" w:color="auto"/>
            </w:tcBorders>
            <w:shd w:val="clear" w:color="auto" w:fill="auto"/>
          </w:tcPr>
          <w:p w14:paraId="0BF5A152" w14:textId="77777777" w:rsidR="00B9715E" w:rsidRDefault="00B9715E" w:rsidP="001200ED">
            <w:pPr>
              <w:pStyle w:val="TableBodyText"/>
              <w:keepNext/>
              <w:rPr>
                <w:lang w:bidi="ar-SA"/>
              </w:rPr>
            </w:pPr>
            <w:r>
              <w:rPr>
                <w:lang w:bidi="ar-SA"/>
              </w:rPr>
              <w:t>Access</w:t>
            </w:r>
          </w:p>
        </w:tc>
        <w:tc>
          <w:tcPr>
            <w:tcW w:w="6542" w:type="dxa"/>
            <w:gridSpan w:val="3"/>
            <w:tcBorders>
              <w:top w:val="single" w:sz="4" w:space="0" w:color="auto"/>
              <w:left w:val="single" w:sz="4" w:space="0" w:color="auto"/>
              <w:bottom w:val="single" w:sz="4" w:space="0" w:color="auto"/>
              <w:right w:val="single" w:sz="4" w:space="0" w:color="auto"/>
            </w:tcBorders>
            <w:shd w:val="clear" w:color="auto" w:fill="auto"/>
          </w:tcPr>
          <w:p w14:paraId="0BF5A153" w14:textId="77777777" w:rsidR="00B9715E" w:rsidRPr="00CC27A7" w:rsidRDefault="00B9715E" w:rsidP="001200ED">
            <w:pPr>
              <w:pStyle w:val="TableBodyText"/>
              <w:keepNext/>
              <w:rPr>
                <w:lang w:bidi="ar-SA"/>
              </w:rPr>
            </w:pPr>
            <w:r>
              <w:rPr>
                <w:lang w:bidi="ar-SA"/>
              </w:rPr>
              <w:t xml:space="preserve">Write only </w:t>
            </w:r>
          </w:p>
        </w:tc>
      </w:tr>
      <w:tr w:rsidR="00B9715E" w14:paraId="0BF5A157" w14:textId="77777777" w:rsidTr="00B9715E">
        <w:tc>
          <w:tcPr>
            <w:tcW w:w="1507" w:type="dxa"/>
            <w:tcBorders>
              <w:top w:val="single" w:sz="4" w:space="0" w:color="auto"/>
              <w:left w:val="single" w:sz="4" w:space="0" w:color="auto"/>
              <w:bottom w:val="single" w:sz="4" w:space="0" w:color="auto"/>
              <w:right w:val="single" w:sz="4" w:space="0" w:color="auto"/>
            </w:tcBorders>
            <w:shd w:val="clear" w:color="auto" w:fill="auto"/>
          </w:tcPr>
          <w:p w14:paraId="0BF5A155" w14:textId="77777777" w:rsidR="00B9715E" w:rsidRDefault="00B9715E" w:rsidP="00DE64A7">
            <w:pPr>
              <w:pStyle w:val="TableBodyText"/>
              <w:rPr>
                <w:lang w:bidi="ar-SA"/>
              </w:rPr>
            </w:pPr>
            <w:r>
              <w:rPr>
                <w:lang w:bidi="ar-SA"/>
              </w:rPr>
              <w:t>Release version</w:t>
            </w:r>
          </w:p>
        </w:tc>
        <w:tc>
          <w:tcPr>
            <w:tcW w:w="6542" w:type="dxa"/>
            <w:gridSpan w:val="3"/>
            <w:tcBorders>
              <w:top w:val="single" w:sz="4" w:space="0" w:color="auto"/>
              <w:left w:val="single" w:sz="4" w:space="0" w:color="auto"/>
              <w:bottom w:val="single" w:sz="4" w:space="0" w:color="auto"/>
              <w:right w:val="single" w:sz="4" w:space="0" w:color="auto"/>
            </w:tcBorders>
            <w:shd w:val="clear" w:color="auto" w:fill="auto"/>
          </w:tcPr>
          <w:p w14:paraId="0BF5A156" w14:textId="77777777" w:rsidR="00B9715E" w:rsidRPr="00CC27A7" w:rsidRDefault="00B9715E" w:rsidP="00DE64A7">
            <w:pPr>
              <w:pStyle w:val="TableBodyText"/>
              <w:rPr>
                <w:lang w:bidi="ar-SA"/>
              </w:rPr>
            </w:pPr>
            <w:r>
              <w:rPr>
                <w:lang w:bidi="ar-SA"/>
              </w:rPr>
              <w:t>1.0</w:t>
            </w:r>
          </w:p>
        </w:tc>
      </w:tr>
      <w:tr w:rsidR="00B9715E" w14:paraId="0BF5A15C" w14:textId="77777777" w:rsidTr="00DE64A7">
        <w:tc>
          <w:tcPr>
            <w:tcW w:w="1507" w:type="dxa"/>
            <w:vMerge w:val="restart"/>
            <w:shd w:val="clear" w:color="auto" w:fill="auto"/>
          </w:tcPr>
          <w:p w14:paraId="0BF5A158" w14:textId="77777777" w:rsidR="00B9715E" w:rsidRDefault="00B9715E" w:rsidP="00DE64A7">
            <w:pPr>
              <w:pStyle w:val="TableBodyText"/>
              <w:rPr>
                <w:lang w:bidi="ar-SA"/>
              </w:rPr>
            </w:pPr>
            <w:r>
              <w:rPr>
                <w:lang w:bidi="ar-SA"/>
              </w:rPr>
              <w:t>Arguments</w:t>
            </w:r>
          </w:p>
        </w:tc>
        <w:tc>
          <w:tcPr>
            <w:tcW w:w="2333" w:type="dxa"/>
            <w:shd w:val="clear" w:color="auto" w:fill="auto"/>
          </w:tcPr>
          <w:p w14:paraId="0BF5A159" w14:textId="77777777" w:rsidR="00B9715E" w:rsidRPr="00CC27A7" w:rsidRDefault="00B9715E" w:rsidP="00DE64A7">
            <w:pPr>
              <w:pStyle w:val="TableBodyText"/>
              <w:rPr>
                <w:lang w:bidi="ar-SA"/>
              </w:rPr>
            </w:pPr>
            <w:r>
              <w:rPr>
                <w:lang w:bidi="ar-SA"/>
              </w:rPr>
              <w:t>Name</w:t>
            </w:r>
          </w:p>
        </w:tc>
        <w:tc>
          <w:tcPr>
            <w:tcW w:w="2250" w:type="dxa"/>
          </w:tcPr>
          <w:p w14:paraId="0BF5A15A" w14:textId="77777777" w:rsidR="00B9715E" w:rsidRPr="00CC27A7" w:rsidRDefault="00B9715E" w:rsidP="00DE64A7">
            <w:pPr>
              <w:pStyle w:val="TableBodyText"/>
              <w:rPr>
                <w:lang w:bidi="ar-SA"/>
              </w:rPr>
            </w:pPr>
            <w:r>
              <w:rPr>
                <w:lang w:bidi="ar-SA"/>
              </w:rPr>
              <w:t>Data type</w:t>
            </w:r>
          </w:p>
        </w:tc>
        <w:tc>
          <w:tcPr>
            <w:tcW w:w="1959" w:type="dxa"/>
            <w:shd w:val="clear" w:color="auto" w:fill="auto"/>
          </w:tcPr>
          <w:p w14:paraId="0BF5A15B" w14:textId="77777777" w:rsidR="00B9715E" w:rsidRPr="00CC27A7" w:rsidRDefault="00B9715E" w:rsidP="00DE64A7">
            <w:pPr>
              <w:pStyle w:val="TableBodyText"/>
              <w:rPr>
                <w:lang w:bidi="ar-SA"/>
              </w:rPr>
            </w:pPr>
            <w:r>
              <w:rPr>
                <w:lang w:bidi="ar-SA"/>
              </w:rPr>
              <w:t xml:space="preserve">Values </w:t>
            </w:r>
          </w:p>
        </w:tc>
      </w:tr>
      <w:tr w:rsidR="00B9715E" w14:paraId="0BF5A161" w14:textId="77777777" w:rsidTr="00DE64A7">
        <w:tc>
          <w:tcPr>
            <w:tcW w:w="1507" w:type="dxa"/>
            <w:vMerge/>
            <w:shd w:val="clear" w:color="auto" w:fill="auto"/>
          </w:tcPr>
          <w:p w14:paraId="0BF5A15D" w14:textId="77777777" w:rsidR="00B9715E" w:rsidRDefault="00B9715E" w:rsidP="00DE64A7">
            <w:pPr>
              <w:pStyle w:val="TableBodyText"/>
              <w:rPr>
                <w:lang w:bidi="ar-SA"/>
              </w:rPr>
            </w:pPr>
          </w:p>
        </w:tc>
        <w:tc>
          <w:tcPr>
            <w:tcW w:w="2333" w:type="dxa"/>
            <w:shd w:val="clear" w:color="auto" w:fill="auto"/>
          </w:tcPr>
          <w:p w14:paraId="0BF5A15E" w14:textId="77777777" w:rsidR="00B9715E" w:rsidRPr="00CC27A7" w:rsidRDefault="00B9715E" w:rsidP="00DE64A7">
            <w:pPr>
              <w:pStyle w:val="TableBodyText"/>
              <w:rPr>
                <w:lang w:bidi="ar-SA"/>
              </w:rPr>
            </w:pPr>
            <w:r>
              <w:rPr>
                <w:lang w:bidi="ar-SA"/>
              </w:rPr>
              <w:t xml:space="preserve">Fan speed   </w:t>
            </w:r>
          </w:p>
        </w:tc>
        <w:tc>
          <w:tcPr>
            <w:tcW w:w="2250" w:type="dxa"/>
          </w:tcPr>
          <w:p w14:paraId="0BF5A15F" w14:textId="77777777" w:rsidR="00B9715E" w:rsidRPr="00CC27A7" w:rsidRDefault="00B9715E" w:rsidP="00DE64A7">
            <w:pPr>
              <w:pStyle w:val="TableBodyText"/>
              <w:rPr>
                <w:lang w:bidi="ar-SA"/>
              </w:rPr>
            </w:pPr>
            <w:r>
              <w:rPr>
                <w:lang w:bidi="ar-SA"/>
              </w:rPr>
              <w:t xml:space="preserve">Integer </w:t>
            </w:r>
          </w:p>
        </w:tc>
        <w:tc>
          <w:tcPr>
            <w:tcW w:w="1959" w:type="dxa"/>
            <w:shd w:val="clear" w:color="auto" w:fill="auto"/>
          </w:tcPr>
          <w:p w14:paraId="0BF5A160" w14:textId="636C83E8" w:rsidR="00B9715E" w:rsidRPr="00CC27A7" w:rsidRDefault="00B9715E" w:rsidP="001723FF">
            <w:pPr>
              <w:pStyle w:val="TableBodyText"/>
              <w:rPr>
                <w:lang w:bidi="ar-SA"/>
              </w:rPr>
            </w:pPr>
            <w:r>
              <w:rPr>
                <w:lang w:bidi="ar-SA"/>
              </w:rPr>
              <w:t>0-</w:t>
            </w:r>
            <w:r w:rsidR="001723FF">
              <w:rPr>
                <w:lang w:bidi="ar-SA"/>
              </w:rPr>
              <w:t xml:space="preserve">255 </w:t>
            </w:r>
            <w:r w:rsidR="001723FF" w:rsidRPr="001723FF">
              <w:rPr>
                <w:lang w:bidi="ar-SA"/>
              </w:rPr>
              <w:t>(PWM duty cycles)</w:t>
            </w:r>
          </w:p>
        </w:tc>
      </w:tr>
      <w:tr w:rsidR="00B9715E" w14:paraId="0BF5A166" w14:textId="77777777" w:rsidTr="00DE64A7">
        <w:tc>
          <w:tcPr>
            <w:tcW w:w="1507" w:type="dxa"/>
            <w:shd w:val="clear" w:color="auto" w:fill="auto"/>
          </w:tcPr>
          <w:p w14:paraId="0BF5A162" w14:textId="77777777" w:rsidR="00B9715E" w:rsidRDefault="00B9715E" w:rsidP="00DE64A7">
            <w:pPr>
              <w:pStyle w:val="TableBodyText"/>
              <w:rPr>
                <w:lang w:bidi="ar-SA"/>
              </w:rPr>
            </w:pPr>
            <w:r>
              <w:rPr>
                <w:lang w:bidi="ar-SA"/>
              </w:rPr>
              <w:t xml:space="preserve">Example </w:t>
            </w:r>
          </w:p>
        </w:tc>
        <w:tc>
          <w:tcPr>
            <w:tcW w:w="6542" w:type="dxa"/>
            <w:gridSpan w:val="3"/>
            <w:shd w:val="clear" w:color="auto" w:fill="auto"/>
          </w:tcPr>
          <w:p w14:paraId="0BF5A163" w14:textId="66ECB2EA" w:rsidR="00B9715E" w:rsidRDefault="001723FF" w:rsidP="00B9715E">
            <w:pPr>
              <w:pStyle w:val="TableBodyText"/>
              <w:rPr>
                <w:lang w:bidi="ar-SA"/>
              </w:rPr>
            </w:pPr>
            <w:r w:rsidRPr="001723FF">
              <w:rPr>
                <w:lang w:bidi="ar-SA"/>
              </w:rPr>
              <w:t>Set fan module 1 to 60% (153 PWM duty cycles) of top speed.</w:t>
            </w:r>
            <w:r w:rsidR="008635F2">
              <w:rPr>
                <w:lang w:bidi="ar-SA"/>
              </w:rPr>
              <w:t>:</w:t>
            </w:r>
          </w:p>
          <w:p w14:paraId="0BF5A164" w14:textId="4354809A" w:rsidR="00B9715E" w:rsidRDefault="00B9715E" w:rsidP="00B9715E">
            <w:pPr>
              <w:pStyle w:val="TableBodyText"/>
              <w:rPr>
                <w:ins w:id="648" w:author="Vadim Pasternak [2]" w:date="2017-10-31T10:17:00Z"/>
                <w:b/>
                <w:bCs/>
                <w:lang w:bidi="ar-SA"/>
              </w:rPr>
            </w:pPr>
            <w:r w:rsidRPr="003153CE">
              <w:rPr>
                <w:b/>
                <w:bCs/>
                <w:lang w:bidi="ar-SA"/>
              </w:rPr>
              <w:t xml:space="preserve">echo 60 &gt; </w:t>
            </w:r>
            <w:del w:id="649" w:author="Vadim Pasternak" w:date="2018-12-06T01:40:00Z">
              <w:r w:rsidRPr="003153CE" w:rsidDel="00D82BCB">
                <w:rPr>
                  <w:b/>
                  <w:bCs/>
                  <w:lang w:bidi="ar-SA"/>
                </w:rPr>
                <w:delText>/bsp/</w:delText>
              </w:r>
            </w:del>
            <w:ins w:id="650" w:author="Vadim Pasternak" w:date="2018-12-06T01:40:00Z">
              <w:r w:rsidR="00D82BCB">
                <w:rPr>
                  <w:b/>
                  <w:bCs/>
                  <w:lang w:bidi="ar-SA"/>
                </w:rPr>
                <w:t>$bsp_path/</w:t>
              </w:r>
            </w:ins>
            <w:r w:rsidRPr="003153CE">
              <w:rPr>
                <w:b/>
                <w:bCs/>
                <w:lang w:bidi="ar-SA"/>
              </w:rPr>
              <w:t>fan/fan1_speed_set</w:t>
            </w:r>
          </w:p>
          <w:p w14:paraId="09752D0F" w14:textId="0EB10A67" w:rsidR="00A64176" w:rsidDel="006A21BF" w:rsidRDefault="00A64176" w:rsidP="00B9715E">
            <w:pPr>
              <w:pStyle w:val="TableBodyText"/>
              <w:rPr>
                <w:del w:id="651" w:author="Vadim Pasternak" w:date="2018-12-06T01:46:00Z"/>
                <w:b/>
                <w:bCs/>
                <w:lang w:bidi="ar-SA"/>
              </w:rPr>
            </w:pPr>
            <w:ins w:id="652" w:author="Vadim Pasternak [2]" w:date="2017-10-31T10:17:00Z">
              <w:del w:id="653" w:author="Vadim Pasternak" w:date="2018-12-06T01:46:00Z">
                <w:r w:rsidRPr="004B7524" w:rsidDel="006A21BF">
                  <w:rPr>
                    <w:color w:val="FF0000"/>
                    <w:sz w:val="24"/>
                    <w:szCs w:val="24"/>
                  </w:rPr>
                  <w:delText xml:space="preserve">Vadim: </w:delText>
                </w:r>
                <w:r w:rsidDel="006A21BF">
                  <w:rPr>
                    <w:color w:val="FF0000"/>
                    <w:sz w:val="24"/>
                    <w:szCs w:val="24"/>
                  </w:rPr>
                  <w:delText xml:space="preserve">(not correct) </w:delText>
                </w:r>
                <w:r w:rsidRPr="004B7524" w:rsidDel="006A21BF">
                  <w:rPr>
                    <w:color w:val="FF0000"/>
                    <w:sz w:val="24"/>
                    <w:szCs w:val="24"/>
                  </w:rPr>
                  <w:delText xml:space="preserve">all has been changed to conventional single index presentation: </w:delText>
                </w:r>
              </w:del>
              <w:del w:id="654" w:author="Vadim Pasternak" w:date="2018-12-06T01:40:00Z">
                <w:r w:rsidRPr="004B7524" w:rsidDel="00D82BCB">
                  <w:rPr>
                    <w:color w:val="FF0000"/>
                    <w:sz w:val="24"/>
                    <w:szCs w:val="24"/>
                  </w:rPr>
                  <w:delText>/bsp/</w:delText>
                </w:r>
              </w:del>
              <w:del w:id="655" w:author="Vadim Pasternak" w:date="2018-12-06T01:46:00Z">
                <w:r w:rsidRPr="004B7524" w:rsidDel="006A21BF">
                  <w:rPr>
                    <w:color w:val="FF0000"/>
                    <w:sz w:val="24"/>
                    <w:szCs w:val="24"/>
                  </w:rPr>
                  <w:delText>fan/fan1_speed_get</w:delText>
                </w:r>
              </w:del>
            </w:ins>
          </w:p>
          <w:p w14:paraId="28306DA8" w14:textId="77777777" w:rsidR="00B9715E" w:rsidRDefault="00B9715E" w:rsidP="00B9715E">
            <w:pPr>
              <w:pStyle w:val="TableBodyText"/>
              <w:rPr>
                <w:lang w:bidi="ar-SA"/>
              </w:rPr>
            </w:pPr>
            <w:r>
              <w:rPr>
                <w:b/>
                <w:bCs/>
                <w:lang w:bidi="ar-SA"/>
              </w:rPr>
              <w:t xml:space="preserve">Note: </w:t>
            </w:r>
            <w:r w:rsidRPr="003153CE">
              <w:rPr>
                <w:lang w:bidi="ar-SA"/>
              </w:rPr>
              <w:t>Setting fan speed is allowed per fan module and not per fan unit inside a module</w:t>
            </w:r>
            <w:r w:rsidR="008635F2">
              <w:rPr>
                <w:lang w:bidi="ar-SA"/>
              </w:rPr>
              <w:t>.</w:t>
            </w:r>
          </w:p>
          <w:p w14:paraId="0BF5A165" w14:textId="1BFBC0D9" w:rsidR="009117CC" w:rsidRPr="00CC27A7" w:rsidRDefault="009117CC" w:rsidP="00B9715E">
            <w:pPr>
              <w:pStyle w:val="TableBodyText"/>
              <w:rPr>
                <w:lang w:bidi="ar-SA"/>
              </w:rPr>
            </w:pPr>
            <w:r w:rsidRPr="009117CC">
              <w:rPr>
                <w:rStyle w:val="Bold"/>
              </w:rPr>
              <w:t>Note:</w:t>
            </w:r>
            <w:r>
              <w:rPr>
                <w:lang w:bidi="ar-SA"/>
              </w:rPr>
              <w:t xml:space="preserve"> </w:t>
            </w:r>
            <w:r w:rsidRPr="009117CC">
              <w:rPr>
                <w:lang w:bidi="ar-SA"/>
              </w:rPr>
              <w:t>PWM to percent mapping is 0-100% to o-255 PWM.</w:t>
            </w:r>
          </w:p>
        </w:tc>
      </w:tr>
    </w:tbl>
    <w:p w14:paraId="0BF5A167" w14:textId="77777777" w:rsidR="00B9715E" w:rsidRDefault="006413F4" w:rsidP="00E961BC">
      <w:pPr>
        <w:pStyle w:val="Heading3"/>
      </w:pPr>
      <w:bookmarkStart w:id="656" w:name="_Toc429301665"/>
      <w:r>
        <w:t xml:space="preserve">Get </w:t>
      </w:r>
      <w:r w:rsidR="00E961BC">
        <w:t>F</w:t>
      </w:r>
      <w:r>
        <w:t xml:space="preserve">an </w:t>
      </w:r>
      <w:r w:rsidR="00E961BC">
        <w:t>M</w:t>
      </w:r>
      <w:r>
        <w:t xml:space="preserve">in </w:t>
      </w:r>
      <w:r w:rsidR="00E961BC">
        <w:t>S</w:t>
      </w:r>
      <w:r>
        <w:t>peed</w:t>
      </w:r>
      <w:bookmarkEnd w:id="656"/>
      <w:r>
        <w:t xml:space="preserve"> </w:t>
      </w:r>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2250"/>
        <w:gridCol w:w="1959"/>
      </w:tblGrid>
      <w:tr w:rsidR="00B9715E" w14:paraId="0BF5A16A" w14:textId="77777777" w:rsidTr="00B9715E">
        <w:tc>
          <w:tcPr>
            <w:tcW w:w="1507" w:type="dxa"/>
            <w:tcBorders>
              <w:top w:val="single" w:sz="4" w:space="0" w:color="auto"/>
              <w:left w:val="single" w:sz="4" w:space="0" w:color="auto"/>
              <w:bottom w:val="single" w:sz="4" w:space="0" w:color="auto"/>
              <w:right w:val="single" w:sz="4" w:space="0" w:color="auto"/>
            </w:tcBorders>
            <w:shd w:val="clear" w:color="auto" w:fill="auto"/>
          </w:tcPr>
          <w:p w14:paraId="0BF5A168" w14:textId="77777777" w:rsidR="00B9715E" w:rsidRDefault="00B9715E" w:rsidP="00DE64A7">
            <w:pPr>
              <w:pStyle w:val="TableBodyText"/>
              <w:rPr>
                <w:lang w:bidi="ar-SA"/>
              </w:rPr>
            </w:pPr>
            <w:r>
              <w:rPr>
                <w:lang w:bidi="ar-SA"/>
              </w:rPr>
              <w:t>Node name</w:t>
            </w:r>
          </w:p>
        </w:tc>
        <w:tc>
          <w:tcPr>
            <w:tcW w:w="6542" w:type="dxa"/>
            <w:gridSpan w:val="3"/>
            <w:tcBorders>
              <w:top w:val="single" w:sz="4" w:space="0" w:color="auto"/>
              <w:left w:val="single" w:sz="4" w:space="0" w:color="auto"/>
              <w:bottom w:val="single" w:sz="4" w:space="0" w:color="auto"/>
              <w:right w:val="single" w:sz="4" w:space="0" w:color="auto"/>
            </w:tcBorders>
            <w:shd w:val="clear" w:color="auto" w:fill="auto"/>
          </w:tcPr>
          <w:p w14:paraId="0BF5A169" w14:textId="0EB9CD1D" w:rsidR="00B9715E" w:rsidRPr="00CC27A7" w:rsidRDefault="00B9715E" w:rsidP="00DE64A7">
            <w:pPr>
              <w:pStyle w:val="TableBodyText"/>
              <w:rPr>
                <w:lang w:bidi="ar-SA"/>
              </w:rPr>
            </w:pPr>
            <w:del w:id="657" w:author="Vadim Pasternak" w:date="2018-12-06T01:40:00Z">
              <w:r w:rsidDel="00D82BCB">
                <w:rPr>
                  <w:lang w:bidi="ar-SA"/>
                </w:rPr>
                <w:delText>/bsp/</w:delText>
              </w:r>
            </w:del>
            <w:ins w:id="658" w:author="Vadim Pasternak" w:date="2018-12-06T01:40:00Z">
              <w:r w:rsidR="00D82BCB">
                <w:rPr>
                  <w:lang w:bidi="ar-SA"/>
                </w:rPr>
                <w:t>$bsp_path/</w:t>
              </w:r>
            </w:ins>
            <w:r>
              <w:rPr>
                <w:lang w:bidi="ar-SA"/>
              </w:rPr>
              <w:t>fan/fan&lt;fan module number&gt;_min</w:t>
            </w:r>
          </w:p>
        </w:tc>
      </w:tr>
      <w:tr w:rsidR="00B9715E" w14:paraId="0BF5A16D" w14:textId="77777777" w:rsidTr="00B9715E">
        <w:tc>
          <w:tcPr>
            <w:tcW w:w="1507" w:type="dxa"/>
            <w:tcBorders>
              <w:top w:val="single" w:sz="4" w:space="0" w:color="auto"/>
              <w:left w:val="single" w:sz="4" w:space="0" w:color="auto"/>
              <w:bottom w:val="single" w:sz="4" w:space="0" w:color="auto"/>
              <w:right w:val="single" w:sz="4" w:space="0" w:color="auto"/>
            </w:tcBorders>
            <w:shd w:val="clear" w:color="auto" w:fill="auto"/>
          </w:tcPr>
          <w:p w14:paraId="0BF5A16B" w14:textId="77777777" w:rsidR="00B9715E" w:rsidRDefault="00B9715E" w:rsidP="00DE64A7">
            <w:pPr>
              <w:pStyle w:val="TableBodyText"/>
              <w:rPr>
                <w:lang w:bidi="ar-SA"/>
              </w:rPr>
            </w:pPr>
            <w:r>
              <w:rPr>
                <w:lang w:bidi="ar-SA"/>
              </w:rPr>
              <w:t>Description</w:t>
            </w:r>
          </w:p>
        </w:tc>
        <w:tc>
          <w:tcPr>
            <w:tcW w:w="6542" w:type="dxa"/>
            <w:gridSpan w:val="3"/>
            <w:tcBorders>
              <w:top w:val="single" w:sz="4" w:space="0" w:color="auto"/>
              <w:left w:val="single" w:sz="4" w:space="0" w:color="auto"/>
              <w:bottom w:val="single" w:sz="4" w:space="0" w:color="auto"/>
              <w:right w:val="single" w:sz="4" w:space="0" w:color="auto"/>
            </w:tcBorders>
            <w:shd w:val="clear" w:color="auto" w:fill="auto"/>
          </w:tcPr>
          <w:p w14:paraId="0BF5A16C" w14:textId="77777777" w:rsidR="00B9715E" w:rsidRPr="00CC27A7" w:rsidRDefault="00B9715E" w:rsidP="00DE64A7">
            <w:pPr>
              <w:pStyle w:val="TableBodyText"/>
              <w:rPr>
                <w:lang w:bidi="ar-SA"/>
              </w:rPr>
            </w:pPr>
            <w:r>
              <w:rPr>
                <w:lang w:bidi="ar-SA"/>
              </w:rPr>
              <w:t xml:space="preserve">Get fan minimum allow speed in parentage of maximum speed  </w:t>
            </w:r>
          </w:p>
        </w:tc>
      </w:tr>
      <w:tr w:rsidR="00B9715E" w14:paraId="0BF5A170" w14:textId="77777777" w:rsidTr="00B9715E">
        <w:tc>
          <w:tcPr>
            <w:tcW w:w="1507" w:type="dxa"/>
            <w:tcBorders>
              <w:top w:val="single" w:sz="4" w:space="0" w:color="auto"/>
              <w:left w:val="single" w:sz="4" w:space="0" w:color="auto"/>
              <w:bottom w:val="single" w:sz="4" w:space="0" w:color="auto"/>
              <w:right w:val="single" w:sz="4" w:space="0" w:color="auto"/>
            </w:tcBorders>
            <w:shd w:val="clear" w:color="auto" w:fill="auto"/>
          </w:tcPr>
          <w:p w14:paraId="0BF5A16E" w14:textId="77777777" w:rsidR="00B9715E" w:rsidRDefault="00B9715E" w:rsidP="00DE64A7">
            <w:pPr>
              <w:pStyle w:val="TableBodyText"/>
              <w:rPr>
                <w:lang w:bidi="ar-SA"/>
              </w:rPr>
            </w:pPr>
            <w:r>
              <w:rPr>
                <w:lang w:bidi="ar-SA"/>
              </w:rPr>
              <w:t>Access</w:t>
            </w:r>
          </w:p>
        </w:tc>
        <w:tc>
          <w:tcPr>
            <w:tcW w:w="6542" w:type="dxa"/>
            <w:gridSpan w:val="3"/>
            <w:tcBorders>
              <w:top w:val="single" w:sz="4" w:space="0" w:color="auto"/>
              <w:left w:val="single" w:sz="4" w:space="0" w:color="auto"/>
              <w:bottom w:val="single" w:sz="4" w:space="0" w:color="auto"/>
              <w:right w:val="single" w:sz="4" w:space="0" w:color="auto"/>
            </w:tcBorders>
            <w:shd w:val="clear" w:color="auto" w:fill="auto"/>
          </w:tcPr>
          <w:p w14:paraId="0BF5A16F" w14:textId="77777777" w:rsidR="00B9715E" w:rsidRPr="00CC27A7" w:rsidRDefault="00B9715E" w:rsidP="00DE64A7">
            <w:pPr>
              <w:pStyle w:val="TableBodyText"/>
              <w:rPr>
                <w:lang w:bidi="ar-SA"/>
              </w:rPr>
            </w:pPr>
            <w:r>
              <w:rPr>
                <w:lang w:bidi="ar-SA"/>
              </w:rPr>
              <w:t>R</w:t>
            </w:r>
            <w:r w:rsidRPr="00B9715E">
              <w:rPr>
                <w:lang w:bidi="ar-SA"/>
              </w:rPr>
              <w:t>ead only</w:t>
            </w:r>
          </w:p>
        </w:tc>
      </w:tr>
      <w:tr w:rsidR="00B9715E" w14:paraId="0BF5A173" w14:textId="77777777" w:rsidTr="00B9715E">
        <w:tc>
          <w:tcPr>
            <w:tcW w:w="1507" w:type="dxa"/>
            <w:tcBorders>
              <w:top w:val="single" w:sz="4" w:space="0" w:color="auto"/>
              <w:left w:val="single" w:sz="4" w:space="0" w:color="auto"/>
              <w:bottom w:val="single" w:sz="4" w:space="0" w:color="auto"/>
              <w:right w:val="single" w:sz="4" w:space="0" w:color="auto"/>
            </w:tcBorders>
            <w:shd w:val="clear" w:color="auto" w:fill="auto"/>
          </w:tcPr>
          <w:p w14:paraId="0BF5A171" w14:textId="77777777" w:rsidR="00B9715E" w:rsidRDefault="00B9715E" w:rsidP="00DE64A7">
            <w:pPr>
              <w:pStyle w:val="TableBodyText"/>
              <w:rPr>
                <w:lang w:bidi="ar-SA"/>
              </w:rPr>
            </w:pPr>
            <w:r>
              <w:rPr>
                <w:lang w:bidi="ar-SA"/>
              </w:rPr>
              <w:t>Release version</w:t>
            </w:r>
          </w:p>
        </w:tc>
        <w:tc>
          <w:tcPr>
            <w:tcW w:w="6542" w:type="dxa"/>
            <w:gridSpan w:val="3"/>
            <w:tcBorders>
              <w:top w:val="single" w:sz="4" w:space="0" w:color="auto"/>
              <w:left w:val="single" w:sz="4" w:space="0" w:color="auto"/>
              <w:bottom w:val="single" w:sz="4" w:space="0" w:color="auto"/>
              <w:right w:val="single" w:sz="4" w:space="0" w:color="auto"/>
            </w:tcBorders>
            <w:shd w:val="clear" w:color="auto" w:fill="auto"/>
          </w:tcPr>
          <w:p w14:paraId="0BF5A172" w14:textId="77777777" w:rsidR="00B9715E" w:rsidRPr="00CC27A7" w:rsidRDefault="00B9715E" w:rsidP="00DE64A7">
            <w:pPr>
              <w:pStyle w:val="TableBodyText"/>
              <w:rPr>
                <w:lang w:bidi="ar-SA"/>
              </w:rPr>
            </w:pPr>
            <w:r>
              <w:rPr>
                <w:lang w:bidi="ar-SA"/>
              </w:rPr>
              <w:t>1.0</w:t>
            </w:r>
          </w:p>
        </w:tc>
      </w:tr>
      <w:tr w:rsidR="00B9715E" w14:paraId="0BF5A178" w14:textId="77777777" w:rsidTr="00DE64A7">
        <w:tc>
          <w:tcPr>
            <w:tcW w:w="1507" w:type="dxa"/>
            <w:vMerge w:val="restart"/>
            <w:shd w:val="clear" w:color="auto" w:fill="auto"/>
          </w:tcPr>
          <w:p w14:paraId="0BF5A174" w14:textId="77777777" w:rsidR="00B9715E" w:rsidRDefault="00B9715E" w:rsidP="00DE64A7">
            <w:pPr>
              <w:pStyle w:val="TableBodyText"/>
              <w:rPr>
                <w:lang w:bidi="ar-SA"/>
              </w:rPr>
            </w:pPr>
            <w:r>
              <w:rPr>
                <w:lang w:bidi="ar-SA"/>
              </w:rPr>
              <w:t>Arguments</w:t>
            </w:r>
          </w:p>
        </w:tc>
        <w:tc>
          <w:tcPr>
            <w:tcW w:w="2333" w:type="dxa"/>
            <w:shd w:val="clear" w:color="auto" w:fill="auto"/>
          </w:tcPr>
          <w:p w14:paraId="0BF5A175" w14:textId="77777777" w:rsidR="00B9715E" w:rsidRPr="00CC27A7" w:rsidRDefault="00B9715E" w:rsidP="00DE64A7">
            <w:pPr>
              <w:pStyle w:val="TableBodyText"/>
              <w:rPr>
                <w:lang w:bidi="ar-SA"/>
              </w:rPr>
            </w:pPr>
            <w:r>
              <w:rPr>
                <w:lang w:bidi="ar-SA"/>
              </w:rPr>
              <w:t>Name</w:t>
            </w:r>
          </w:p>
        </w:tc>
        <w:tc>
          <w:tcPr>
            <w:tcW w:w="2250" w:type="dxa"/>
          </w:tcPr>
          <w:p w14:paraId="0BF5A176" w14:textId="77777777" w:rsidR="00B9715E" w:rsidRPr="00CC27A7" w:rsidRDefault="00B9715E" w:rsidP="00DE64A7">
            <w:pPr>
              <w:pStyle w:val="TableBodyText"/>
              <w:rPr>
                <w:lang w:bidi="ar-SA"/>
              </w:rPr>
            </w:pPr>
            <w:r>
              <w:rPr>
                <w:lang w:bidi="ar-SA"/>
              </w:rPr>
              <w:t>Data type</w:t>
            </w:r>
          </w:p>
        </w:tc>
        <w:tc>
          <w:tcPr>
            <w:tcW w:w="1959" w:type="dxa"/>
            <w:shd w:val="clear" w:color="auto" w:fill="auto"/>
          </w:tcPr>
          <w:p w14:paraId="0BF5A177" w14:textId="77777777" w:rsidR="00B9715E" w:rsidRPr="00CC27A7" w:rsidRDefault="00B9715E" w:rsidP="00DE64A7">
            <w:pPr>
              <w:pStyle w:val="TableBodyText"/>
              <w:rPr>
                <w:lang w:bidi="ar-SA"/>
              </w:rPr>
            </w:pPr>
            <w:r>
              <w:rPr>
                <w:lang w:bidi="ar-SA"/>
              </w:rPr>
              <w:t xml:space="preserve">Values </w:t>
            </w:r>
          </w:p>
        </w:tc>
      </w:tr>
      <w:tr w:rsidR="00B9715E" w14:paraId="0BF5A17D" w14:textId="77777777" w:rsidTr="00DE64A7">
        <w:tc>
          <w:tcPr>
            <w:tcW w:w="1507" w:type="dxa"/>
            <w:vMerge/>
            <w:shd w:val="clear" w:color="auto" w:fill="auto"/>
          </w:tcPr>
          <w:p w14:paraId="0BF5A179" w14:textId="77777777" w:rsidR="00B9715E" w:rsidRDefault="00B9715E" w:rsidP="00DE64A7">
            <w:pPr>
              <w:pStyle w:val="TableBodyText"/>
              <w:rPr>
                <w:lang w:bidi="ar-SA"/>
              </w:rPr>
            </w:pPr>
          </w:p>
        </w:tc>
        <w:tc>
          <w:tcPr>
            <w:tcW w:w="2333" w:type="dxa"/>
            <w:shd w:val="clear" w:color="auto" w:fill="auto"/>
          </w:tcPr>
          <w:p w14:paraId="0BF5A17A" w14:textId="77777777" w:rsidR="00B9715E" w:rsidRPr="00CC27A7" w:rsidRDefault="00B9715E" w:rsidP="00DE64A7">
            <w:pPr>
              <w:pStyle w:val="TableBodyText"/>
              <w:rPr>
                <w:lang w:bidi="ar-SA"/>
              </w:rPr>
            </w:pPr>
            <w:r>
              <w:rPr>
                <w:lang w:bidi="ar-SA"/>
              </w:rPr>
              <w:t xml:space="preserve">Fan speed   </w:t>
            </w:r>
          </w:p>
        </w:tc>
        <w:tc>
          <w:tcPr>
            <w:tcW w:w="2250" w:type="dxa"/>
          </w:tcPr>
          <w:p w14:paraId="0BF5A17B" w14:textId="77777777" w:rsidR="00B9715E" w:rsidRPr="00CC27A7" w:rsidRDefault="00B9715E" w:rsidP="00DE64A7">
            <w:pPr>
              <w:pStyle w:val="TableBodyText"/>
              <w:rPr>
                <w:lang w:bidi="ar-SA"/>
              </w:rPr>
            </w:pPr>
            <w:r>
              <w:rPr>
                <w:lang w:bidi="ar-SA"/>
              </w:rPr>
              <w:t xml:space="preserve">Integer </w:t>
            </w:r>
          </w:p>
        </w:tc>
        <w:tc>
          <w:tcPr>
            <w:tcW w:w="1959" w:type="dxa"/>
            <w:shd w:val="clear" w:color="auto" w:fill="auto"/>
          </w:tcPr>
          <w:p w14:paraId="0BF5A17C" w14:textId="71942D8D" w:rsidR="00B9715E" w:rsidRPr="00CC27A7" w:rsidRDefault="00B9715E" w:rsidP="001723FF">
            <w:pPr>
              <w:pStyle w:val="TableBodyText"/>
              <w:rPr>
                <w:lang w:bidi="ar-SA"/>
              </w:rPr>
            </w:pPr>
            <w:r>
              <w:rPr>
                <w:lang w:bidi="ar-SA"/>
              </w:rPr>
              <w:t>0-</w:t>
            </w:r>
            <w:r w:rsidR="001723FF">
              <w:rPr>
                <w:lang w:bidi="ar-SA"/>
              </w:rPr>
              <w:t>23000 RPM</w:t>
            </w:r>
          </w:p>
        </w:tc>
      </w:tr>
      <w:tr w:rsidR="00B9715E" w14:paraId="0BF5A180" w14:textId="77777777" w:rsidTr="00DE64A7">
        <w:tc>
          <w:tcPr>
            <w:tcW w:w="1507" w:type="dxa"/>
            <w:shd w:val="clear" w:color="auto" w:fill="auto"/>
          </w:tcPr>
          <w:p w14:paraId="0BF5A17E" w14:textId="77777777" w:rsidR="00B9715E" w:rsidRDefault="00B9715E" w:rsidP="00DE64A7">
            <w:pPr>
              <w:pStyle w:val="TableBodyText"/>
              <w:rPr>
                <w:lang w:bidi="ar-SA"/>
              </w:rPr>
            </w:pPr>
            <w:r>
              <w:rPr>
                <w:lang w:bidi="ar-SA"/>
              </w:rPr>
              <w:t xml:space="preserve">Example </w:t>
            </w:r>
          </w:p>
        </w:tc>
        <w:tc>
          <w:tcPr>
            <w:tcW w:w="6542" w:type="dxa"/>
            <w:gridSpan w:val="3"/>
            <w:shd w:val="clear" w:color="auto" w:fill="auto"/>
          </w:tcPr>
          <w:p w14:paraId="0BF5A17F" w14:textId="08FE8E88" w:rsidR="00B9715E" w:rsidRPr="00B9715E" w:rsidRDefault="008635F2" w:rsidP="00B9715E">
            <w:pPr>
              <w:pStyle w:val="TableBodyText"/>
              <w:rPr>
                <w:b/>
                <w:bCs/>
                <w:lang w:bidi="ar-SA"/>
              </w:rPr>
            </w:pPr>
            <w:r>
              <w:rPr>
                <w:lang w:bidi="ar-SA"/>
              </w:rPr>
              <w:t>Get fan module 1 minimum speed</w:t>
            </w:r>
            <w:r w:rsidR="00B9715E">
              <w:rPr>
                <w:lang w:bidi="ar-SA"/>
              </w:rPr>
              <w:t>:</w:t>
            </w:r>
            <w:r w:rsidR="00B9715E">
              <w:rPr>
                <w:lang w:bidi="ar-SA"/>
              </w:rPr>
              <w:br/>
            </w:r>
            <w:r w:rsidR="00B9715E" w:rsidRPr="003153CE">
              <w:rPr>
                <w:b/>
                <w:bCs/>
                <w:lang w:bidi="ar-SA"/>
              </w:rPr>
              <w:t xml:space="preserve">cat </w:t>
            </w:r>
            <w:del w:id="659" w:author="Vadim Pasternak" w:date="2018-12-06T01:40:00Z">
              <w:r w:rsidR="00B9715E" w:rsidRPr="003153CE" w:rsidDel="00D82BCB">
                <w:rPr>
                  <w:b/>
                  <w:bCs/>
                  <w:lang w:bidi="ar-SA"/>
                </w:rPr>
                <w:delText>/bsp/</w:delText>
              </w:r>
            </w:del>
            <w:ins w:id="660" w:author="Vadim Pasternak" w:date="2018-12-06T01:40:00Z">
              <w:r w:rsidR="00D82BCB">
                <w:rPr>
                  <w:b/>
                  <w:bCs/>
                  <w:lang w:bidi="ar-SA"/>
                </w:rPr>
                <w:t>$bsp_path/</w:t>
              </w:r>
            </w:ins>
            <w:r w:rsidR="00B9715E" w:rsidRPr="003153CE">
              <w:rPr>
                <w:b/>
                <w:bCs/>
                <w:lang w:bidi="ar-SA"/>
              </w:rPr>
              <w:t>fan/fan1_</w:t>
            </w:r>
            <w:r w:rsidR="00B9715E">
              <w:rPr>
                <w:b/>
                <w:bCs/>
                <w:lang w:bidi="ar-SA"/>
              </w:rPr>
              <w:t xml:space="preserve">speed_min </w:t>
            </w:r>
          </w:p>
        </w:tc>
      </w:tr>
    </w:tbl>
    <w:p w14:paraId="0BF5A181" w14:textId="77777777" w:rsidR="00927720" w:rsidRDefault="00927720" w:rsidP="00E961BC">
      <w:pPr>
        <w:pStyle w:val="Heading2"/>
      </w:pPr>
      <w:bookmarkStart w:id="661" w:name="_Toc429301666"/>
      <w:r>
        <w:t xml:space="preserve">Thermal </w:t>
      </w:r>
      <w:r w:rsidR="00E961BC">
        <w:t>C</w:t>
      </w:r>
      <w:r>
        <w:t>ontrol</w:t>
      </w:r>
      <w:bookmarkEnd w:id="661"/>
    </w:p>
    <w:p w14:paraId="0BF5A182" w14:textId="77777777" w:rsidR="00927720" w:rsidRDefault="00927720" w:rsidP="00E961BC">
      <w:pPr>
        <w:pStyle w:val="Heading3"/>
      </w:pPr>
      <w:bookmarkStart w:id="662" w:name="_Toc429301667"/>
      <w:r>
        <w:t xml:space="preserve">Read </w:t>
      </w:r>
      <w:r w:rsidR="00E961BC">
        <w:t>S</w:t>
      </w:r>
      <w:r>
        <w:t xml:space="preserve">witch </w:t>
      </w:r>
      <w:r w:rsidR="00E961BC">
        <w:t>ASIC</w:t>
      </w:r>
      <w:r>
        <w:t xml:space="preserve"> </w:t>
      </w:r>
      <w:r w:rsidR="00E961BC">
        <w:t>T</w:t>
      </w:r>
      <w:r>
        <w:t>emperature</w:t>
      </w:r>
      <w:bookmarkEnd w:id="662"/>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2250"/>
        <w:gridCol w:w="1959"/>
      </w:tblGrid>
      <w:tr w:rsidR="00927720" w14:paraId="0BF5A185" w14:textId="77777777" w:rsidTr="00DE64A7">
        <w:tc>
          <w:tcPr>
            <w:tcW w:w="1507" w:type="dxa"/>
            <w:shd w:val="clear" w:color="auto" w:fill="auto"/>
          </w:tcPr>
          <w:p w14:paraId="0BF5A183" w14:textId="77777777" w:rsidR="00927720" w:rsidRDefault="00927720" w:rsidP="00DE64A7">
            <w:pPr>
              <w:pStyle w:val="TableBodyText"/>
              <w:rPr>
                <w:lang w:bidi="ar-SA"/>
              </w:rPr>
            </w:pPr>
            <w:r>
              <w:rPr>
                <w:lang w:bidi="ar-SA"/>
              </w:rPr>
              <w:t>Node name</w:t>
            </w:r>
          </w:p>
        </w:tc>
        <w:tc>
          <w:tcPr>
            <w:tcW w:w="6542" w:type="dxa"/>
            <w:gridSpan w:val="3"/>
            <w:shd w:val="clear" w:color="auto" w:fill="auto"/>
          </w:tcPr>
          <w:p w14:paraId="0BF5A184" w14:textId="28AEA557" w:rsidR="00927720" w:rsidRPr="00CC27A7" w:rsidRDefault="00927720" w:rsidP="00927720">
            <w:pPr>
              <w:pStyle w:val="TableBodyText"/>
              <w:rPr>
                <w:lang w:bidi="ar-SA"/>
              </w:rPr>
            </w:pPr>
            <w:del w:id="663" w:author="Vadim Pasternak" w:date="2018-12-06T01:40:00Z">
              <w:r w:rsidDel="00D82BCB">
                <w:rPr>
                  <w:lang w:bidi="ar-SA"/>
                </w:rPr>
                <w:delText>/bsp/</w:delText>
              </w:r>
            </w:del>
            <w:ins w:id="664" w:author="Vadim Pasternak" w:date="2018-12-06T01:40:00Z">
              <w:r w:rsidR="00D82BCB">
                <w:rPr>
                  <w:lang w:bidi="ar-SA"/>
                </w:rPr>
                <w:t>$bsp_path/</w:t>
              </w:r>
            </w:ins>
            <w:r>
              <w:rPr>
                <w:lang w:bidi="ar-SA"/>
              </w:rPr>
              <w:t>thermal/asic</w:t>
            </w:r>
          </w:p>
        </w:tc>
      </w:tr>
      <w:tr w:rsidR="00927720" w14:paraId="0BF5A188" w14:textId="77777777" w:rsidTr="00DE64A7">
        <w:tc>
          <w:tcPr>
            <w:tcW w:w="1507" w:type="dxa"/>
            <w:shd w:val="clear" w:color="auto" w:fill="auto"/>
          </w:tcPr>
          <w:p w14:paraId="0BF5A186" w14:textId="77777777" w:rsidR="00927720" w:rsidRDefault="00927720" w:rsidP="00DE64A7">
            <w:pPr>
              <w:pStyle w:val="TableBodyText"/>
              <w:rPr>
                <w:lang w:bidi="ar-SA"/>
              </w:rPr>
            </w:pPr>
            <w:r>
              <w:rPr>
                <w:lang w:bidi="ar-SA"/>
              </w:rPr>
              <w:lastRenderedPageBreak/>
              <w:t>Description</w:t>
            </w:r>
          </w:p>
        </w:tc>
        <w:tc>
          <w:tcPr>
            <w:tcW w:w="6542" w:type="dxa"/>
            <w:gridSpan w:val="3"/>
            <w:shd w:val="clear" w:color="auto" w:fill="auto"/>
          </w:tcPr>
          <w:p w14:paraId="0BF5A187" w14:textId="77777777" w:rsidR="00927720" w:rsidRPr="00CC27A7" w:rsidRDefault="00927720" w:rsidP="0045227E">
            <w:pPr>
              <w:pStyle w:val="TableBodyText"/>
              <w:rPr>
                <w:lang w:bidi="ar-SA"/>
              </w:rPr>
            </w:pPr>
            <w:r>
              <w:rPr>
                <w:lang w:bidi="ar-SA"/>
              </w:rPr>
              <w:t xml:space="preserve">Read </w:t>
            </w:r>
            <w:r w:rsidR="0045227E">
              <w:rPr>
                <w:lang w:bidi="ar-SA"/>
              </w:rPr>
              <w:t xml:space="preserve">value </w:t>
            </w:r>
            <w:r>
              <w:rPr>
                <w:lang w:bidi="ar-SA"/>
              </w:rPr>
              <w:t xml:space="preserve">of switch module </w:t>
            </w:r>
            <w:r w:rsidR="00AA62BC">
              <w:rPr>
                <w:lang w:bidi="ar-SA"/>
              </w:rPr>
              <w:t xml:space="preserve">ASIC </w:t>
            </w:r>
            <w:r w:rsidR="0045227E">
              <w:t xml:space="preserve">temperature  </w:t>
            </w:r>
          </w:p>
        </w:tc>
      </w:tr>
      <w:tr w:rsidR="00927720" w14:paraId="0BF5A18B" w14:textId="77777777" w:rsidTr="00DE64A7">
        <w:tc>
          <w:tcPr>
            <w:tcW w:w="1507" w:type="dxa"/>
            <w:shd w:val="clear" w:color="auto" w:fill="auto"/>
          </w:tcPr>
          <w:p w14:paraId="0BF5A189" w14:textId="77777777" w:rsidR="00927720" w:rsidRDefault="00927720" w:rsidP="00DE64A7">
            <w:pPr>
              <w:pStyle w:val="TableBodyText"/>
              <w:rPr>
                <w:lang w:bidi="ar-SA"/>
              </w:rPr>
            </w:pPr>
            <w:r>
              <w:rPr>
                <w:lang w:bidi="ar-SA"/>
              </w:rPr>
              <w:t>Access</w:t>
            </w:r>
          </w:p>
        </w:tc>
        <w:tc>
          <w:tcPr>
            <w:tcW w:w="6542" w:type="dxa"/>
            <w:gridSpan w:val="3"/>
            <w:shd w:val="clear" w:color="auto" w:fill="auto"/>
          </w:tcPr>
          <w:p w14:paraId="0BF5A18A" w14:textId="77777777" w:rsidR="00927720" w:rsidRPr="00CC27A7" w:rsidRDefault="00927720" w:rsidP="00DE64A7">
            <w:pPr>
              <w:pStyle w:val="TableBodyText"/>
              <w:rPr>
                <w:lang w:bidi="ar-SA"/>
              </w:rPr>
            </w:pPr>
            <w:r>
              <w:rPr>
                <w:lang w:bidi="ar-SA"/>
              </w:rPr>
              <w:t xml:space="preserve">Read only </w:t>
            </w:r>
          </w:p>
        </w:tc>
      </w:tr>
      <w:tr w:rsidR="00927720" w14:paraId="0BF5A18E" w14:textId="77777777" w:rsidTr="00DE64A7">
        <w:tc>
          <w:tcPr>
            <w:tcW w:w="1507" w:type="dxa"/>
            <w:shd w:val="clear" w:color="auto" w:fill="auto"/>
          </w:tcPr>
          <w:p w14:paraId="0BF5A18C" w14:textId="77777777" w:rsidR="00927720" w:rsidRDefault="00927720" w:rsidP="00DE64A7">
            <w:pPr>
              <w:pStyle w:val="TableBodyText"/>
              <w:rPr>
                <w:lang w:bidi="ar-SA"/>
              </w:rPr>
            </w:pPr>
            <w:r>
              <w:rPr>
                <w:lang w:bidi="ar-SA"/>
              </w:rPr>
              <w:t>Release version</w:t>
            </w:r>
          </w:p>
        </w:tc>
        <w:tc>
          <w:tcPr>
            <w:tcW w:w="6542" w:type="dxa"/>
            <w:gridSpan w:val="3"/>
            <w:shd w:val="clear" w:color="auto" w:fill="auto"/>
          </w:tcPr>
          <w:p w14:paraId="0BF5A18D" w14:textId="77777777" w:rsidR="00927720" w:rsidRPr="00CC27A7" w:rsidRDefault="00927720" w:rsidP="00DE64A7">
            <w:pPr>
              <w:pStyle w:val="TableBodyText"/>
              <w:rPr>
                <w:lang w:bidi="ar-SA"/>
              </w:rPr>
            </w:pPr>
            <w:r>
              <w:rPr>
                <w:lang w:bidi="ar-SA"/>
              </w:rPr>
              <w:t>1.0</w:t>
            </w:r>
          </w:p>
        </w:tc>
      </w:tr>
      <w:tr w:rsidR="00927720" w14:paraId="0BF5A193" w14:textId="77777777" w:rsidTr="00DE64A7">
        <w:tc>
          <w:tcPr>
            <w:tcW w:w="1507" w:type="dxa"/>
            <w:vMerge w:val="restart"/>
            <w:shd w:val="clear" w:color="auto" w:fill="auto"/>
          </w:tcPr>
          <w:p w14:paraId="0BF5A18F" w14:textId="77777777" w:rsidR="00927720" w:rsidRDefault="00927720" w:rsidP="00DE64A7">
            <w:pPr>
              <w:pStyle w:val="TableBodyText"/>
              <w:rPr>
                <w:lang w:bidi="ar-SA"/>
              </w:rPr>
            </w:pPr>
            <w:r>
              <w:rPr>
                <w:lang w:bidi="ar-SA"/>
              </w:rPr>
              <w:t>Arguments</w:t>
            </w:r>
          </w:p>
        </w:tc>
        <w:tc>
          <w:tcPr>
            <w:tcW w:w="2333" w:type="dxa"/>
            <w:shd w:val="clear" w:color="auto" w:fill="auto"/>
          </w:tcPr>
          <w:p w14:paraId="0BF5A190" w14:textId="77777777" w:rsidR="00927720" w:rsidRPr="00CC27A7" w:rsidRDefault="00927720" w:rsidP="00DE64A7">
            <w:pPr>
              <w:pStyle w:val="TableBodyText"/>
              <w:rPr>
                <w:lang w:bidi="ar-SA"/>
              </w:rPr>
            </w:pPr>
            <w:r>
              <w:rPr>
                <w:lang w:bidi="ar-SA"/>
              </w:rPr>
              <w:t>Name</w:t>
            </w:r>
          </w:p>
        </w:tc>
        <w:tc>
          <w:tcPr>
            <w:tcW w:w="2250" w:type="dxa"/>
          </w:tcPr>
          <w:p w14:paraId="0BF5A191" w14:textId="77777777" w:rsidR="00927720" w:rsidRPr="00CC27A7" w:rsidRDefault="00927720" w:rsidP="00DE64A7">
            <w:pPr>
              <w:pStyle w:val="TableBodyText"/>
              <w:rPr>
                <w:lang w:bidi="ar-SA"/>
              </w:rPr>
            </w:pPr>
            <w:r>
              <w:rPr>
                <w:lang w:bidi="ar-SA"/>
              </w:rPr>
              <w:t>Data type</w:t>
            </w:r>
          </w:p>
        </w:tc>
        <w:tc>
          <w:tcPr>
            <w:tcW w:w="1959" w:type="dxa"/>
            <w:shd w:val="clear" w:color="auto" w:fill="auto"/>
          </w:tcPr>
          <w:p w14:paraId="0BF5A192" w14:textId="77777777" w:rsidR="00927720" w:rsidRPr="00CC27A7" w:rsidRDefault="00927720" w:rsidP="00DE64A7">
            <w:pPr>
              <w:pStyle w:val="TableBodyText"/>
              <w:rPr>
                <w:lang w:bidi="ar-SA"/>
              </w:rPr>
            </w:pPr>
            <w:r>
              <w:rPr>
                <w:lang w:bidi="ar-SA"/>
              </w:rPr>
              <w:t xml:space="preserve">Values </w:t>
            </w:r>
          </w:p>
        </w:tc>
      </w:tr>
      <w:tr w:rsidR="00927720" w14:paraId="0BF5A198" w14:textId="77777777" w:rsidTr="00DE64A7">
        <w:tc>
          <w:tcPr>
            <w:tcW w:w="1507" w:type="dxa"/>
            <w:vMerge/>
            <w:shd w:val="clear" w:color="auto" w:fill="auto"/>
          </w:tcPr>
          <w:p w14:paraId="0BF5A194" w14:textId="77777777" w:rsidR="00927720" w:rsidRDefault="00927720" w:rsidP="00DE64A7">
            <w:pPr>
              <w:pStyle w:val="TableBodyText"/>
              <w:rPr>
                <w:lang w:bidi="ar-SA"/>
              </w:rPr>
            </w:pPr>
          </w:p>
        </w:tc>
        <w:tc>
          <w:tcPr>
            <w:tcW w:w="2333" w:type="dxa"/>
            <w:shd w:val="clear" w:color="auto" w:fill="auto"/>
          </w:tcPr>
          <w:p w14:paraId="0BF5A195" w14:textId="77777777" w:rsidR="00927720" w:rsidRPr="00CC27A7" w:rsidRDefault="00927720" w:rsidP="00DE64A7">
            <w:pPr>
              <w:pStyle w:val="TableBodyText"/>
              <w:rPr>
                <w:lang w:bidi="ar-SA"/>
              </w:rPr>
            </w:pPr>
            <w:r>
              <w:rPr>
                <w:lang w:bidi="ar-SA"/>
              </w:rPr>
              <w:t xml:space="preserve">Temperature    </w:t>
            </w:r>
          </w:p>
        </w:tc>
        <w:tc>
          <w:tcPr>
            <w:tcW w:w="2250" w:type="dxa"/>
          </w:tcPr>
          <w:p w14:paraId="0BF5A196" w14:textId="77777777" w:rsidR="00927720" w:rsidRPr="00CC27A7" w:rsidRDefault="00927720" w:rsidP="00DE64A7">
            <w:pPr>
              <w:pStyle w:val="TableBodyText"/>
              <w:rPr>
                <w:lang w:bidi="ar-SA"/>
              </w:rPr>
            </w:pPr>
            <w:r>
              <w:rPr>
                <w:lang w:bidi="ar-SA"/>
              </w:rPr>
              <w:t xml:space="preserve">Integer </w:t>
            </w:r>
          </w:p>
        </w:tc>
        <w:tc>
          <w:tcPr>
            <w:tcW w:w="1959" w:type="dxa"/>
            <w:shd w:val="clear" w:color="auto" w:fill="auto"/>
          </w:tcPr>
          <w:p w14:paraId="0BF5A197" w14:textId="77777777" w:rsidR="00927720" w:rsidRPr="00CC27A7" w:rsidRDefault="00927720" w:rsidP="008635F2">
            <w:pPr>
              <w:pStyle w:val="TableBodyText"/>
              <w:rPr>
                <w:lang w:bidi="ar-SA"/>
              </w:rPr>
            </w:pPr>
            <w:r>
              <w:rPr>
                <w:lang w:bidi="ar-SA"/>
              </w:rPr>
              <w:t xml:space="preserve">Degrees in Celsius </w:t>
            </w:r>
          </w:p>
        </w:tc>
      </w:tr>
      <w:tr w:rsidR="00927720" w14:paraId="0BF5A19B" w14:textId="77777777" w:rsidTr="00DE64A7">
        <w:tc>
          <w:tcPr>
            <w:tcW w:w="1507" w:type="dxa"/>
            <w:shd w:val="clear" w:color="auto" w:fill="auto"/>
          </w:tcPr>
          <w:p w14:paraId="0BF5A199" w14:textId="77777777" w:rsidR="00927720" w:rsidRDefault="00927720" w:rsidP="00DE64A7">
            <w:pPr>
              <w:pStyle w:val="TableBodyText"/>
              <w:rPr>
                <w:lang w:bidi="ar-SA"/>
              </w:rPr>
            </w:pPr>
            <w:r>
              <w:rPr>
                <w:lang w:bidi="ar-SA"/>
              </w:rPr>
              <w:t xml:space="preserve">Example </w:t>
            </w:r>
          </w:p>
        </w:tc>
        <w:tc>
          <w:tcPr>
            <w:tcW w:w="6542" w:type="dxa"/>
            <w:gridSpan w:val="3"/>
            <w:shd w:val="clear" w:color="auto" w:fill="auto"/>
          </w:tcPr>
          <w:p w14:paraId="0BF5A19A" w14:textId="4F09BB58" w:rsidR="00927720" w:rsidRPr="00CC27A7" w:rsidRDefault="00927720" w:rsidP="00AA62BC">
            <w:pPr>
              <w:pStyle w:val="TableBodyText"/>
              <w:rPr>
                <w:lang w:bidi="ar-SA"/>
              </w:rPr>
            </w:pPr>
            <w:r>
              <w:rPr>
                <w:lang w:bidi="ar-SA"/>
              </w:rPr>
              <w:t>Get</w:t>
            </w:r>
            <w:r w:rsidR="008635F2">
              <w:rPr>
                <w:lang w:bidi="ar-SA"/>
              </w:rPr>
              <w:t xml:space="preserve"> switch module </w:t>
            </w:r>
            <w:r w:rsidR="00AA62BC">
              <w:rPr>
                <w:lang w:bidi="ar-SA"/>
              </w:rPr>
              <w:t>ASIC</w:t>
            </w:r>
            <w:r w:rsidR="008635F2">
              <w:rPr>
                <w:lang w:bidi="ar-SA"/>
              </w:rPr>
              <w:t xml:space="preserve"> temperature:</w:t>
            </w:r>
            <w:r>
              <w:rPr>
                <w:lang w:bidi="ar-SA"/>
              </w:rPr>
              <w:br/>
            </w:r>
            <w:r w:rsidRPr="00927720">
              <w:rPr>
                <w:b/>
                <w:bCs/>
                <w:lang w:bidi="ar-SA"/>
              </w:rPr>
              <w:t xml:space="preserve">cat </w:t>
            </w:r>
            <w:del w:id="665" w:author="Vadim Pasternak" w:date="2018-12-06T01:40:00Z">
              <w:r w:rsidRPr="00927720" w:rsidDel="00D82BCB">
                <w:rPr>
                  <w:b/>
                  <w:bCs/>
                  <w:lang w:bidi="ar-SA"/>
                </w:rPr>
                <w:delText>/bsp/</w:delText>
              </w:r>
            </w:del>
            <w:ins w:id="666" w:author="Vadim Pasternak" w:date="2018-12-06T01:40:00Z">
              <w:r w:rsidR="00D82BCB">
                <w:rPr>
                  <w:b/>
                  <w:bCs/>
                  <w:lang w:bidi="ar-SA"/>
                </w:rPr>
                <w:t>$bsp_path/</w:t>
              </w:r>
            </w:ins>
            <w:r w:rsidRPr="00927720">
              <w:rPr>
                <w:b/>
                <w:bCs/>
                <w:lang w:bidi="ar-SA"/>
              </w:rPr>
              <w:t>thermal/asic</w:t>
            </w:r>
          </w:p>
        </w:tc>
      </w:tr>
    </w:tbl>
    <w:p w14:paraId="0BF5A19C" w14:textId="77777777" w:rsidR="00927720" w:rsidRDefault="00927720" w:rsidP="001200ED">
      <w:pPr>
        <w:pStyle w:val="Heading3"/>
      </w:pPr>
      <w:bookmarkStart w:id="667" w:name="_Toc429301668"/>
      <w:r>
        <w:t xml:space="preserve">Read </w:t>
      </w:r>
      <w:r w:rsidR="00E961BC">
        <w:t>S</w:t>
      </w:r>
      <w:r>
        <w:t xml:space="preserve">witch </w:t>
      </w:r>
      <w:r w:rsidR="0045227E">
        <w:t>CPU</w:t>
      </w:r>
      <w:r>
        <w:t xml:space="preserve"> </w:t>
      </w:r>
      <w:r w:rsidR="00E961BC">
        <w:t>T</w:t>
      </w:r>
      <w:r>
        <w:t>emperature</w:t>
      </w:r>
      <w:bookmarkEnd w:id="667"/>
      <w:r>
        <w:t xml:space="preserve">  </w:t>
      </w:r>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2250"/>
        <w:gridCol w:w="1959"/>
      </w:tblGrid>
      <w:tr w:rsidR="00927720" w14:paraId="0BF5A19F" w14:textId="77777777" w:rsidTr="00DE64A7">
        <w:tc>
          <w:tcPr>
            <w:tcW w:w="1507" w:type="dxa"/>
            <w:shd w:val="clear" w:color="auto" w:fill="auto"/>
          </w:tcPr>
          <w:p w14:paraId="0BF5A19D" w14:textId="77777777" w:rsidR="00927720" w:rsidRDefault="00927720" w:rsidP="001200ED">
            <w:pPr>
              <w:pStyle w:val="TableBodyText"/>
              <w:keepNext/>
              <w:rPr>
                <w:lang w:bidi="ar-SA"/>
              </w:rPr>
            </w:pPr>
            <w:r>
              <w:rPr>
                <w:lang w:bidi="ar-SA"/>
              </w:rPr>
              <w:t>Node name</w:t>
            </w:r>
          </w:p>
        </w:tc>
        <w:tc>
          <w:tcPr>
            <w:tcW w:w="6542" w:type="dxa"/>
            <w:gridSpan w:val="3"/>
            <w:shd w:val="clear" w:color="auto" w:fill="auto"/>
          </w:tcPr>
          <w:p w14:paraId="0BF5A19E" w14:textId="4364F669" w:rsidR="00927720" w:rsidRPr="00CC27A7" w:rsidRDefault="00927720" w:rsidP="001200ED">
            <w:pPr>
              <w:pStyle w:val="TableBodyText"/>
              <w:keepNext/>
              <w:rPr>
                <w:lang w:bidi="ar-SA"/>
              </w:rPr>
            </w:pPr>
            <w:del w:id="668" w:author="Vadim Pasternak" w:date="2018-12-06T01:40:00Z">
              <w:r w:rsidDel="00D82BCB">
                <w:rPr>
                  <w:lang w:bidi="ar-SA"/>
                </w:rPr>
                <w:delText>/bsp/</w:delText>
              </w:r>
            </w:del>
            <w:ins w:id="669" w:author="Vadim Pasternak" w:date="2018-12-06T01:40:00Z">
              <w:r w:rsidR="00D82BCB">
                <w:rPr>
                  <w:lang w:bidi="ar-SA"/>
                </w:rPr>
                <w:t>$bsp_path/</w:t>
              </w:r>
            </w:ins>
            <w:r>
              <w:rPr>
                <w:lang w:bidi="ar-SA"/>
              </w:rPr>
              <w:t>thermal/cpu_</w:t>
            </w:r>
            <w:r w:rsidR="0045227E">
              <w:rPr>
                <w:lang w:bidi="ar-SA"/>
              </w:rPr>
              <w:t>&lt;core0</w:t>
            </w:r>
            <w:r w:rsidR="007B1863">
              <w:rPr>
                <w:lang w:bidi="ar-SA"/>
              </w:rPr>
              <w:t xml:space="preserve"> | </w:t>
            </w:r>
            <w:r w:rsidR="0045227E">
              <w:rPr>
                <w:lang w:bidi="ar-SA"/>
              </w:rPr>
              <w:t>core1</w:t>
            </w:r>
            <w:r w:rsidR="007B1863">
              <w:rPr>
                <w:lang w:bidi="ar-SA"/>
              </w:rPr>
              <w:t xml:space="preserve"> | </w:t>
            </w:r>
            <w:r w:rsidR="0045227E">
              <w:rPr>
                <w:lang w:bidi="ar-SA"/>
              </w:rPr>
              <w:t>pack&gt;</w:t>
            </w:r>
          </w:p>
        </w:tc>
      </w:tr>
      <w:tr w:rsidR="00927720" w14:paraId="0BF5A1A2" w14:textId="77777777" w:rsidTr="00DE64A7">
        <w:tc>
          <w:tcPr>
            <w:tcW w:w="1507" w:type="dxa"/>
            <w:shd w:val="clear" w:color="auto" w:fill="auto"/>
          </w:tcPr>
          <w:p w14:paraId="0BF5A1A0" w14:textId="77777777" w:rsidR="00927720" w:rsidRDefault="00927720" w:rsidP="001200ED">
            <w:pPr>
              <w:pStyle w:val="TableBodyText"/>
              <w:keepNext/>
              <w:rPr>
                <w:lang w:bidi="ar-SA"/>
              </w:rPr>
            </w:pPr>
            <w:r>
              <w:rPr>
                <w:lang w:bidi="ar-SA"/>
              </w:rPr>
              <w:t>Description</w:t>
            </w:r>
          </w:p>
        </w:tc>
        <w:tc>
          <w:tcPr>
            <w:tcW w:w="6542" w:type="dxa"/>
            <w:gridSpan w:val="3"/>
            <w:shd w:val="clear" w:color="auto" w:fill="auto"/>
          </w:tcPr>
          <w:p w14:paraId="0BF5A1A1" w14:textId="77777777" w:rsidR="00927720" w:rsidRPr="00CC27A7" w:rsidRDefault="00927720" w:rsidP="001200ED">
            <w:pPr>
              <w:pStyle w:val="TableBodyText"/>
              <w:keepNext/>
              <w:rPr>
                <w:lang w:bidi="ar-SA"/>
              </w:rPr>
            </w:pPr>
            <w:r>
              <w:rPr>
                <w:lang w:bidi="ar-SA"/>
              </w:rPr>
              <w:t xml:space="preserve">Read </w:t>
            </w:r>
            <w:r w:rsidR="0045227E">
              <w:rPr>
                <w:lang w:bidi="ar-SA"/>
              </w:rPr>
              <w:t>value</w:t>
            </w:r>
            <w:r>
              <w:rPr>
                <w:lang w:bidi="ar-SA"/>
              </w:rPr>
              <w:t xml:space="preserve"> of </w:t>
            </w:r>
            <w:r w:rsidR="0008777C">
              <w:rPr>
                <w:lang w:bidi="ar-SA"/>
              </w:rPr>
              <w:t>CPU</w:t>
            </w:r>
            <w:r w:rsidR="0045227E">
              <w:rPr>
                <w:lang w:bidi="ar-SA"/>
              </w:rPr>
              <w:t xml:space="preserve"> module </w:t>
            </w:r>
            <w:r w:rsidR="0045227E">
              <w:t xml:space="preserve">temperature  </w:t>
            </w:r>
          </w:p>
        </w:tc>
      </w:tr>
      <w:tr w:rsidR="00927720" w14:paraId="0BF5A1A5" w14:textId="77777777" w:rsidTr="00DE64A7">
        <w:tc>
          <w:tcPr>
            <w:tcW w:w="1507" w:type="dxa"/>
            <w:shd w:val="clear" w:color="auto" w:fill="auto"/>
          </w:tcPr>
          <w:p w14:paraId="0BF5A1A3" w14:textId="77777777" w:rsidR="00927720" w:rsidRDefault="00927720" w:rsidP="001200ED">
            <w:pPr>
              <w:pStyle w:val="TableBodyText"/>
              <w:keepNext/>
              <w:rPr>
                <w:lang w:bidi="ar-SA"/>
              </w:rPr>
            </w:pPr>
            <w:r>
              <w:rPr>
                <w:lang w:bidi="ar-SA"/>
              </w:rPr>
              <w:t>Access</w:t>
            </w:r>
          </w:p>
        </w:tc>
        <w:tc>
          <w:tcPr>
            <w:tcW w:w="6542" w:type="dxa"/>
            <w:gridSpan w:val="3"/>
            <w:shd w:val="clear" w:color="auto" w:fill="auto"/>
          </w:tcPr>
          <w:p w14:paraId="0BF5A1A4" w14:textId="77777777" w:rsidR="00927720" w:rsidRPr="00CC27A7" w:rsidRDefault="00927720" w:rsidP="001200ED">
            <w:pPr>
              <w:pStyle w:val="TableBodyText"/>
              <w:keepNext/>
              <w:rPr>
                <w:lang w:bidi="ar-SA"/>
              </w:rPr>
            </w:pPr>
            <w:r>
              <w:rPr>
                <w:lang w:bidi="ar-SA"/>
              </w:rPr>
              <w:t xml:space="preserve">Read only </w:t>
            </w:r>
          </w:p>
        </w:tc>
      </w:tr>
      <w:tr w:rsidR="00927720" w14:paraId="0BF5A1A8" w14:textId="77777777" w:rsidTr="00DE64A7">
        <w:tc>
          <w:tcPr>
            <w:tcW w:w="1507" w:type="dxa"/>
            <w:shd w:val="clear" w:color="auto" w:fill="auto"/>
          </w:tcPr>
          <w:p w14:paraId="0BF5A1A6" w14:textId="77777777" w:rsidR="00927720" w:rsidRDefault="00927720" w:rsidP="008635F2">
            <w:pPr>
              <w:pStyle w:val="TableBodyText"/>
              <w:keepNext/>
              <w:rPr>
                <w:lang w:bidi="ar-SA"/>
              </w:rPr>
            </w:pPr>
            <w:r>
              <w:rPr>
                <w:lang w:bidi="ar-SA"/>
              </w:rPr>
              <w:t>Release version</w:t>
            </w:r>
          </w:p>
        </w:tc>
        <w:tc>
          <w:tcPr>
            <w:tcW w:w="6542" w:type="dxa"/>
            <w:gridSpan w:val="3"/>
            <w:shd w:val="clear" w:color="auto" w:fill="auto"/>
          </w:tcPr>
          <w:p w14:paraId="0BF5A1A7" w14:textId="77777777" w:rsidR="00927720" w:rsidRPr="00CC27A7" w:rsidRDefault="00927720" w:rsidP="008635F2">
            <w:pPr>
              <w:pStyle w:val="TableBodyText"/>
              <w:keepNext/>
              <w:rPr>
                <w:lang w:bidi="ar-SA"/>
              </w:rPr>
            </w:pPr>
            <w:r>
              <w:rPr>
                <w:lang w:bidi="ar-SA"/>
              </w:rPr>
              <w:t>1.0</w:t>
            </w:r>
          </w:p>
        </w:tc>
      </w:tr>
      <w:tr w:rsidR="00927720" w14:paraId="0BF5A1AD" w14:textId="77777777" w:rsidTr="00DE64A7">
        <w:tc>
          <w:tcPr>
            <w:tcW w:w="1507" w:type="dxa"/>
            <w:vMerge w:val="restart"/>
            <w:shd w:val="clear" w:color="auto" w:fill="auto"/>
          </w:tcPr>
          <w:p w14:paraId="0BF5A1A9" w14:textId="77777777" w:rsidR="00927720" w:rsidRDefault="00927720" w:rsidP="00DE64A7">
            <w:pPr>
              <w:pStyle w:val="TableBodyText"/>
              <w:rPr>
                <w:lang w:bidi="ar-SA"/>
              </w:rPr>
            </w:pPr>
            <w:r>
              <w:rPr>
                <w:lang w:bidi="ar-SA"/>
              </w:rPr>
              <w:t>Arguments</w:t>
            </w:r>
          </w:p>
        </w:tc>
        <w:tc>
          <w:tcPr>
            <w:tcW w:w="2333" w:type="dxa"/>
            <w:shd w:val="clear" w:color="auto" w:fill="auto"/>
          </w:tcPr>
          <w:p w14:paraId="0BF5A1AA" w14:textId="77777777" w:rsidR="00927720" w:rsidRPr="00CC27A7" w:rsidRDefault="00927720" w:rsidP="00DE64A7">
            <w:pPr>
              <w:pStyle w:val="TableBodyText"/>
              <w:rPr>
                <w:lang w:bidi="ar-SA"/>
              </w:rPr>
            </w:pPr>
            <w:r>
              <w:rPr>
                <w:lang w:bidi="ar-SA"/>
              </w:rPr>
              <w:t>Name</w:t>
            </w:r>
          </w:p>
        </w:tc>
        <w:tc>
          <w:tcPr>
            <w:tcW w:w="2250" w:type="dxa"/>
          </w:tcPr>
          <w:p w14:paraId="0BF5A1AB" w14:textId="77777777" w:rsidR="00927720" w:rsidRPr="00CC27A7" w:rsidRDefault="00927720" w:rsidP="00DE64A7">
            <w:pPr>
              <w:pStyle w:val="TableBodyText"/>
              <w:rPr>
                <w:lang w:bidi="ar-SA"/>
              </w:rPr>
            </w:pPr>
            <w:r>
              <w:rPr>
                <w:lang w:bidi="ar-SA"/>
              </w:rPr>
              <w:t>Data type</w:t>
            </w:r>
          </w:p>
        </w:tc>
        <w:tc>
          <w:tcPr>
            <w:tcW w:w="1959" w:type="dxa"/>
            <w:shd w:val="clear" w:color="auto" w:fill="auto"/>
          </w:tcPr>
          <w:p w14:paraId="0BF5A1AC" w14:textId="77777777" w:rsidR="00927720" w:rsidRPr="00CC27A7" w:rsidRDefault="00927720" w:rsidP="00DE64A7">
            <w:pPr>
              <w:pStyle w:val="TableBodyText"/>
              <w:rPr>
                <w:lang w:bidi="ar-SA"/>
              </w:rPr>
            </w:pPr>
            <w:r>
              <w:rPr>
                <w:lang w:bidi="ar-SA"/>
              </w:rPr>
              <w:t xml:space="preserve">Values </w:t>
            </w:r>
          </w:p>
        </w:tc>
      </w:tr>
      <w:tr w:rsidR="00927720" w14:paraId="0BF5A1B2" w14:textId="77777777" w:rsidTr="00DE64A7">
        <w:tc>
          <w:tcPr>
            <w:tcW w:w="1507" w:type="dxa"/>
            <w:vMerge/>
            <w:shd w:val="clear" w:color="auto" w:fill="auto"/>
          </w:tcPr>
          <w:p w14:paraId="0BF5A1AE" w14:textId="77777777" w:rsidR="00927720" w:rsidRDefault="00927720" w:rsidP="00DE64A7">
            <w:pPr>
              <w:pStyle w:val="TableBodyText"/>
              <w:rPr>
                <w:lang w:bidi="ar-SA"/>
              </w:rPr>
            </w:pPr>
          </w:p>
        </w:tc>
        <w:tc>
          <w:tcPr>
            <w:tcW w:w="2333" w:type="dxa"/>
            <w:shd w:val="clear" w:color="auto" w:fill="auto"/>
          </w:tcPr>
          <w:p w14:paraId="0BF5A1AF" w14:textId="77777777" w:rsidR="00927720" w:rsidRPr="00CC27A7" w:rsidRDefault="00927720" w:rsidP="00DE64A7">
            <w:pPr>
              <w:pStyle w:val="TableBodyText"/>
              <w:rPr>
                <w:lang w:bidi="ar-SA"/>
              </w:rPr>
            </w:pPr>
            <w:r>
              <w:rPr>
                <w:lang w:bidi="ar-SA"/>
              </w:rPr>
              <w:t xml:space="preserve">Temperature    </w:t>
            </w:r>
          </w:p>
        </w:tc>
        <w:tc>
          <w:tcPr>
            <w:tcW w:w="2250" w:type="dxa"/>
          </w:tcPr>
          <w:p w14:paraId="0BF5A1B0" w14:textId="77777777" w:rsidR="00927720" w:rsidRPr="00CC27A7" w:rsidRDefault="00927720" w:rsidP="00DE64A7">
            <w:pPr>
              <w:pStyle w:val="TableBodyText"/>
              <w:rPr>
                <w:lang w:bidi="ar-SA"/>
              </w:rPr>
            </w:pPr>
            <w:r>
              <w:rPr>
                <w:lang w:bidi="ar-SA"/>
              </w:rPr>
              <w:t xml:space="preserve">Integer </w:t>
            </w:r>
          </w:p>
        </w:tc>
        <w:tc>
          <w:tcPr>
            <w:tcW w:w="1959" w:type="dxa"/>
            <w:shd w:val="clear" w:color="auto" w:fill="auto"/>
          </w:tcPr>
          <w:p w14:paraId="0BF5A1B1" w14:textId="77777777" w:rsidR="00927720" w:rsidRPr="00CC27A7" w:rsidRDefault="00927720" w:rsidP="008635F2">
            <w:pPr>
              <w:pStyle w:val="TableBodyText"/>
              <w:rPr>
                <w:lang w:bidi="ar-SA"/>
              </w:rPr>
            </w:pPr>
            <w:r>
              <w:rPr>
                <w:lang w:bidi="ar-SA"/>
              </w:rPr>
              <w:t xml:space="preserve">Degrees in Celsius </w:t>
            </w:r>
          </w:p>
        </w:tc>
      </w:tr>
      <w:tr w:rsidR="00927720" w14:paraId="0BF5A1B7" w14:textId="77777777" w:rsidTr="00DE64A7">
        <w:tc>
          <w:tcPr>
            <w:tcW w:w="1507" w:type="dxa"/>
            <w:shd w:val="clear" w:color="auto" w:fill="auto"/>
          </w:tcPr>
          <w:p w14:paraId="0BF5A1B3" w14:textId="77777777" w:rsidR="00927720" w:rsidRDefault="00927720" w:rsidP="00DE64A7">
            <w:pPr>
              <w:pStyle w:val="TableBodyText"/>
              <w:rPr>
                <w:lang w:bidi="ar-SA"/>
              </w:rPr>
            </w:pPr>
            <w:r>
              <w:rPr>
                <w:lang w:bidi="ar-SA"/>
              </w:rPr>
              <w:t xml:space="preserve">Example </w:t>
            </w:r>
          </w:p>
        </w:tc>
        <w:tc>
          <w:tcPr>
            <w:tcW w:w="6542" w:type="dxa"/>
            <w:gridSpan w:val="3"/>
            <w:shd w:val="clear" w:color="auto" w:fill="auto"/>
          </w:tcPr>
          <w:p w14:paraId="0BF5A1B4" w14:textId="77777777" w:rsidR="0008777C" w:rsidRDefault="00927720" w:rsidP="00DE64A7">
            <w:pPr>
              <w:pStyle w:val="TableBodyText"/>
              <w:rPr>
                <w:lang w:bidi="ar-SA"/>
              </w:rPr>
            </w:pPr>
            <w:r>
              <w:rPr>
                <w:lang w:bidi="ar-SA"/>
              </w:rPr>
              <w:t xml:space="preserve">Get </w:t>
            </w:r>
            <w:r w:rsidR="0008777C">
              <w:rPr>
                <w:lang w:bidi="ar-SA"/>
              </w:rPr>
              <w:t>CPU</w:t>
            </w:r>
          </w:p>
          <w:p w14:paraId="0BF5A1B5" w14:textId="77777777" w:rsidR="0045227E" w:rsidRDefault="008635F2" w:rsidP="00DE64A7">
            <w:pPr>
              <w:pStyle w:val="TableBodyText"/>
              <w:rPr>
                <w:lang w:bidi="ar-SA"/>
              </w:rPr>
            </w:pPr>
            <w:r>
              <w:rPr>
                <w:lang w:bidi="ar-SA"/>
              </w:rPr>
              <w:t>Core 0 temperature:</w:t>
            </w:r>
          </w:p>
          <w:p w14:paraId="0BF5A1B6" w14:textId="134DF303" w:rsidR="00927720" w:rsidRPr="00CC27A7" w:rsidRDefault="00927720" w:rsidP="00DE64A7">
            <w:pPr>
              <w:pStyle w:val="TableBodyText"/>
              <w:rPr>
                <w:lang w:bidi="ar-SA"/>
              </w:rPr>
            </w:pPr>
            <w:r w:rsidRPr="00927720">
              <w:rPr>
                <w:b/>
                <w:bCs/>
                <w:lang w:bidi="ar-SA"/>
              </w:rPr>
              <w:t xml:space="preserve">cat </w:t>
            </w:r>
            <w:del w:id="670" w:author="Vadim Pasternak" w:date="2018-12-06T01:40:00Z">
              <w:r w:rsidRPr="00927720" w:rsidDel="00D82BCB">
                <w:rPr>
                  <w:b/>
                  <w:bCs/>
                  <w:lang w:bidi="ar-SA"/>
                </w:rPr>
                <w:delText>/bsp/</w:delText>
              </w:r>
            </w:del>
            <w:ins w:id="671" w:author="Vadim Pasternak" w:date="2018-12-06T01:40:00Z">
              <w:r w:rsidR="00D82BCB">
                <w:rPr>
                  <w:b/>
                  <w:bCs/>
                  <w:lang w:bidi="ar-SA"/>
                </w:rPr>
                <w:t>$bsp_path/</w:t>
              </w:r>
            </w:ins>
            <w:r w:rsidRPr="00927720">
              <w:rPr>
                <w:b/>
                <w:bCs/>
                <w:lang w:bidi="ar-SA"/>
              </w:rPr>
              <w:t>thermal/</w:t>
            </w:r>
            <w:r w:rsidR="0045227E">
              <w:rPr>
                <w:b/>
                <w:bCs/>
                <w:lang w:bidi="ar-SA"/>
              </w:rPr>
              <w:t>cpu_core0</w:t>
            </w:r>
          </w:p>
        </w:tc>
      </w:tr>
    </w:tbl>
    <w:p w14:paraId="0BF5A1B8" w14:textId="77777777" w:rsidR="0045227E" w:rsidRDefault="0045227E" w:rsidP="00E961BC">
      <w:pPr>
        <w:pStyle w:val="Heading3"/>
      </w:pPr>
      <w:bookmarkStart w:id="672" w:name="_Toc429301669"/>
      <w:r>
        <w:t xml:space="preserve">Read </w:t>
      </w:r>
      <w:r w:rsidR="00E961BC">
        <w:t>S</w:t>
      </w:r>
      <w:r>
        <w:t xml:space="preserve">witch </w:t>
      </w:r>
      <w:r w:rsidR="00E961BC">
        <w:t>B</w:t>
      </w:r>
      <w:r>
        <w:t xml:space="preserve">oard </w:t>
      </w:r>
      <w:r w:rsidR="00E961BC">
        <w:t>T</w:t>
      </w:r>
      <w:r>
        <w:t>emperature</w:t>
      </w:r>
      <w:bookmarkEnd w:id="672"/>
      <w:r>
        <w:t xml:space="preserve">  </w:t>
      </w:r>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2250"/>
        <w:gridCol w:w="1959"/>
      </w:tblGrid>
      <w:tr w:rsidR="0045227E" w14:paraId="0BF5A1BB" w14:textId="77777777" w:rsidTr="00DE64A7">
        <w:tc>
          <w:tcPr>
            <w:tcW w:w="1507" w:type="dxa"/>
            <w:shd w:val="clear" w:color="auto" w:fill="auto"/>
          </w:tcPr>
          <w:p w14:paraId="0BF5A1B9" w14:textId="77777777" w:rsidR="0045227E" w:rsidRDefault="0045227E" w:rsidP="00DE64A7">
            <w:pPr>
              <w:pStyle w:val="TableBodyText"/>
              <w:rPr>
                <w:lang w:bidi="ar-SA"/>
              </w:rPr>
            </w:pPr>
            <w:r>
              <w:rPr>
                <w:lang w:bidi="ar-SA"/>
              </w:rPr>
              <w:t>Node name</w:t>
            </w:r>
          </w:p>
        </w:tc>
        <w:tc>
          <w:tcPr>
            <w:tcW w:w="6542" w:type="dxa"/>
            <w:gridSpan w:val="3"/>
            <w:shd w:val="clear" w:color="auto" w:fill="auto"/>
          </w:tcPr>
          <w:p w14:paraId="0BF5A1BA" w14:textId="30707DE7" w:rsidR="0045227E" w:rsidRPr="00CC27A7" w:rsidRDefault="0045227E" w:rsidP="0045227E">
            <w:pPr>
              <w:pStyle w:val="TableBodyText"/>
              <w:rPr>
                <w:lang w:bidi="ar-SA"/>
              </w:rPr>
            </w:pPr>
            <w:del w:id="673" w:author="Vadim Pasternak" w:date="2018-12-06T01:40:00Z">
              <w:r w:rsidDel="00D82BCB">
                <w:rPr>
                  <w:lang w:bidi="ar-SA"/>
                </w:rPr>
                <w:delText>/bsp/</w:delText>
              </w:r>
            </w:del>
            <w:ins w:id="674" w:author="Vadim Pasternak" w:date="2018-12-06T01:40:00Z">
              <w:r w:rsidR="00D82BCB">
                <w:rPr>
                  <w:lang w:bidi="ar-SA"/>
                </w:rPr>
                <w:t>$bsp_path/</w:t>
              </w:r>
            </w:ins>
            <w:r>
              <w:rPr>
                <w:lang w:bidi="ar-SA"/>
              </w:rPr>
              <w:t>thermal/board_amb</w:t>
            </w:r>
          </w:p>
        </w:tc>
      </w:tr>
      <w:tr w:rsidR="0045227E" w14:paraId="0BF5A1BE" w14:textId="77777777" w:rsidTr="00DE64A7">
        <w:tc>
          <w:tcPr>
            <w:tcW w:w="1507" w:type="dxa"/>
            <w:shd w:val="clear" w:color="auto" w:fill="auto"/>
          </w:tcPr>
          <w:p w14:paraId="0BF5A1BC" w14:textId="77777777" w:rsidR="0045227E" w:rsidRDefault="0045227E" w:rsidP="00DE64A7">
            <w:pPr>
              <w:pStyle w:val="TableBodyText"/>
              <w:rPr>
                <w:lang w:bidi="ar-SA"/>
              </w:rPr>
            </w:pPr>
            <w:r>
              <w:rPr>
                <w:lang w:bidi="ar-SA"/>
              </w:rPr>
              <w:t>Description</w:t>
            </w:r>
          </w:p>
        </w:tc>
        <w:tc>
          <w:tcPr>
            <w:tcW w:w="6542" w:type="dxa"/>
            <w:gridSpan w:val="3"/>
            <w:shd w:val="clear" w:color="auto" w:fill="auto"/>
          </w:tcPr>
          <w:p w14:paraId="0BF5A1BD" w14:textId="77777777" w:rsidR="0045227E" w:rsidRPr="00CC27A7" w:rsidRDefault="0045227E" w:rsidP="0045227E">
            <w:pPr>
              <w:pStyle w:val="TableBodyText"/>
              <w:rPr>
                <w:lang w:bidi="ar-SA"/>
              </w:rPr>
            </w:pPr>
            <w:r>
              <w:rPr>
                <w:lang w:bidi="ar-SA"/>
              </w:rPr>
              <w:t xml:space="preserve">Read value of switch board ambient temperature </w:t>
            </w:r>
          </w:p>
        </w:tc>
      </w:tr>
      <w:tr w:rsidR="0045227E" w14:paraId="0BF5A1C1" w14:textId="77777777" w:rsidTr="00DE64A7">
        <w:tc>
          <w:tcPr>
            <w:tcW w:w="1507" w:type="dxa"/>
            <w:shd w:val="clear" w:color="auto" w:fill="auto"/>
          </w:tcPr>
          <w:p w14:paraId="0BF5A1BF" w14:textId="77777777" w:rsidR="0045227E" w:rsidRDefault="0045227E" w:rsidP="00DE64A7">
            <w:pPr>
              <w:pStyle w:val="TableBodyText"/>
              <w:rPr>
                <w:lang w:bidi="ar-SA"/>
              </w:rPr>
            </w:pPr>
            <w:r>
              <w:rPr>
                <w:lang w:bidi="ar-SA"/>
              </w:rPr>
              <w:t>Access</w:t>
            </w:r>
          </w:p>
        </w:tc>
        <w:tc>
          <w:tcPr>
            <w:tcW w:w="6542" w:type="dxa"/>
            <w:gridSpan w:val="3"/>
            <w:shd w:val="clear" w:color="auto" w:fill="auto"/>
          </w:tcPr>
          <w:p w14:paraId="0BF5A1C0" w14:textId="77777777" w:rsidR="0045227E" w:rsidRPr="00CC27A7" w:rsidRDefault="0045227E" w:rsidP="00DE64A7">
            <w:pPr>
              <w:pStyle w:val="TableBodyText"/>
              <w:rPr>
                <w:lang w:bidi="ar-SA"/>
              </w:rPr>
            </w:pPr>
            <w:r>
              <w:rPr>
                <w:lang w:bidi="ar-SA"/>
              </w:rPr>
              <w:t xml:space="preserve">Read only </w:t>
            </w:r>
          </w:p>
        </w:tc>
      </w:tr>
      <w:tr w:rsidR="0045227E" w14:paraId="0BF5A1C4" w14:textId="77777777" w:rsidTr="00DE64A7">
        <w:tc>
          <w:tcPr>
            <w:tcW w:w="1507" w:type="dxa"/>
            <w:shd w:val="clear" w:color="auto" w:fill="auto"/>
          </w:tcPr>
          <w:p w14:paraId="0BF5A1C2" w14:textId="77777777" w:rsidR="0045227E" w:rsidRDefault="0045227E" w:rsidP="00DE64A7">
            <w:pPr>
              <w:pStyle w:val="TableBodyText"/>
              <w:rPr>
                <w:lang w:bidi="ar-SA"/>
              </w:rPr>
            </w:pPr>
            <w:r>
              <w:rPr>
                <w:lang w:bidi="ar-SA"/>
              </w:rPr>
              <w:t>Release version</w:t>
            </w:r>
          </w:p>
        </w:tc>
        <w:tc>
          <w:tcPr>
            <w:tcW w:w="6542" w:type="dxa"/>
            <w:gridSpan w:val="3"/>
            <w:shd w:val="clear" w:color="auto" w:fill="auto"/>
          </w:tcPr>
          <w:p w14:paraId="0BF5A1C3" w14:textId="77777777" w:rsidR="0045227E" w:rsidRPr="00CC27A7" w:rsidRDefault="0045227E" w:rsidP="00DE64A7">
            <w:pPr>
              <w:pStyle w:val="TableBodyText"/>
              <w:rPr>
                <w:lang w:bidi="ar-SA"/>
              </w:rPr>
            </w:pPr>
            <w:r>
              <w:rPr>
                <w:lang w:bidi="ar-SA"/>
              </w:rPr>
              <w:t>1.0</w:t>
            </w:r>
          </w:p>
        </w:tc>
      </w:tr>
      <w:tr w:rsidR="0045227E" w14:paraId="0BF5A1C9" w14:textId="77777777" w:rsidTr="00DE64A7">
        <w:tc>
          <w:tcPr>
            <w:tcW w:w="1507" w:type="dxa"/>
            <w:vMerge w:val="restart"/>
            <w:shd w:val="clear" w:color="auto" w:fill="auto"/>
          </w:tcPr>
          <w:p w14:paraId="0BF5A1C5" w14:textId="77777777" w:rsidR="0045227E" w:rsidRDefault="0045227E" w:rsidP="00DE64A7">
            <w:pPr>
              <w:pStyle w:val="TableBodyText"/>
              <w:rPr>
                <w:lang w:bidi="ar-SA"/>
              </w:rPr>
            </w:pPr>
            <w:r>
              <w:rPr>
                <w:lang w:bidi="ar-SA"/>
              </w:rPr>
              <w:t>Arguments</w:t>
            </w:r>
          </w:p>
        </w:tc>
        <w:tc>
          <w:tcPr>
            <w:tcW w:w="2333" w:type="dxa"/>
            <w:shd w:val="clear" w:color="auto" w:fill="auto"/>
          </w:tcPr>
          <w:p w14:paraId="0BF5A1C6" w14:textId="77777777" w:rsidR="0045227E" w:rsidRPr="00CC27A7" w:rsidRDefault="0045227E" w:rsidP="00DE64A7">
            <w:pPr>
              <w:pStyle w:val="TableBodyText"/>
              <w:rPr>
                <w:lang w:bidi="ar-SA"/>
              </w:rPr>
            </w:pPr>
            <w:r>
              <w:rPr>
                <w:lang w:bidi="ar-SA"/>
              </w:rPr>
              <w:t>Name</w:t>
            </w:r>
          </w:p>
        </w:tc>
        <w:tc>
          <w:tcPr>
            <w:tcW w:w="2250" w:type="dxa"/>
          </w:tcPr>
          <w:p w14:paraId="0BF5A1C7" w14:textId="77777777" w:rsidR="0045227E" w:rsidRPr="00CC27A7" w:rsidRDefault="0045227E" w:rsidP="00DE64A7">
            <w:pPr>
              <w:pStyle w:val="TableBodyText"/>
              <w:rPr>
                <w:lang w:bidi="ar-SA"/>
              </w:rPr>
            </w:pPr>
            <w:r>
              <w:rPr>
                <w:lang w:bidi="ar-SA"/>
              </w:rPr>
              <w:t>Data type</w:t>
            </w:r>
          </w:p>
        </w:tc>
        <w:tc>
          <w:tcPr>
            <w:tcW w:w="1959" w:type="dxa"/>
            <w:shd w:val="clear" w:color="auto" w:fill="auto"/>
          </w:tcPr>
          <w:p w14:paraId="0BF5A1C8" w14:textId="77777777" w:rsidR="0045227E" w:rsidRPr="00CC27A7" w:rsidRDefault="0045227E" w:rsidP="00DE64A7">
            <w:pPr>
              <w:pStyle w:val="TableBodyText"/>
              <w:rPr>
                <w:lang w:bidi="ar-SA"/>
              </w:rPr>
            </w:pPr>
            <w:r>
              <w:rPr>
                <w:lang w:bidi="ar-SA"/>
              </w:rPr>
              <w:t xml:space="preserve">Values </w:t>
            </w:r>
          </w:p>
        </w:tc>
      </w:tr>
      <w:tr w:rsidR="0045227E" w14:paraId="0BF5A1CE" w14:textId="77777777" w:rsidTr="00DE64A7">
        <w:tc>
          <w:tcPr>
            <w:tcW w:w="1507" w:type="dxa"/>
            <w:vMerge/>
            <w:shd w:val="clear" w:color="auto" w:fill="auto"/>
          </w:tcPr>
          <w:p w14:paraId="0BF5A1CA" w14:textId="77777777" w:rsidR="0045227E" w:rsidRDefault="0045227E" w:rsidP="00DE64A7">
            <w:pPr>
              <w:pStyle w:val="TableBodyText"/>
              <w:rPr>
                <w:lang w:bidi="ar-SA"/>
              </w:rPr>
            </w:pPr>
          </w:p>
        </w:tc>
        <w:tc>
          <w:tcPr>
            <w:tcW w:w="2333" w:type="dxa"/>
            <w:shd w:val="clear" w:color="auto" w:fill="auto"/>
          </w:tcPr>
          <w:p w14:paraId="0BF5A1CB" w14:textId="77777777" w:rsidR="0045227E" w:rsidRPr="00CC27A7" w:rsidRDefault="0045227E" w:rsidP="00DE64A7">
            <w:pPr>
              <w:pStyle w:val="TableBodyText"/>
              <w:rPr>
                <w:lang w:bidi="ar-SA"/>
              </w:rPr>
            </w:pPr>
            <w:r>
              <w:rPr>
                <w:lang w:bidi="ar-SA"/>
              </w:rPr>
              <w:t xml:space="preserve">Temperature    </w:t>
            </w:r>
          </w:p>
        </w:tc>
        <w:tc>
          <w:tcPr>
            <w:tcW w:w="2250" w:type="dxa"/>
          </w:tcPr>
          <w:p w14:paraId="0BF5A1CC" w14:textId="77777777" w:rsidR="0045227E" w:rsidRPr="00CC27A7" w:rsidRDefault="0045227E" w:rsidP="00DE64A7">
            <w:pPr>
              <w:pStyle w:val="TableBodyText"/>
              <w:rPr>
                <w:lang w:bidi="ar-SA"/>
              </w:rPr>
            </w:pPr>
            <w:r>
              <w:rPr>
                <w:lang w:bidi="ar-SA"/>
              </w:rPr>
              <w:t xml:space="preserve">Integer </w:t>
            </w:r>
          </w:p>
        </w:tc>
        <w:tc>
          <w:tcPr>
            <w:tcW w:w="1959" w:type="dxa"/>
            <w:shd w:val="clear" w:color="auto" w:fill="auto"/>
          </w:tcPr>
          <w:p w14:paraId="0BF5A1CD" w14:textId="77777777" w:rsidR="0045227E" w:rsidRPr="00CC27A7" w:rsidRDefault="0045227E" w:rsidP="008635F2">
            <w:pPr>
              <w:pStyle w:val="TableBodyText"/>
              <w:rPr>
                <w:lang w:bidi="ar-SA"/>
              </w:rPr>
            </w:pPr>
            <w:r>
              <w:rPr>
                <w:lang w:bidi="ar-SA"/>
              </w:rPr>
              <w:t xml:space="preserve">Degrees in Celsius </w:t>
            </w:r>
          </w:p>
        </w:tc>
      </w:tr>
      <w:tr w:rsidR="0045227E" w14:paraId="0BF5A1D2" w14:textId="77777777" w:rsidTr="00DE64A7">
        <w:tc>
          <w:tcPr>
            <w:tcW w:w="1507" w:type="dxa"/>
            <w:shd w:val="clear" w:color="auto" w:fill="auto"/>
          </w:tcPr>
          <w:p w14:paraId="0BF5A1CF" w14:textId="77777777" w:rsidR="0045227E" w:rsidRDefault="0045227E" w:rsidP="00DE64A7">
            <w:pPr>
              <w:pStyle w:val="TableBodyText"/>
              <w:rPr>
                <w:lang w:bidi="ar-SA"/>
              </w:rPr>
            </w:pPr>
            <w:r>
              <w:rPr>
                <w:lang w:bidi="ar-SA"/>
              </w:rPr>
              <w:t xml:space="preserve">Example </w:t>
            </w:r>
          </w:p>
        </w:tc>
        <w:tc>
          <w:tcPr>
            <w:tcW w:w="6542" w:type="dxa"/>
            <w:gridSpan w:val="3"/>
            <w:shd w:val="clear" w:color="auto" w:fill="auto"/>
          </w:tcPr>
          <w:p w14:paraId="0BF5A1D0" w14:textId="77777777" w:rsidR="0045227E" w:rsidRDefault="0045227E" w:rsidP="00DE64A7">
            <w:pPr>
              <w:pStyle w:val="TableBodyText"/>
              <w:rPr>
                <w:lang w:bidi="ar-SA"/>
              </w:rPr>
            </w:pPr>
            <w:r>
              <w:rPr>
                <w:lang w:bidi="ar-SA"/>
              </w:rPr>
              <w:t>Get switch board ambient temperature</w:t>
            </w:r>
            <w:r w:rsidR="008635F2">
              <w:rPr>
                <w:lang w:bidi="ar-SA"/>
              </w:rPr>
              <w:t>:</w:t>
            </w:r>
          </w:p>
          <w:p w14:paraId="0BF5A1D1" w14:textId="669AC927" w:rsidR="0045227E" w:rsidRPr="00CC27A7" w:rsidRDefault="0045227E" w:rsidP="00DE64A7">
            <w:pPr>
              <w:pStyle w:val="TableBodyText"/>
              <w:rPr>
                <w:lang w:bidi="ar-SA"/>
              </w:rPr>
            </w:pPr>
            <w:r w:rsidRPr="00927720">
              <w:rPr>
                <w:b/>
                <w:bCs/>
                <w:lang w:bidi="ar-SA"/>
              </w:rPr>
              <w:t xml:space="preserve">cat </w:t>
            </w:r>
            <w:del w:id="675" w:author="Vadim Pasternak" w:date="2018-12-06T01:40:00Z">
              <w:r w:rsidRPr="00927720" w:rsidDel="00D82BCB">
                <w:rPr>
                  <w:b/>
                  <w:bCs/>
                  <w:lang w:bidi="ar-SA"/>
                </w:rPr>
                <w:delText>/bsp/</w:delText>
              </w:r>
            </w:del>
            <w:ins w:id="676" w:author="Vadim Pasternak" w:date="2018-12-06T01:40:00Z">
              <w:r w:rsidR="00D82BCB">
                <w:rPr>
                  <w:b/>
                  <w:bCs/>
                  <w:lang w:bidi="ar-SA"/>
                </w:rPr>
                <w:t>$bsp_path/</w:t>
              </w:r>
            </w:ins>
            <w:r w:rsidRPr="00927720">
              <w:rPr>
                <w:b/>
                <w:bCs/>
                <w:lang w:bidi="ar-SA"/>
              </w:rPr>
              <w:t>thermal/</w:t>
            </w:r>
            <w:r w:rsidRPr="0045227E">
              <w:rPr>
                <w:b/>
                <w:bCs/>
                <w:lang w:bidi="ar-SA"/>
              </w:rPr>
              <w:t>board_amb</w:t>
            </w:r>
          </w:p>
        </w:tc>
      </w:tr>
    </w:tbl>
    <w:p w14:paraId="0BF5A1D3" w14:textId="77777777" w:rsidR="0045227E" w:rsidRDefault="0045227E" w:rsidP="00E961BC">
      <w:pPr>
        <w:pStyle w:val="Heading3"/>
      </w:pPr>
      <w:bookmarkStart w:id="677" w:name="_Toc429301670"/>
      <w:r>
        <w:t xml:space="preserve">Read </w:t>
      </w:r>
      <w:r w:rsidR="00E961BC">
        <w:t>S</w:t>
      </w:r>
      <w:r>
        <w:t xml:space="preserve">witch </w:t>
      </w:r>
      <w:r w:rsidR="00E961BC">
        <w:t>P</w:t>
      </w:r>
      <w:r>
        <w:t xml:space="preserve">ort </w:t>
      </w:r>
      <w:r w:rsidR="00E961BC">
        <w:t>T</w:t>
      </w:r>
      <w:r>
        <w:t>emperature</w:t>
      </w:r>
      <w:bookmarkEnd w:id="677"/>
      <w:r>
        <w:t xml:space="preserve">  </w:t>
      </w:r>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2250"/>
        <w:gridCol w:w="1959"/>
      </w:tblGrid>
      <w:tr w:rsidR="0045227E" w14:paraId="0BF5A1D6" w14:textId="77777777" w:rsidTr="00DE64A7">
        <w:tc>
          <w:tcPr>
            <w:tcW w:w="1507" w:type="dxa"/>
            <w:shd w:val="clear" w:color="auto" w:fill="auto"/>
          </w:tcPr>
          <w:p w14:paraId="0BF5A1D4" w14:textId="77777777" w:rsidR="0045227E" w:rsidRDefault="0045227E" w:rsidP="00DE64A7">
            <w:pPr>
              <w:pStyle w:val="TableBodyText"/>
              <w:rPr>
                <w:lang w:bidi="ar-SA"/>
              </w:rPr>
            </w:pPr>
            <w:r>
              <w:rPr>
                <w:lang w:bidi="ar-SA"/>
              </w:rPr>
              <w:t>Node name</w:t>
            </w:r>
          </w:p>
        </w:tc>
        <w:tc>
          <w:tcPr>
            <w:tcW w:w="6542" w:type="dxa"/>
            <w:gridSpan w:val="3"/>
            <w:shd w:val="clear" w:color="auto" w:fill="auto"/>
          </w:tcPr>
          <w:p w14:paraId="0BF5A1D5" w14:textId="5B23CCE2" w:rsidR="0045227E" w:rsidRPr="00CC27A7" w:rsidRDefault="0045227E" w:rsidP="0045227E">
            <w:pPr>
              <w:pStyle w:val="TableBodyText"/>
              <w:rPr>
                <w:lang w:bidi="ar-SA"/>
              </w:rPr>
            </w:pPr>
            <w:del w:id="678" w:author="Vadim Pasternak" w:date="2018-12-06T01:40:00Z">
              <w:r w:rsidDel="00D82BCB">
                <w:rPr>
                  <w:lang w:bidi="ar-SA"/>
                </w:rPr>
                <w:delText>/bsp/</w:delText>
              </w:r>
            </w:del>
            <w:ins w:id="679" w:author="Vadim Pasternak" w:date="2018-12-06T01:40:00Z">
              <w:r w:rsidR="00D82BCB">
                <w:rPr>
                  <w:lang w:bidi="ar-SA"/>
                </w:rPr>
                <w:t>$bsp_path/</w:t>
              </w:r>
            </w:ins>
            <w:r>
              <w:rPr>
                <w:lang w:bidi="ar-SA"/>
              </w:rPr>
              <w:t>thermal/port_amb</w:t>
            </w:r>
          </w:p>
        </w:tc>
      </w:tr>
      <w:tr w:rsidR="0045227E" w14:paraId="0BF5A1D9" w14:textId="77777777" w:rsidTr="00DE64A7">
        <w:tc>
          <w:tcPr>
            <w:tcW w:w="1507" w:type="dxa"/>
            <w:shd w:val="clear" w:color="auto" w:fill="auto"/>
          </w:tcPr>
          <w:p w14:paraId="0BF5A1D7" w14:textId="77777777" w:rsidR="0045227E" w:rsidRDefault="0045227E" w:rsidP="00DE64A7">
            <w:pPr>
              <w:pStyle w:val="TableBodyText"/>
              <w:rPr>
                <w:lang w:bidi="ar-SA"/>
              </w:rPr>
            </w:pPr>
            <w:r>
              <w:rPr>
                <w:lang w:bidi="ar-SA"/>
              </w:rPr>
              <w:t>Description</w:t>
            </w:r>
          </w:p>
        </w:tc>
        <w:tc>
          <w:tcPr>
            <w:tcW w:w="6542" w:type="dxa"/>
            <w:gridSpan w:val="3"/>
            <w:shd w:val="clear" w:color="auto" w:fill="auto"/>
          </w:tcPr>
          <w:p w14:paraId="0BF5A1D8" w14:textId="77777777" w:rsidR="0045227E" w:rsidRPr="00CC27A7" w:rsidRDefault="0045227E" w:rsidP="0045227E">
            <w:pPr>
              <w:pStyle w:val="TableBodyText"/>
              <w:rPr>
                <w:lang w:bidi="ar-SA"/>
              </w:rPr>
            </w:pPr>
            <w:r>
              <w:rPr>
                <w:lang w:bidi="ar-SA"/>
              </w:rPr>
              <w:t xml:space="preserve">Read value of switch port ambient temperature </w:t>
            </w:r>
          </w:p>
        </w:tc>
      </w:tr>
      <w:tr w:rsidR="0045227E" w14:paraId="0BF5A1DC" w14:textId="77777777" w:rsidTr="00DE64A7">
        <w:tc>
          <w:tcPr>
            <w:tcW w:w="1507" w:type="dxa"/>
            <w:shd w:val="clear" w:color="auto" w:fill="auto"/>
          </w:tcPr>
          <w:p w14:paraId="0BF5A1DA" w14:textId="77777777" w:rsidR="0045227E" w:rsidRDefault="0045227E" w:rsidP="00DE64A7">
            <w:pPr>
              <w:pStyle w:val="TableBodyText"/>
              <w:rPr>
                <w:lang w:bidi="ar-SA"/>
              </w:rPr>
            </w:pPr>
            <w:r>
              <w:rPr>
                <w:lang w:bidi="ar-SA"/>
              </w:rPr>
              <w:t>Access</w:t>
            </w:r>
          </w:p>
        </w:tc>
        <w:tc>
          <w:tcPr>
            <w:tcW w:w="6542" w:type="dxa"/>
            <w:gridSpan w:val="3"/>
            <w:shd w:val="clear" w:color="auto" w:fill="auto"/>
          </w:tcPr>
          <w:p w14:paraId="0BF5A1DB" w14:textId="77777777" w:rsidR="0045227E" w:rsidRPr="00CC27A7" w:rsidRDefault="0045227E" w:rsidP="00DE64A7">
            <w:pPr>
              <w:pStyle w:val="TableBodyText"/>
              <w:rPr>
                <w:lang w:bidi="ar-SA"/>
              </w:rPr>
            </w:pPr>
            <w:r>
              <w:rPr>
                <w:lang w:bidi="ar-SA"/>
              </w:rPr>
              <w:t xml:space="preserve">Read only </w:t>
            </w:r>
          </w:p>
        </w:tc>
      </w:tr>
      <w:tr w:rsidR="0045227E" w14:paraId="0BF5A1DF" w14:textId="77777777" w:rsidTr="00DE64A7">
        <w:tc>
          <w:tcPr>
            <w:tcW w:w="1507" w:type="dxa"/>
            <w:shd w:val="clear" w:color="auto" w:fill="auto"/>
          </w:tcPr>
          <w:p w14:paraId="0BF5A1DD" w14:textId="77777777" w:rsidR="0045227E" w:rsidRDefault="0045227E" w:rsidP="00DE64A7">
            <w:pPr>
              <w:pStyle w:val="TableBodyText"/>
              <w:rPr>
                <w:lang w:bidi="ar-SA"/>
              </w:rPr>
            </w:pPr>
            <w:r>
              <w:rPr>
                <w:lang w:bidi="ar-SA"/>
              </w:rPr>
              <w:t>Release version</w:t>
            </w:r>
          </w:p>
        </w:tc>
        <w:tc>
          <w:tcPr>
            <w:tcW w:w="6542" w:type="dxa"/>
            <w:gridSpan w:val="3"/>
            <w:shd w:val="clear" w:color="auto" w:fill="auto"/>
          </w:tcPr>
          <w:p w14:paraId="0BF5A1DE" w14:textId="77777777" w:rsidR="0045227E" w:rsidRPr="00CC27A7" w:rsidRDefault="0045227E" w:rsidP="00DE64A7">
            <w:pPr>
              <w:pStyle w:val="TableBodyText"/>
              <w:rPr>
                <w:lang w:bidi="ar-SA"/>
              </w:rPr>
            </w:pPr>
            <w:r>
              <w:rPr>
                <w:lang w:bidi="ar-SA"/>
              </w:rPr>
              <w:t>1.0</w:t>
            </w:r>
          </w:p>
        </w:tc>
      </w:tr>
      <w:tr w:rsidR="0045227E" w14:paraId="0BF5A1E4" w14:textId="77777777" w:rsidTr="00DE64A7">
        <w:tc>
          <w:tcPr>
            <w:tcW w:w="1507" w:type="dxa"/>
            <w:vMerge w:val="restart"/>
            <w:shd w:val="clear" w:color="auto" w:fill="auto"/>
          </w:tcPr>
          <w:p w14:paraId="0BF5A1E0" w14:textId="77777777" w:rsidR="0045227E" w:rsidRDefault="0045227E" w:rsidP="00DE64A7">
            <w:pPr>
              <w:pStyle w:val="TableBodyText"/>
              <w:rPr>
                <w:lang w:bidi="ar-SA"/>
              </w:rPr>
            </w:pPr>
            <w:r>
              <w:rPr>
                <w:lang w:bidi="ar-SA"/>
              </w:rPr>
              <w:t>Arguments</w:t>
            </w:r>
          </w:p>
        </w:tc>
        <w:tc>
          <w:tcPr>
            <w:tcW w:w="2333" w:type="dxa"/>
            <w:shd w:val="clear" w:color="auto" w:fill="auto"/>
          </w:tcPr>
          <w:p w14:paraId="0BF5A1E1" w14:textId="77777777" w:rsidR="0045227E" w:rsidRPr="00CC27A7" w:rsidRDefault="0045227E" w:rsidP="00DE64A7">
            <w:pPr>
              <w:pStyle w:val="TableBodyText"/>
              <w:rPr>
                <w:lang w:bidi="ar-SA"/>
              </w:rPr>
            </w:pPr>
            <w:r>
              <w:rPr>
                <w:lang w:bidi="ar-SA"/>
              </w:rPr>
              <w:t>Name</w:t>
            </w:r>
          </w:p>
        </w:tc>
        <w:tc>
          <w:tcPr>
            <w:tcW w:w="2250" w:type="dxa"/>
          </w:tcPr>
          <w:p w14:paraId="0BF5A1E2" w14:textId="77777777" w:rsidR="0045227E" w:rsidRPr="00CC27A7" w:rsidRDefault="0045227E" w:rsidP="00DE64A7">
            <w:pPr>
              <w:pStyle w:val="TableBodyText"/>
              <w:rPr>
                <w:lang w:bidi="ar-SA"/>
              </w:rPr>
            </w:pPr>
            <w:r>
              <w:rPr>
                <w:lang w:bidi="ar-SA"/>
              </w:rPr>
              <w:t>Data type</w:t>
            </w:r>
          </w:p>
        </w:tc>
        <w:tc>
          <w:tcPr>
            <w:tcW w:w="1959" w:type="dxa"/>
            <w:shd w:val="clear" w:color="auto" w:fill="auto"/>
          </w:tcPr>
          <w:p w14:paraId="0BF5A1E3" w14:textId="77777777" w:rsidR="0045227E" w:rsidRPr="00CC27A7" w:rsidRDefault="0045227E" w:rsidP="00DE64A7">
            <w:pPr>
              <w:pStyle w:val="TableBodyText"/>
              <w:rPr>
                <w:lang w:bidi="ar-SA"/>
              </w:rPr>
            </w:pPr>
            <w:r>
              <w:rPr>
                <w:lang w:bidi="ar-SA"/>
              </w:rPr>
              <w:t xml:space="preserve">Values </w:t>
            </w:r>
          </w:p>
        </w:tc>
      </w:tr>
      <w:tr w:rsidR="0045227E" w14:paraId="0BF5A1E9" w14:textId="77777777" w:rsidTr="00DE64A7">
        <w:tc>
          <w:tcPr>
            <w:tcW w:w="1507" w:type="dxa"/>
            <w:vMerge/>
            <w:shd w:val="clear" w:color="auto" w:fill="auto"/>
          </w:tcPr>
          <w:p w14:paraId="0BF5A1E5" w14:textId="77777777" w:rsidR="0045227E" w:rsidRDefault="0045227E" w:rsidP="00DE64A7">
            <w:pPr>
              <w:pStyle w:val="TableBodyText"/>
              <w:rPr>
                <w:lang w:bidi="ar-SA"/>
              </w:rPr>
            </w:pPr>
          </w:p>
        </w:tc>
        <w:tc>
          <w:tcPr>
            <w:tcW w:w="2333" w:type="dxa"/>
            <w:shd w:val="clear" w:color="auto" w:fill="auto"/>
          </w:tcPr>
          <w:p w14:paraId="0BF5A1E6" w14:textId="77777777" w:rsidR="0045227E" w:rsidRPr="00CC27A7" w:rsidRDefault="0045227E" w:rsidP="00DE64A7">
            <w:pPr>
              <w:pStyle w:val="TableBodyText"/>
              <w:rPr>
                <w:lang w:bidi="ar-SA"/>
              </w:rPr>
            </w:pPr>
            <w:r>
              <w:rPr>
                <w:lang w:bidi="ar-SA"/>
              </w:rPr>
              <w:t xml:space="preserve">Temperature    </w:t>
            </w:r>
          </w:p>
        </w:tc>
        <w:tc>
          <w:tcPr>
            <w:tcW w:w="2250" w:type="dxa"/>
          </w:tcPr>
          <w:p w14:paraId="0BF5A1E7" w14:textId="77777777" w:rsidR="0045227E" w:rsidRPr="00CC27A7" w:rsidRDefault="0045227E" w:rsidP="00DE64A7">
            <w:pPr>
              <w:pStyle w:val="TableBodyText"/>
              <w:rPr>
                <w:lang w:bidi="ar-SA"/>
              </w:rPr>
            </w:pPr>
            <w:r>
              <w:rPr>
                <w:lang w:bidi="ar-SA"/>
              </w:rPr>
              <w:t xml:space="preserve">Integer </w:t>
            </w:r>
          </w:p>
        </w:tc>
        <w:tc>
          <w:tcPr>
            <w:tcW w:w="1959" w:type="dxa"/>
            <w:shd w:val="clear" w:color="auto" w:fill="auto"/>
          </w:tcPr>
          <w:p w14:paraId="0BF5A1E8" w14:textId="77777777" w:rsidR="0045227E" w:rsidRPr="00CC27A7" w:rsidRDefault="0045227E" w:rsidP="008635F2">
            <w:pPr>
              <w:pStyle w:val="TableBodyText"/>
              <w:rPr>
                <w:lang w:bidi="ar-SA"/>
              </w:rPr>
            </w:pPr>
            <w:r>
              <w:rPr>
                <w:lang w:bidi="ar-SA"/>
              </w:rPr>
              <w:t xml:space="preserve">Degrees in Celsius </w:t>
            </w:r>
          </w:p>
        </w:tc>
      </w:tr>
      <w:tr w:rsidR="0045227E" w14:paraId="0BF5A1ED" w14:textId="77777777" w:rsidTr="00DE64A7">
        <w:tc>
          <w:tcPr>
            <w:tcW w:w="1507" w:type="dxa"/>
            <w:shd w:val="clear" w:color="auto" w:fill="auto"/>
          </w:tcPr>
          <w:p w14:paraId="0BF5A1EA" w14:textId="77777777" w:rsidR="0045227E" w:rsidRDefault="0045227E" w:rsidP="00DE64A7">
            <w:pPr>
              <w:pStyle w:val="TableBodyText"/>
              <w:rPr>
                <w:lang w:bidi="ar-SA"/>
              </w:rPr>
            </w:pPr>
            <w:r>
              <w:rPr>
                <w:lang w:bidi="ar-SA"/>
              </w:rPr>
              <w:t xml:space="preserve">Example </w:t>
            </w:r>
          </w:p>
        </w:tc>
        <w:tc>
          <w:tcPr>
            <w:tcW w:w="6542" w:type="dxa"/>
            <w:gridSpan w:val="3"/>
            <w:shd w:val="clear" w:color="auto" w:fill="auto"/>
          </w:tcPr>
          <w:p w14:paraId="0BF5A1EB" w14:textId="77777777" w:rsidR="0045227E" w:rsidRDefault="0045227E" w:rsidP="00DE64A7">
            <w:pPr>
              <w:pStyle w:val="TableBodyText"/>
              <w:rPr>
                <w:lang w:bidi="ar-SA"/>
              </w:rPr>
            </w:pPr>
            <w:r>
              <w:rPr>
                <w:lang w:bidi="ar-SA"/>
              </w:rPr>
              <w:t>Get switch board ambient temperature</w:t>
            </w:r>
            <w:r w:rsidR="008635F2">
              <w:rPr>
                <w:lang w:bidi="ar-SA"/>
              </w:rPr>
              <w:t>:</w:t>
            </w:r>
          </w:p>
          <w:p w14:paraId="0BF5A1EC" w14:textId="0777F3A4" w:rsidR="0045227E" w:rsidRPr="00CC27A7" w:rsidRDefault="0045227E" w:rsidP="00DE64A7">
            <w:pPr>
              <w:pStyle w:val="TableBodyText"/>
              <w:rPr>
                <w:lang w:bidi="ar-SA"/>
              </w:rPr>
            </w:pPr>
            <w:r w:rsidRPr="00927720">
              <w:rPr>
                <w:b/>
                <w:bCs/>
                <w:lang w:bidi="ar-SA"/>
              </w:rPr>
              <w:t xml:space="preserve">cat </w:t>
            </w:r>
            <w:del w:id="680" w:author="Vadim Pasternak" w:date="2018-12-06T01:40:00Z">
              <w:r w:rsidRPr="00927720" w:rsidDel="00D82BCB">
                <w:rPr>
                  <w:b/>
                  <w:bCs/>
                  <w:lang w:bidi="ar-SA"/>
                </w:rPr>
                <w:delText>/bsp/</w:delText>
              </w:r>
            </w:del>
            <w:ins w:id="681" w:author="Vadim Pasternak" w:date="2018-12-06T01:40:00Z">
              <w:r w:rsidR="00D82BCB">
                <w:rPr>
                  <w:b/>
                  <w:bCs/>
                  <w:lang w:bidi="ar-SA"/>
                </w:rPr>
                <w:t>$bsp_path/</w:t>
              </w:r>
            </w:ins>
            <w:r w:rsidRPr="00927720">
              <w:rPr>
                <w:b/>
                <w:bCs/>
                <w:lang w:bidi="ar-SA"/>
              </w:rPr>
              <w:t>thermal/</w:t>
            </w:r>
            <w:r>
              <w:rPr>
                <w:b/>
                <w:bCs/>
                <w:lang w:bidi="ar-SA"/>
              </w:rPr>
              <w:t>port</w:t>
            </w:r>
            <w:r w:rsidRPr="0045227E">
              <w:rPr>
                <w:b/>
                <w:bCs/>
                <w:lang w:bidi="ar-SA"/>
              </w:rPr>
              <w:t>_amb</w:t>
            </w:r>
          </w:p>
        </w:tc>
      </w:tr>
    </w:tbl>
    <w:p w14:paraId="0BF5A1EE" w14:textId="77777777" w:rsidR="0045227E" w:rsidRDefault="0045227E" w:rsidP="00E961BC">
      <w:pPr>
        <w:pStyle w:val="Heading3"/>
      </w:pPr>
      <w:bookmarkStart w:id="682" w:name="_Toc429301671"/>
      <w:r>
        <w:lastRenderedPageBreak/>
        <w:t xml:space="preserve">Read </w:t>
      </w:r>
      <w:r w:rsidR="00E961BC">
        <w:t>S</w:t>
      </w:r>
      <w:r>
        <w:t xml:space="preserve">witch </w:t>
      </w:r>
      <w:r w:rsidR="00E961BC">
        <w:t>P</w:t>
      </w:r>
      <w:r>
        <w:t xml:space="preserve">ower </w:t>
      </w:r>
      <w:r w:rsidR="00E961BC">
        <w:t>S</w:t>
      </w:r>
      <w:r>
        <w:t xml:space="preserve">upply </w:t>
      </w:r>
      <w:r w:rsidR="00E961BC">
        <w:t>T</w:t>
      </w:r>
      <w:r>
        <w:t>emperature</w:t>
      </w:r>
      <w:bookmarkEnd w:id="682"/>
      <w:r>
        <w:t xml:space="preserve">  </w:t>
      </w:r>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2250"/>
        <w:gridCol w:w="1959"/>
      </w:tblGrid>
      <w:tr w:rsidR="0045227E" w14:paraId="0BF5A1F1" w14:textId="77777777" w:rsidTr="00DE64A7">
        <w:tc>
          <w:tcPr>
            <w:tcW w:w="1507" w:type="dxa"/>
            <w:shd w:val="clear" w:color="auto" w:fill="auto"/>
          </w:tcPr>
          <w:p w14:paraId="0BF5A1EF" w14:textId="77777777" w:rsidR="0045227E" w:rsidRDefault="0045227E" w:rsidP="001200ED">
            <w:pPr>
              <w:pStyle w:val="TableBodyText"/>
              <w:keepNext/>
              <w:rPr>
                <w:lang w:bidi="ar-SA"/>
              </w:rPr>
            </w:pPr>
            <w:r>
              <w:rPr>
                <w:lang w:bidi="ar-SA"/>
              </w:rPr>
              <w:t>Node name</w:t>
            </w:r>
          </w:p>
        </w:tc>
        <w:tc>
          <w:tcPr>
            <w:tcW w:w="6542" w:type="dxa"/>
            <w:gridSpan w:val="3"/>
            <w:shd w:val="clear" w:color="auto" w:fill="auto"/>
          </w:tcPr>
          <w:p w14:paraId="0BF5A1F0" w14:textId="1FCA7F85" w:rsidR="0045227E" w:rsidRPr="00CC27A7" w:rsidRDefault="0045227E" w:rsidP="001200ED">
            <w:pPr>
              <w:pStyle w:val="TableBodyText"/>
              <w:keepNext/>
              <w:rPr>
                <w:lang w:bidi="ar-SA"/>
              </w:rPr>
            </w:pPr>
            <w:del w:id="683" w:author="Vadim Pasternak" w:date="2018-12-06T01:40:00Z">
              <w:r w:rsidDel="00D82BCB">
                <w:rPr>
                  <w:lang w:bidi="ar-SA"/>
                </w:rPr>
                <w:delText>/bsp/</w:delText>
              </w:r>
            </w:del>
            <w:ins w:id="684" w:author="Vadim Pasternak" w:date="2018-12-06T01:40:00Z">
              <w:r w:rsidR="00D82BCB">
                <w:rPr>
                  <w:lang w:bidi="ar-SA"/>
                </w:rPr>
                <w:t>$bsp_path/</w:t>
              </w:r>
            </w:ins>
            <w:r>
              <w:rPr>
                <w:lang w:bidi="ar-SA"/>
              </w:rPr>
              <w:t>thermal/psu&lt;psu module number&gt;</w:t>
            </w:r>
          </w:p>
        </w:tc>
      </w:tr>
      <w:tr w:rsidR="0045227E" w14:paraId="0BF5A1F4" w14:textId="77777777" w:rsidTr="00DE64A7">
        <w:tc>
          <w:tcPr>
            <w:tcW w:w="1507" w:type="dxa"/>
            <w:shd w:val="clear" w:color="auto" w:fill="auto"/>
          </w:tcPr>
          <w:p w14:paraId="0BF5A1F2" w14:textId="77777777" w:rsidR="0045227E" w:rsidRDefault="0045227E" w:rsidP="001200ED">
            <w:pPr>
              <w:pStyle w:val="TableBodyText"/>
              <w:keepNext/>
              <w:rPr>
                <w:lang w:bidi="ar-SA"/>
              </w:rPr>
            </w:pPr>
            <w:r>
              <w:rPr>
                <w:lang w:bidi="ar-SA"/>
              </w:rPr>
              <w:t>Description</w:t>
            </w:r>
          </w:p>
        </w:tc>
        <w:tc>
          <w:tcPr>
            <w:tcW w:w="6542" w:type="dxa"/>
            <w:gridSpan w:val="3"/>
            <w:shd w:val="clear" w:color="auto" w:fill="auto"/>
          </w:tcPr>
          <w:p w14:paraId="0BF5A1F3" w14:textId="77777777" w:rsidR="0045227E" w:rsidRPr="00CC27A7" w:rsidRDefault="0045227E" w:rsidP="001200ED">
            <w:pPr>
              <w:pStyle w:val="TableBodyText"/>
              <w:keepNext/>
              <w:rPr>
                <w:lang w:bidi="ar-SA"/>
              </w:rPr>
            </w:pPr>
            <w:r>
              <w:rPr>
                <w:lang w:bidi="ar-SA"/>
              </w:rPr>
              <w:t>Read value of power supply temperature</w:t>
            </w:r>
          </w:p>
        </w:tc>
      </w:tr>
      <w:tr w:rsidR="0045227E" w14:paraId="0BF5A1F7" w14:textId="77777777" w:rsidTr="00DE64A7">
        <w:tc>
          <w:tcPr>
            <w:tcW w:w="1507" w:type="dxa"/>
            <w:shd w:val="clear" w:color="auto" w:fill="auto"/>
          </w:tcPr>
          <w:p w14:paraId="0BF5A1F5" w14:textId="77777777" w:rsidR="0045227E" w:rsidRDefault="0045227E" w:rsidP="001200ED">
            <w:pPr>
              <w:pStyle w:val="TableBodyText"/>
              <w:keepNext/>
              <w:rPr>
                <w:lang w:bidi="ar-SA"/>
              </w:rPr>
            </w:pPr>
            <w:r>
              <w:rPr>
                <w:lang w:bidi="ar-SA"/>
              </w:rPr>
              <w:t>Access</w:t>
            </w:r>
          </w:p>
        </w:tc>
        <w:tc>
          <w:tcPr>
            <w:tcW w:w="6542" w:type="dxa"/>
            <w:gridSpan w:val="3"/>
            <w:shd w:val="clear" w:color="auto" w:fill="auto"/>
          </w:tcPr>
          <w:p w14:paraId="0BF5A1F6" w14:textId="77777777" w:rsidR="0045227E" w:rsidRPr="00CC27A7" w:rsidRDefault="0045227E" w:rsidP="001200ED">
            <w:pPr>
              <w:pStyle w:val="TableBodyText"/>
              <w:keepNext/>
              <w:rPr>
                <w:lang w:bidi="ar-SA"/>
              </w:rPr>
            </w:pPr>
            <w:r>
              <w:rPr>
                <w:lang w:bidi="ar-SA"/>
              </w:rPr>
              <w:t xml:space="preserve">Read only </w:t>
            </w:r>
          </w:p>
        </w:tc>
      </w:tr>
      <w:tr w:rsidR="0045227E" w14:paraId="0BF5A1FA" w14:textId="77777777" w:rsidTr="00DE64A7">
        <w:tc>
          <w:tcPr>
            <w:tcW w:w="1507" w:type="dxa"/>
            <w:shd w:val="clear" w:color="auto" w:fill="auto"/>
          </w:tcPr>
          <w:p w14:paraId="0BF5A1F8" w14:textId="77777777" w:rsidR="0045227E" w:rsidRDefault="0045227E" w:rsidP="001200ED">
            <w:pPr>
              <w:pStyle w:val="TableBodyText"/>
              <w:keepNext/>
              <w:rPr>
                <w:lang w:bidi="ar-SA"/>
              </w:rPr>
            </w:pPr>
            <w:r>
              <w:rPr>
                <w:lang w:bidi="ar-SA"/>
              </w:rPr>
              <w:t>Release version</w:t>
            </w:r>
          </w:p>
        </w:tc>
        <w:tc>
          <w:tcPr>
            <w:tcW w:w="6542" w:type="dxa"/>
            <w:gridSpan w:val="3"/>
            <w:shd w:val="clear" w:color="auto" w:fill="auto"/>
          </w:tcPr>
          <w:p w14:paraId="0BF5A1F9" w14:textId="77777777" w:rsidR="0045227E" w:rsidRPr="00CC27A7" w:rsidRDefault="0045227E" w:rsidP="001200ED">
            <w:pPr>
              <w:pStyle w:val="TableBodyText"/>
              <w:keepNext/>
              <w:rPr>
                <w:lang w:bidi="ar-SA"/>
              </w:rPr>
            </w:pPr>
            <w:r>
              <w:rPr>
                <w:lang w:bidi="ar-SA"/>
              </w:rPr>
              <w:t>1.0</w:t>
            </w:r>
          </w:p>
        </w:tc>
      </w:tr>
      <w:tr w:rsidR="0045227E" w14:paraId="0BF5A1FF" w14:textId="77777777" w:rsidTr="00DE64A7">
        <w:tc>
          <w:tcPr>
            <w:tcW w:w="1507" w:type="dxa"/>
            <w:vMerge w:val="restart"/>
            <w:shd w:val="clear" w:color="auto" w:fill="auto"/>
          </w:tcPr>
          <w:p w14:paraId="0BF5A1FB" w14:textId="77777777" w:rsidR="0045227E" w:rsidRDefault="0045227E" w:rsidP="001200ED">
            <w:pPr>
              <w:pStyle w:val="TableBodyText"/>
              <w:keepNext/>
              <w:rPr>
                <w:lang w:bidi="ar-SA"/>
              </w:rPr>
            </w:pPr>
            <w:r>
              <w:rPr>
                <w:lang w:bidi="ar-SA"/>
              </w:rPr>
              <w:t>Arguments</w:t>
            </w:r>
          </w:p>
        </w:tc>
        <w:tc>
          <w:tcPr>
            <w:tcW w:w="2333" w:type="dxa"/>
            <w:shd w:val="clear" w:color="auto" w:fill="auto"/>
          </w:tcPr>
          <w:p w14:paraId="0BF5A1FC" w14:textId="77777777" w:rsidR="0045227E" w:rsidRPr="00CC27A7" w:rsidRDefault="0045227E" w:rsidP="001200ED">
            <w:pPr>
              <w:pStyle w:val="TableBodyText"/>
              <w:keepNext/>
              <w:rPr>
                <w:lang w:bidi="ar-SA"/>
              </w:rPr>
            </w:pPr>
            <w:r>
              <w:rPr>
                <w:lang w:bidi="ar-SA"/>
              </w:rPr>
              <w:t>Name</w:t>
            </w:r>
          </w:p>
        </w:tc>
        <w:tc>
          <w:tcPr>
            <w:tcW w:w="2250" w:type="dxa"/>
          </w:tcPr>
          <w:p w14:paraId="0BF5A1FD" w14:textId="77777777" w:rsidR="0045227E" w:rsidRPr="00CC27A7" w:rsidRDefault="0045227E" w:rsidP="001200ED">
            <w:pPr>
              <w:pStyle w:val="TableBodyText"/>
              <w:keepNext/>
              <w:rPr>
                <w:lang w:bidi="ar-SA"/>
              </w:rPr>
            </w:pPr>
            <w:r>
              <w:rPr>
                <w:lang w:bidi="ar-SA"/>
              </w:rPr>
              <w:t>Data type</w:t>
            </w:r>
          </w:p>
        </w:tc>
        <w:tc>
          <w:tcPr>
            <w:tcW w:w="1959" w:type="dxa"/>
            <w:shd w:val="clear" w:color="auto" w:fill="auto"/>
          </w:tcPr>
          <w:p w14:paraId="0BF5A1FE" w14:textId="77777777" w:rsidR="0045227E" w:rsidRPr="00CC27A7" w:rsidRDefault="0045227E" w:rsidP="001200ED">
            <w:pPr>
              <w:pStyle w:val="TableBodyText"/>
              <w:keepNext/>
              <w:rPr>
                <w:lang w:bidi="ar-SA"/>
              </w:rPr>
            </w:pPr>
            <w:r>
              <w:rPr>
                <w:lang w:bidi="ar-SA"/>
              </w:rPr>
              <w:t xml:space="preserve">Values </w:t>
            </w:r>
          </w:p>
        </w:tc>
      </w:tr>
      <w:tr w:rsidR="0045227E" w14:paraId="0BF5A204" w14:textId="77777777" w:rsidTr="00DE64A7">
        <w:tc>
          <w:tcPr>
            <w:tcW w:w="1507" w:type="dxa"/>
            <w:vMerge/>
            <w:shd w:val="clear" w:color="auto" w:fill="auto"/>
          </w:tcPr>
          <w:p w14:paraId="0BF5A200" w14:textId="77777777" w:rsidR="0045227E" w:rsidRDefault="0045227E" w:rsidP="001200ED">
            <w:pPr>
              <w:pStyle w:val="TableBodyText"/>
              <w:keepNext/>
              <w:rPr>
                <w:lang w:bidi="ar-SA"/>
              </w:rPr>
            </w:pPr>
          </w:p>
        </w:tc>
        <w:tc>
          <w:tcPr>
            <w:tcW w:w="2333" w:type="dxa"/>
            <w:shd w:val="clear" w:color="auto" w:fill="auto"/>
          </w:tcPr>
          <w:p w14:paraId="0BF5A201" w14:textId="77777777" w:rsidR="0045227E" w:rsidRPr="00CC27A7" w:rsidRDefault="0045227E" w:rsidP="001200ED">
            <w:pPr>
              <w:pStyle w:val="TableBodyText"/>
              <w:keepNext/>
              <w:rPr>
                <w:lang w:bidi="ar-SA"/>
              </w:rPr>
            </w:pPr>
            <w:r>
              <w:rPr>
                <w:lang w:bidi="ar-SA"/>
              </w:rPr>
              <w:t xml:space="preserve">Temperature    </w:t>
            </w:r>
          </w:p>
        </w:tc>
        <w:tc>
          <w:tcPr>
            <w:tcW w:w="2250" w:type="dxa"/>
          </w:tcPr>
          <w:p w14:paraId="0BF5A202" w14:textId="77777777" w:rsidR="0045227E" w:rsidRPr="00CC27A7" w:rsidRDefault="0045227E" w:rsidP="001200ED">
            <w:pPr>
              <w:pStyle w:val="TableBodyText"/>
              <w:keepNext/>
              <w:rPr>
                <w:lang w:bidi="ar-SA"/>
              </w:rPr>
            </w:pPr>
            <w:r>
              <w:rPr>
                <w:lang w:bidi="ar-SA"/>
              </w:rPr>
              <w:t xml:space="preserve">Integer </w:t>
            </w:r>
          </w:p>
        </w:tc>
        <w:tc>
          <w:tcPr>
            <w:tcW w:w="1959" w:type="dxa"/>
            <w:shd w:val="clear" w:color="auto" w:fill="auto"/>
          </w:tcPr>
          <w:p w14:paraId="0BF5A203" w14:textId="77777777" w:rsidR="0045227E" w:rsidRPr="00CC27A7" w:rsidRDefault="0045227E" w:rsidP="008635F2">
            <w:pPr>
              <w:pStyle w:val="TableBodyText"/>
              <w:keepNext/>
              <w:rPr>
                <w:lang w:bidi="ar-SA"/>
              </w:rPr>
            </w:pPr>
            <w:r>
              <w:rPr>
                <w:lang w:bidi="ar-SA"/>
              </w:rPr>
              <w:t xml:space="preserve">Degrees in Celsius </w:t>
            </w:r>
          </w:p>
        </w:tc>
      </w:tr>
      <w:tr w:rsidR="0045227E" w14:paraId="0BF5A208" w14:textId="77777777" w:rsidTr="00DE64A7">
        <w:tc>
          <w:tcPr>
            <w:tcW w:w="1507" w:type="dxa"/>
            <w:shd w:val="clear" w:color="auto" w:fill="auto"/>
          </w:tcPr>
          <w:p w14:paraId="0BF5A205" w14:textId="77777777" w:rsidR="0045227E" w:rsidRDefault="0045227E" w:rsidP="00DE64A7">
            <w:pPr>
              <w:pStyle w:val="TableBodyText"/>
              <w:rPr>
                <w:lang w:bidi="ar-SA"/>
              </w:rPr>
            </w:pPr>
            <w:r>
              <w:rPr>
                <w:lang w:bidi="ar-SA"/>
              </w:rPr>
              <w:t xml:space="preserve">Example </w:t>
            </w:r>
          </w:p>
        </w:tc>
        <w:tc>
          <w:tcPr>
            <w:tcW w:w="6542" w:type="dxa"/>
            <w:gridSpan w:val="3"/>
            <w:shd w:val="clear" w:color="auto" w:fill="auto"/>
          </w:tcPr>
          <w:p w14:paraId="0BF5A206" w14:textId="77777777" w:rsidR="0045227E" w:rsidRDefault="0045227E" w:rsidP="0045227E">
            <w:pPr>
              <w:pStyle w:val="TableBodyText"/>
              <w:rPr>
                <w:lang w:bidi="ar-SA"/>
              </w:rPr>
            </w:pPr>
            <w:r>
              <w:rPr>
                <w:lang w:bidi="ar-SA"/>
              </w:rPr>
              <w:t>Get switch power supply 1 temperature</w:t>
            </w:r>
            <w:r w:rsidR="008635F2">
              <w:rPr>
                <w:lang w:bidi="ar-SA"/>
              </w:rPr>
              <w:t>:</w:t>
            </w:r>
          </w:p>
          <w:p w14:paraId="0BF5A207" w14:textId="368AD9D9" w:rsidR="0045227E" w:rsidRPr="00CC27A7" w:rsidRDefault="0045227E" w:rsidP="00DE64A7">
            <w:pPr>
              <w:pStyle w:val="TableBodyText"/>
              <w:rPr>
                <w:lang w:bidi="ar-SA"/>
              </w:rPr>
            </w:pPr>
            <w:r w:rsidRPr="00927720">
              <w:rPr>
                <w:b/>
                <w:bCs/>
                <w:lang w:bidi="ar-SA"/>
              </w:rPr>
              <w:t xml:space="preserve">cat </w:t>
            </w:r>
            <w:del w:id="685" w:author="Vadim Pasternak" w:date="2018-12-06T01:40:00Z">
              <w:r w:rsidRPr="00927720" w:rsidDel="00D82BCB">
                <w:rPr>
                  <w:b/>
                  <w:bCs/>
                  <w:lang w:bidi="ar-SA"/>
                </w:rPr>
                <w:delText>/bsp/</w:delText>
              </w:r>
            </w:del>
            <w:ins w:id="686" w:author="Vadim Pasternak" w:date="2018-12-06T01:40:00Z">
              <w:r w:rsidR="00D82BCB">
                <w:rPr>
                  <w:b/>
                  <w:bCs/>
                  <w:lang w:bidi="ar-SA"/>
                </w:rPr>
                <w:t>$bsp_path/</w:t>
              </w:r>
            </w:ins>
            <w:r w:rsidRPr="00927720">
              <w:rPr>
                <w:b/>
                <w:bCs/>
                <w:lang w:bidi="ar-SA"/>
              </w:rPr>
              <w:t>thermal/</w:t>
            </w:r>
            <w:r>
              <w:rPr>
                <w:b/>
                <w:bCs/>
                <w:lang w:bidi="ar-SA"/>
              </w:rPr>
              <w:t>psu1</w:t>
            </w:r>
          </w:p>
        </w:tc>
      </w:tr>
    </w:tbl>
    <w:p w14:paraId="0BF5A209" w14:textId="77777777" w:rsidR="00727386" w:rsidRDefault="00A82E7B" w:rsidP="00E961BC">
      <w:pPr>
        <w:pStyle w:val="Heading2"/>
      </w:pPr>
      <w:bookmarkStart w:id="687" w:name="_Toc429301672"/>
      <w:r>
        <w:t>LED</w:t>
      </w:r>
      <w:r w:rsidR="00727386">
        <w:t xml:space="preserve"> </w:t>
      </w:r>
      <w:r w:rsidR="00E961BC">
        <w:t>C</w:t>
      </w:r>
      <w:r w:rsidR="00727386">
        <w:t>ontrol</w:t>
      </w:r>
      <w:bookmarkEnd w:id="687"/>
    </w:p>
    <w:p w14:paraId="0BF5A20A" w14:textId="77777777" w:rsidR="00727386" w:rsidRDefault="00727386" w:rsidP="00E961BC">
      <w:pPr>
        <w:pStyle w:val="Heading3"/>
      </w:pPr>
      <w:bookmarkStart w:id="688" w:name="_Toc429301673"/>
      <w:r>
        <w:t xml:space="preserve">Control </w:t>
      </w:r>
      <w:r w:rsidR="00E961BC">
        <w:t>F</w:t>
      </w:r>
      <w:r>
        <w:t xml:space="preserve">an </w:t>
      </w:r>
      <w:r w:rsidR="00E961BC">
        <w:t>S</w:t>
      </w:r>
      <w:r>
        <w:t xml:space="preserve">tatus </w:t>
      </w:r>
      <w:r w:rsidR="00E961BC">
        <w:t>LED</w:t>
      </w:r>
      <w:bookmarkEnd w:id="688"/>
      <w:r>
        <w:t xml:space="preserve">   </w:t>
      </w:r>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1170"/>
        <w:gridCol w:w="3039"/>
      </w:tblGrid>
      <w:tr w:rsidR="00727386" w14:paraId="0BF5A20D" w14:textId="77777777" w:rsidTr="00DE64A7">
        <w:tc>
          <w:tcPr>
            <w:tcW w:w="1507" w:type="dxa"/>
            <w:shd w:val="clear" w:color="auto" w:fill="auto"/>
          </w:tcPr>
          <w:p w14:paraId="0BF5A20B" w14:textId="77777777" w:rsidR="00727386" w:rsidRDefault="00727386" w:rsidP="00DE64A7">
            <w:pPr>
              <w:pStyle w:val="TableBodyText"/>
              <w:rPr>
                <w:lang w:bidi="ar-SA"/>
              </w:rPr>
            </w:pPr>
            <w:r>
              <w:rPr>
                <w:lang w:bidi="ar-SA"/>
              </w:rPr>
              <w:t>Node name</w:t>
            </w:r>
          </w:p>
        </w:tc>
        <w:tc>
          <w:tcPr>
            <w:tcW w:w="6542" w:type="dxa"/>
            <w:gridSpan w:val="3"/>
            <w:shd w:val="clear" w:color="auto" w:fill="auto"/>
          </w:tcPr>
          <w:p w14:paraId="0BF5A20C" w14:textId="07D42D15" w:rsidR="00727386" w:rsidRPr="00CC27A7" w:rsidRDefault="00727386" w:rsidP="00727386">
            <w:pPr>
              <w:pStyle w:val="TableBodyText"/>
              <w:rPr>
                <w:lang w:bidi="ar-SA"/>
              </w:rPr>
            </w:pPr>
            <w:del w:id="689" w:author="Vadim Pasternak" w:date="2018-12-06T01:40:00Z">
              <w:r w:rsidDel="00D82BCB">
                <w:rPr>
                  <w:lang w:bidi="ar-SA"/>
                </w:rPr>
                <w:delText>/bsp/</w:delText>
              </w:r>
            </w:del>
            <w:ins w:id="690" w:author="Vadim Pasternak" w:date="2018-12-06T01:40:00Z">
              <w:r w:rsidR="00D82BCB">
                <w:rPr>
                  <w:lang w:bidi="ar-SA"/>
                </w:rPr>
                <w:t>$bsp_path/</w:t>
              </w:r>
            </w:ins>
            <w:r>
              <w:rPr>
                <w:lang w:bidi="ar-SA"/>
              </w:rPr>
              <w:t>led/</w:t>
            </w:r>
            <w:r w:rsidR="00DE64A7">
              <w:rPr>
                <w:lang w:bidi="ar-SA"/>
              </w:rPr>
              <w:t>led_</w:t>
            </w:r>
            <w:r>
              <w:rPr>
                <w:lang w:bidi="ar-SA"/>
              </w:rPr>
              <w:t>fan&lt;fan module number&gt;</w:t>
            </w:r>
          </w:p>
        </w:tc>
      </w:tr>
      <w:tr w:rsidR="00727386" w14:paraId="0BF5A210" w14:textId="77777777" w:rsidTr="00DE64A7">
        <w:tc>
          <w:tcPr>
            <w:tcW w:w="1507" w:type="dxa"/>
            <w:shd w:val="clear" w:color="auto" w:fill="auto"/>
          </w:tcPr>
          <w:p w14:paraId="0BF5A20E" w14:textId="77777777" w:rsidR="00727386" w:rsidRDefault="00727386" w:rsidP="00DE64A7">
            <w:pPr>
              <w:pStyle w:val="TableBodyText"/>
              <w:rPr>
                <w:lang w:bidi="ar-SA"/>
              </w:rPr>
            </w:pPr>
            <w:r>
              <w:rPr>
                <w:lang w:bidi="ar-SA"/>
              </w:rPr>
              <w:t>Description</w:t>
            </w:r>
          </w:p>
        </w:tc>
        <w:tc>
          <w:tcPr>
            <w:tcW w:w="6542" w:type="dxa"/>
            <w:gridSpan w:val="3"/>
            <w:shd w:val="clear" w:color="auto" w:fill="auto"/>
          </w:tcPr>
          <w:p w14:paraId="0BF5A20F" w14:textId="77777777" w:rsidR="00727386" w:rsidRPr="00CC27A7" w:rsidRDefault="008635F2" w:rsidP="008635F2">
            <w:pPr>
              <w:pStyle w:val="TableBodyText"/>
              <w:rPr>
                <w:lang w:bidi="ar-SA"/>
              </w:rPr>
            </w:pPr>
            <w:r>
              <w:rPr>
                <w:lang w:bidi="ar-SA"/>
              </w:rPr>
              <w:t>Read</w:t>
            </w:r>
            <w:r w:rsidR="00727386">
              <w:rPr>
                <w:lang w:bidi="ar-SA"/>
              </w:rPr>
              <w:t>/</w:t>
            </w:r>
            <w:r>
              <w:rPr>
                <w:lang w:bidi="ar-SA"/>
              </w:rPr>
              <w:t>w</w:t>
            </w:r>
            <w:r w:rsidR="00727386">
              <w:rPr>
                <w:lang w:bidi="ar-SA"/>
              </w:rPr>
              <w:t xml:space="preserve">rite fan module status </w:t>
            </w:r>
            <w:r w:rsidR="004117B0" w:rsidRPr="004117B0">
              <w:rPr>
                <w:lang w:bidi="ar-SA"/>
              </w:rPr>
              <w:t>LED</w:t>
            </w:r>
          </w:p>
        </w:tc>
      </w:tr>
      <w:tr w:rsidR="00727386" w14:paraId="0BF5A213" w14:textId="77777777" w:rsidTr="00DE64A7">
        <w:tc>
          <w:tcPr>
            <w:tcW w:w="1507" w:type="dxa"/>
            <w:shd w:val="clear" w:color="auto" w:fill="auto"/>
          </w:tcPr>
          <w:p w14:paraId="0BF5A211" w14:textId="77777777" w:rsidR="00727386" w:rsidRDefault="00727386" w:rsidP="00DE64A7">
            <w:pPr>
              <w:pStyle w:val="TableBodyText"/>
              <w:rPr>
                <w:lang w:bidi="ar-SA"/>
              </w:rPr>
            </w:pPr>
            <w:r>
              <w:rPr>
                <w:lang w:bidi="ar-SA"/>
              </w:rPr>
              <w:t>Access</w:t>
            </w:r>
          </w:p>
        </w:tc>
        <w:tc>
          <w:tcPr>
            <w:tcW w:w="6542" w:type="dxa"/>
            <w:gridSpan w:val="3"/>
            <w:shd w:val="clear" w:color="auto" w:fill="auto"/>
          </w:tcPr>
          <w:p w14:paraId="0BF5A212" w14:textId="77777777" w:rsidR="00727386" w:rsidRPr="00CC27A7" w:rsidRDefault="00727386" w:rsidP="00DE64A7">
            <w:pPr>
              <w:pStyle w:val="TableBodyText"/>
              <w:rPr>
                <w:lang w:bidi="ar-SA"/>
              </w:rPr>
            </w:pPr>
            <w:r>
              <w:rPr>
                <w:lang w:bidi="ar-SA"/>
              </w:rPr>
              <w:t>Read</w:t>
            </w:r>
            <w:r w:rsidR="00DE64A7">
              <w:rPr>
                <w:lang w:bidi="ar-SA"/>
              </w:rPr>
              <w:t xml:space="preserve"> / Write </w:t>
            </w:r>
            <w:r>
              <w:rPr>
                <w:lang w:bidi="ar-SA"/>
              </w:rPr>
              <w:t xml:space="preserve"> </w:t>
            </w:r>
          </w:p>
        </w:tc>
      </w:tr>
      <w:tr w:rsidR="00727386" w14:paraId="0BF5A216" w14:textId="77777777" w:rsidTr="00DE64A7">
        <w:tc>
          <w:tcPr>
            <w:tcW w:w="1507" w:type="dxa"/>
            <w:shd w:val="clear" w:color="auto" w:fill="auto"/>
          </w:tcPr>
          <w:p w14:paraId="0BF5A214" w14:textId="77777777" w:rsidR="00727386" w:rsidRDefault="00727386" w:rsidP="00DE64A7">
            <w:pPr>
              <w:pStyle w:val="TableBodyText"/>
              <w:rPr>
                <w:lang w:bidi="ar-SA"/>
              </w:rPr>
            </w:pPr>
            <w:r>
              <w:rPr>
                <w:lang w:bidi="ar-SA"/>
              </w:rPr>
              <w:t>Release version</w:t>
            </w:r>
          </w:p>
        </w:tc>
        <w:tc>
          <w:tcPr>
            <w:tcW w:w="6542" w:type="dxa"/>
            <w:gridSpan w:val="3"/>
            <w:shd w:val="clear" w:color="auto" w:fill="auto"/>
          </w:tcPr>
          <w:p w14:paraId="0BF5A215" w14:textId="77777777" w:rsidR="00727386" w:rsidRPr="00CC27A7" w:rsidRDefault="00727386" w:rsidP="00DE64A7">
            <w:pPr>
              <w:pStyle w:val="TableBodyText"/>
              <w:rPr>
                <w:lang w:bidi="ar-SA"/>
              </w:rPr>
            </w:pPr>
            <w:r>
              <w:rPr>
                <w:lang w:bidi="ar-SA"/>
              </w:rPr>
              <w:t>1.0</w:t>
            </w:r>
          </w:p>
        </w:tc>
      </w:tr>
      <w:tr w:rsidR="00727386" w14:paraId="0BF5A21B" w14:textId="77777777" w:rsidTr="00727386">
        <w:tc>
          <w:tcPr>
            <w:tcW w:w="1507" w:type="dxa"/>
            <w:vMerge w:val="restart"/>
            <w:shd w:val="clear" w:color="auto" w:fill="auto"/>
          </w:tcPr>
          <w:p w14:paraId="0BF5A217" w14:textId="77777777" w:rsidR="00727386" w:rsidRDefault="00727386" w:rsidP="00DE64A7">
            <w:pPr>
              <w:pStyle w:val="TableBodyText"/>
              <w:rPr>
                <w:lang w:bidi="ar-SA"/>
              </w:rPr>
            </w:pPr>
            <w:r>
              <w:rPr>
                <w:lang w:bidi="ar-SA"/>
              </w:rPr>
              <w:t>Arguments</w:t>
            </w:r>
          </w:p>
        </w:tc>
        <w:tc>
          <w:tcPr>
            <w:tcW w:w="2333" w:type="dxa"/>
            <w:shd w:val="clear" w:color="auto" w:fill="auto"/>
          </w:tcPr>
          <w:p w14:paraId="0BF5A218" w14:textId="77777777" w:rsidR="00727386" w:rsidRPr="00CC27A7" w:rsidRDefault="00727386" w:rsidP="00DE64A7">
            <w:pPr>
              <w:pStyle w:val="TableBodyText"/>
              <w:rPr>
                <w:lang w:bidi="ar-SA"/>
              </w:rPr>
            </w:pPr>
            <w:r>
              <w:rPr>
                <w:lang w:bidi="ar-SA"/>
              </w:rPr>
              <w:t>Name</w:t>
            </w:r>
          </w:p>
        </w:tc>
        <w:tc>
          <w:tcPr>
            <w:tcW w:w="1170" w:type="dxa"/>
          </w:tcPr>
          <w:p w14:paraId="0BF5A219" w14:textId="77777777" w:rsidR="00727386" w:rsidRPr="00CC27A7" w:rsidRDefault="00727386" w:rsidP="00DE64A7">
            <w:pPr>
              <w:pStyle w:val="TableBodyText"/>
              <w:rPr>
                <w:lang w:bidi="ar-SA"/>
              </w:rPr>
            </w:pPr>
            <w:r>
              <w:rPr>
                <w:lang w:bidi="ar-SA"/>
              </w:rPr>
              <w:t>Data type</w:t>
            </w:r>
          </w:p>
        </w:tc>
        <w:tc>
          <w:tcPr>
            <w:tcW w:w="3039" w:type="dxa"/>
            <w:shd w:val="clear" w:color="auto" w:fill="auto"/>
          </w:tcPr>
          <w:p w14:paraId="0BF5A21A" w14:textId="77777777" w:rsidR="00727386" w:rsidRPr="00CC27A7" w:rsidRDefault="00727386" w:rsidP="00DE64A7">
            <w:pPr>
              <w:pStyle w:val="TableBodyText"/>
              <w:rPr>
                <w:lang w:bidi="ar-SA"/>
              </w:rPr>
            </w:pPr>
            <w:r>
              <w:rPr>
                <w:lang w:bidi="ar-SA"/>
              </w:rPr>
              <w:t xml:space="preserve">Values </w:t>
            </w:r>
          </w:p>
        </w:tc>
      </w:tr>
      <w:tr w:rsidR="00727386" w14:paraId="0BF5A220" w14:textId="77777777" w:rsidTr="00727386">
        <w:tc>
          <w:tcPr>
            <w:tcW w:w="1507" w:type="dxa"/>
            <w:vMerge/>
            <w:shd w:val="clear" w:color="auto" w:fill="auto"/>
          </w:tcPr>
          <w:p w14:paraId="0BF5A21C" w14:textId="77777777" w:rsidR="00727386" w:rsidRDefault="00727386" w:rsidP="00DE64A7">
            <w:pPr>
              <w:pStyle w:val="TableBodyText"/>
              <w:rPr>
                <w:lang w:bidi="ar-SA"/>
              </w:rPr>
            </w:pPr>
          </w:p>
        </w:tc>
        <w:tc>
          <w:tcPr>
            <w:tcW w:w="2333" w:type="dxa"/>
            <w:shd w:val="clear" w:color="auto" w:fill="auto"/>
          </w:tcPr>
          <w:p w14:paraId="0BF5A21D" w14:textId="77777777" w:rsidR="00727386" w:rsidRPr="00CC27A7" w:rsidRDefault="004117B0" w:rsidP="00DE64A7">
            <w:pPr>
              <w:pStyle w:val="TableBodyText"/>
              <w:rPr>
                <w:lang w:bidi="ar-SA"/>
              </w:rPr>
            </w:pPr>
            <w:r w:rsidRPr="004117B0">
              <w:rPr>
                <w:lang w:bidi="ar-SA"/>
              </w:rPr>
              <w:t xml:space="preserve">LED </w:t>
            </w:r>
            <w:r w:rsidR="00727386">
              <w:rPr>
                <w:lang w:bidi="ar-SA"/>
              </w:rPr>
              <w:t xml:space="preserve">color     </w:t>
            </w:r>
          </w:p>
        </w:tc>
        <w:tc>
          <w:tcPr>
            <w:tcW w:w="1170" w:type="dxa"/>
          </w:tcPr>
          <w:p w14:paraId="0BF5A21E" w14:textId="77777777" w:rsidR="00727386" w:rsidRPr="00CC27A7" w:rsidRDefault="00727386" w:rsidP="00DE64A7">
            <w:pPr>
              <w:pStyle w:val="TableBodyText"/>
              <w:rPr>
                <w:lang w:bidi="ar-SA"/>
              </w:rPr>
            </w:pPr>
            <w:r>
              <w:rPr>
                <w:lang w:bidi="ar-SA"/>
              </w:rPr>
              <w:t xml:space="preserve">Integer </w:t>
            </w:r>
          </w:p>
        </w:tc>
        <w:tc>
          <w:tcPr>
            <w:tcW w:w="3039" w:type="dxa"/>
            <w:shd w:val="clear" w:color="auto" w:fill="auto"/>
          </w:tcPr>
          <w:p w14:paraId="3588C856" w14:textId="1009D5DC" w:rsidR="00A64176" w:rsidDel="006A21BF" w:rsidRDefault="00A64176" w:rsidP="00727386">
            <w:pPr>
              <w:pStyle w:val="TableBodyText"/>
              <w:rPr>
                <w:ins w:id="691" w:author="Vadim Pasternak [2]" w:date="2017-10-31T10:19:00Z"/>
                <w:del w:id="692" w:author="Vadim Pasternak" w:date="2018-12-06T01:46:00Z"/>
                <w:color w:val="FF0000"/>
                <w:lang w:bidi="ar-SA"/>
              </w:rPr>
            </w:pPr>
            <w:ins w:id="693" w:author="Vadim Pasternak [2]" w:date="2017-10-31T10:19:00Z">
              <w:del w:id="694" w:author="Vadim Pasternak" w:date="2018-12-06T01:46:00Z">
                <w:r w:rsidDel="006A21BF">
                  <w:rPr>
                    <w:color w:val="FF0000"/>
                    <w:lang w:bidi="ar-SA"/>
                  </w:rPr>
                  <w:delText xml:space="preserve">Vadim: remove </w:delText>
                </w:r>
              </w:del>
            </w:ins>
            <w:ins w:id="695" w:author="Vadim Pasternak [2]" w:date="2017-10-31T10:20:00Z">
              <w:del w:id="696" w:author="Vadim Pasternak" w:date="2018-12-06T01:46:00Z">
                <w:r w:rsidDel="006A21BF">
                  <w:rPr>
                    <w:color w:val="FF0000"/>
                    <w:lang w:bidi="ar-SA"/>
                  </w:rPr>
                  <w:delText>two</w:delText>
                </w:r>
              </w:del>
            </w:ins>
            <w:ins w:id="697" w:author="Vadim Pasternak [2]" w:date="2017-10-31T10:19:00Z">
              <w:del w:id="698" w:author="Vadim Pasternak" w:date="2018-12-06T01:46:00Z">
                <w:r w:rsidDel="006A21BF">
                  <w:rPr>
                    <w:color w:val="FF0000"/>
                    <w:lang w:bidi="ar-SA"/>
                  </w:rPr>
                  <w:delText xml:space="preserve"> below:</w:delText>
                </w:r>
              </w:del>
            </w:ins>
          </w:p>
          <w:p w14:paraId="024DDF41" w14:textId="20FA2532" w:rsidR="00727386" w:rsidRDefault="00DE64A7" w:rsidP="00727386">
            <w:pPr>
              <w:pStyle w:val="TableBodyText"/>
              <w:rPr>
                <w:ins w:id="699" w:author="Vadim Pasternak" w:date="2018-12-06T01:46:00Z"/>
                <w:lang w:bidi="ar-SA"/>
              </w:rPr>
            </w:pPr>
            <w:del w:id="700" w:author="Vadim Pasternak" w:date="2018-12-06T01:46:00Z">
              <w:r w:rsidRPr="00A64176" w:rsidDel="006A21BF">
                <w:rPr>
                  <w:color w:val="FF0000"/>
                  <w:lang w:bidi="ar-SA"/>
                  <w:rPrChange w:id="701" w:author="Vadim Pasternak [2]" w:date="2017-10-31T10:19:00Z">
                    <w:rPr>
                      <w:lang w:bidi="ar-SA"/>
                    </w:rPr>
                  </w:rPrChange>
                </w:rPr>
                <w:delText>g</w:delText>
              </w:r>
              <w:r w:rsidR="00727386" w:rsidRPr="00A64176" w:rsidDel="006A21BF">
                <w:rPr>
                  <w:color w:val="FF0000"/>
                  <w:lang w:bidi="ar-SA"/>
                  <w:rPrChange w:id="702" w:author="Vadim Pasternak [2]" w:date="2017-10-31T10:19:00Z">
                    <w:rPr>
                      <w:lang w:bidi="ar-SA"/>
                    </w:rPr>
                  </w:rPrChange>
                </w:rPr>
                <w:delText>reen_blink_fast</w:delText>
              </w:r>
              <w:r w:rsidR="00727386" w:rsidRPr="00A64176" w:rsidDel="006A21BF">
                <w:rPr>
                  <w:color w:val="FF0000"/>
                  <w:lang w:bidi="ar-SA"/>
                  <w:rPrChange w:id="703" w:author="Vadim Pasternak [2]" w:date="2017-10-31T10:19:00Z">
                    <w:rPr>
                      <w:lang w:bidi="ar-SA"/>
                    </w:rPr>
                  </w:rPrChange>
                </w:rPr>
                <w:br/>
                <w:delText>red_blink_fast</w:delText>
              </w:r>
              <w:r w:rsidR="00727386" w:rsidRPr="00A64176" w:rsidDel="006A21BF">
                <w:rPr>
                  <w:color w:val="FF0000"/>
                  <w:lang w:bidi="ar-SA"/>
                  <w:rPrChange w:id="704" w:author="Vadim Pasternak [2]" w:date="2017-10-31T10:19:00Z">
                    <w:rPr>
                      <w:lang w:bidi="ar-SA"/>
                    </w:rPr>
                  </w:rPrChange>
                </w:rPr>
                <w:br/>
              </w:r>
            </w:del>
            <w:r w:rsidR="00727386" w:rsidRPr="00A64176">
              <w:rPr>
                <w:lang w:bidi="ar-SA"/>
              </w:rPr>
              <w:t>green_blink</w:t>
            </w:r>
            <w:r w:rsidR="00727386" w:rsidRPr="00A64176">
              <w:rPr>
                <w:lang w:bidi="ar-SA"/>
              </w:rPr>
              <w:br/>
              <w:t>red_blink</w:t>
            </w:r>
            <w:r w:rsidR="00727386">
              <w:rPr>
                <w:lang w:bidi="ar-SA"/>
              </w:rPr>
              <w:br/>
              <w:t>g</w:t>
            </w:r>
            <w:r w:rsidR="00727386" w:rsidRPr="00727386">
              <w:rPr>
                <w:lang w:bidi="ar-SA"/>
              </w:rPr>
              <w:t>reen</w:t>
            </w:r>
            <w:r w:rsidR="00727386">
              <w:rPr>
                <w:lang w:bidi="ar-SA"/>
              </w:rPr>
              <w:br/>
            </w:r>
            <w:r w:rsidR="00727386" w:rsidRPr="00727386">
              <w:rPr>
                <w:lang w:bidi="ar-SA"/>
              </w:rPr>
              <w:t>red</w:t>
            </w:r>
          </w:p>
          <w:p w14:paraId="3771A065" w14:textId="2343F6DC" w:rsidR="006A21BF" w:rsidDel="006A21BF" w:rsidRDefault="006A21BF" w:rsidP="00727386">
            <w:pPr>
              <w:pStyle w:val="TableBodyText"/>
              <w:rPr>
                <w:ins w:id="705" w:author="Vadim Pasternak [2]" w:date="2017-10-31T10:20:00Z"/>
                <w:del w:id="706" w:author="Vadim Pasternak" w:date="2018-12-06T01:47:00Z"/>
                <w:lang w:bidi="ar-SA"/>
              </w:rPr>
            </w:pPr>
            <w:ins w:id="707" w:author="Vadim Pasternak" w:date="2018-12-06T01:46:00Z">
              <w:r>
                <w:rPr>
                  <w:lang w:bidi="ar-SA"/>
                </w:rPr>
                <w:t>none</w:t>
              </w:r>
            </w:ins>
          </w:p>
          <w:p w14:paraId="48957FCC" w14:textId="12BD7C13" w:rsidR="00A64176" w:rsidRPr="00A64176" w:rsidDel="006A21BF" w:rsidRDefault="00A64176" w:rsidP="00727386">
            <w:pPr>
              <w:pStyle w:val="TableBodyText"/>
              <w:rPr>
                <w:ins w:id="708" w:author="Vadim Pasternak [2]" w:date="2017-10-31T10:20:00Z"/>
                <w:del w:id="709" w:author="Vadim Pasternak" w:date="2018-12-06T01:47:00Z"/>
                <w:color w:val="00B050"/>
                <w:lang w:bidi="ar-SA"/>
                <w:rPrChange w:id="710" w:author="Vadim Pasternak [2]" w:date="2017-10-31T10:20:00Z">
                  <w:rPr>
                    <w:ins w:id="711" w:author="Vadim Pasternak [2]" w:date="2017-10-31T10:20:00Z"/>
                    <w:del w:id="712" w:author="Vadim Pasternak" w:date="2018-12-06T01:47:00Z"/>
                    <w:lang w:bidi="ar-SA"/>
                  </w:rPr>
                </w:rPrChange>
              </w:rPr>
            </w:pPr>
            <w:ins w:id="713" w:author="Vadim Pasternak [2]" w:date="2017-10-31T10:20:00Z">
              <w:del w:id="714" w:author="Vadim Pasternak" w:date="2018-12-06T01:47:00Z">
                <w:r w:rsidRPr="00A64176" w:rsidDel="006A21BF">
                  <w:rPr>
                    <w:color w:val="00B050"/>
                    <w:lang w:bidi="ar-SA"/>
                    <w:rPrChange w:id="715" w:author="Vadim Pasternak [2]" w:date="2017-10-31T10:20:00Z">
                      <w:rPr>
                        <w:lang w:bidi="ar-SA"/>
                      </w:rPr>
                    </w:rPrChange>
                  </w:rPr>
                  <w:delText>Vadim: add:</w:delText>
                </w:r>
              </w:del>
            </w:ins>
          </w:p>
          <w:p w14:paraId="0BF5A21F" w14:textId="0A4DB24F" w:rsidR="00A64176" w:rsidRPr="00CC27A7" w:rsidRDefault="00A64176" w:rsidP="006A21BF">
            <w:pPr>
              <w:pStyle w:val="TableBodyText"/>
              <w:rPr>
                <w:lang w:bidi="ar-SA"/>
              </w:rPr>
              <w:pPrChange w:id="716" w:author="Vadim Pasternak" w:date="2018-12-06T01:47:00Z">
                <w:pPr>
                  <w:pStyle w:val="TableBodyText"/>
                </w:pPr>
              </w:pPrChange>
            </w:pPr>
            <w:ins w:id="717" w:author="Vadim Pasternak [2]" w:date="2017-10-31T10:20:00Z">
              <w:del w:id="718" w:author="Vadim Pasternak" w:date="2018-12-06T01:47:00Z">
                <w:r w:rsidRPr="00A64176" w:rsidDel="006A21BF">
                  <w:rPr>
                    <w:color w:val="00B050"/>
                    <w:lang w:bidi="ar-SA"/>
                    <w:rPrChange w:id="719" w:author="Vadim Pasternak [2]" w:date="2017-10-31T10:20:00Z">
                      <w:rPr>
                        <w:lang w:bidi="ar-SA"/>
                      </w:rPr>
                    </w:rPrChange>
                  </w:rPr>
                  <w:delText>none</w:delText>
                </w:r>
              </w:del>
            </w:ins>
          </w:p>
        </w:tc>
      </w:tr>
      <w:tr w:rsidR="00727386" w14:paraId="0BF5A225" w14:textId="77777777" w:rsidTr="00DE64A7">
        <w:tc>
          <w:tcPr>
            <w:tcW w:w="1507" w:type="dxa"/>
            <w:shd w:val="clear" w:color="auto" w:fill="auto"/>
          </w:tcPr>
          <w:p w14:paraId="0BF5A221" w14:textId="2A54A19C" w:rsidR="00727386" w:rsidRDefault="00727386" w:rsidP="00DE64A7">
            <w:pPr>
              <w:pStyle w:val="TableBodyText"/>
              <w:rPr>
                <w:lang w:bidi="ar-SA"/>
              </w:rPr>
            </w:pPr>
            <w:r>
              <w:rPr>
                <w:lang w:bidi="ar-SA"/>
              </w:rPr>
              <w:t xml:space="preserve">Example </w:t>
            </w:r>
          </w:p>
        </w:tc>
        <w:tc>
          <w:tcPr>
            <w:tcW w:w="6542" w:type="dxa"/>
            <w:gridSpan w:val="3"/>
            <w:shd w:val="clear" w:color="auto" w:fill="auto"/>
          </w:tcPr>
          <w:p w14:paraId="41F0DC43" w14:textId="77777777" w:rsidR="0053079E" w:rsidRDefault="00727386">
            <w:pPr>
              <w:pStyle w:val="TableBodyText"/>
              <w:rPr>
                <w:ins w:id="720" w:author="Vadim Pasternak [2]" w:date="2017-10-31T10:26:00Z"/>
                <w:lang w:bidi="ar-SA"/>
              </w:rPr>
            </w:pPr>
            <w:r>
              <w:rPr>
                <w:lang w:bidi="ar-SA"/>
              </w:rPr>
              <w:t xml:space="preserve">Get </w:t>
            </w:r>
            <w:r w:rsidR="00DE64A7">
              <w:rPr>
                <w:lang w:bidi="ar-SA"/>
              </w:rPr>
              <w:t xml:space="preserve">fan module 1 status </w:t>
            </w:r>
            <w:r w:rsidR="004117B0" w:rsidRPr="004117B0">
              <w:rPr>
                <w:lang w:bidi="ar-SA"/>
              </w:rPr>
              <w:t xml:space="preserve">LED </w:t>
            </w:r>
            <w:r w:rsidR="008635F2">
              <w:rPr>
                <w:lang w:bidi="ar-SA"/>
              </w:rPr>
              <w:t>color:</w:t>
            </w:r>
          </w:p>
          <w:p w14:paraId="15801DFB" w14:textId="77777777" w:rsidR="0053079E" w:rsidRDefault="0053079E">
            <w:pPr>
              <w:pStyle w:val="TableBodyText"/>
              <w:rPr>
                <w:ins w:id="721" w:author="Vadim Pasternak [2]" w:date="2017-10-31T10:26:00Z"/>
                <w:lang w:bidi="ar-SA"/>
              </w:rPr>
            </w:pPr>
            <w:ins w:id="722" w:author="Vadim Pasternak [2]" w:date="2017-10-31T10:26:00Z">
              <w:r>
                <w:rPr>
                  <w:lang w:bidi="ar-SA"/>
                </w:rPr>
                <w:t>Vadim:</w:t>
              </w:r>
            </w:ins>
          </w:p>
          <w:p w14:paraId="1C0CB098" w14:textId="4A390C31" w:rsidR="0053079E" w:rsidRPr="0053079E" w:rsidRDefault="0053079E">
            <w:pPr>
              <w:pStyle w:val="TableBodyText"/>
              <w:rPr>
                <w:ins w:id="723" w:author="Vadim Pasternak [2]" w:date="2017-10-31T10:26:00Z"/>
                <w:lang w:bidi="ar-SA"/>
                <w:rPrChange w:id="724" w:author="Vadim Pasternak [2]" w:date="2017-10-31T10:26:00Z">
                  <w:rPr>
                    <w:ins w:id="725" w:author="Vadim Pasternak [2]" w:date="2017-10-31T10:26:00Z"/>
                    <w:b/>
                    <w:bCs/>
                    <w:color w:val="FF0000"/>
                    <w:lang w:bidi="ar-SA"/>
                  </w:rPr>
                </w:rPrChange>
              </w:rPr>
            </w:pPr>
            <w:ins w:id="726" w:author="Vadim Pasternak [2]" w:date="2017-10-31T10:26:00Z">
              <w:del w:id="727" w:author="Vadim Pasternak" w:date="2018-12-06T01:40:00Z">
                <w:r w:rsidRPr="0053079E" w:rsidDel="00D82BCB">
                  <w:rPr>
                    <w:color w:val="00B050"/>
                    <w:lang w:bidi="ar-SA"/>
                    <w:rPrChange w:id="728" w:author="Vadim Pasternak [2]" w:date="2017-10-31T10:27:00Z">
                      <w:rPr>
                        <w:lang w:bidi="ar-SA"/>
                      </w:rPr>
                    </w:rPrChange>
                  </w:rPr>
                  <w:delText>/bsp/</w:delText>
                </w:r>
              </w:del>
            </w:ins>
            <w:ins w:id="729" w:author="Vadim Pasternak" w:date="2018-12-06T01:40:00Z">
              <w:r w:rsidR="00D82BCB">
                <w:rPr>
                  <w:color w:val="00B050"/>
                  <w:lang w:bidi="ar-SA"/>
                </w:rPr>
                <w:t>$bsp_path/</w:t>
              </w:r>
            </w:ins>
            <w:ins w:id="730" w:author="Vadim Pasternak [2]" w:date="2017-10-31T10:26:00Z">
              <w:r w:rsidRPr="0053079E">
                <w:rPr>
                  <w:color w:val="00B050"/>
                  <w:lang w:bidi="ar-SA"/>
                  <w:rPrChange w:id="731" w:author="Vadim Pasternak [2]" w:date="2017-10-31T10:27:00Z">
                    <w:rPr>
                      <w:lang w:bidi="ar-SA"/>
                    </w:rPr>
                  </w:rPrChange>
                </w:rPr>
                <w:t>led/led_fan1_state</w:t>
              </w:r>
              <w:r w:rsidRPr="0053079E">
                <w:rPr>
                  <w:b/>
                  <w:bCs/>
                  <w:color w:val="00B050"/>
                  <w:lang w:bidi="ar-SA"/>
                  <w:rPrChange w:id="732" w:author="Vadim Pasternak [2]" w:date="2017-10-31T10:27:00Z">
                    <w:rPr>
                      <w:b/>
                      <w:bCs/>
                      <w:color w:val="FF0000"/>
                      <w:lang w:bidi="ar-SA"/>
                    </w:rPr>
                  </w:rPrChange>
                </w:rPr>
                <w:t xml:space="preserve"> </w:t>
              </w:r>
            </w:ins>
            <w:ins w:id="733" w:author="Vadim Pasternak [2]" w:date="2017-10-31T10:27:00Z">
              <w:r w:rsidRPr="0053079E">
                <w:rPr>
                  <w:color w:val="00B050"/>
                  <w:lang w:bidi="ar-SA"/>
                  <w:rPrChange w:id="734" w:author="Vadim Pasternak [2]" w:date="2017-10-31T10:27:00Z">
                    <w:rPr>
                      <w:lang w:bidi="ar-SA"/>
                    </w:rPr>
                  </w:rPrChange>
                </w:rPr>
                <w:t>(to fill state)</w:t>
              </w:r>
            </w:ins>
            <w:r w:rsidR="00727386">
              <w:rPr>
                <w:lang w:bidi="ar-SA"/>
              </w:rPr>
              <w:br/>
            </w:r>
            <w:ins w:id="735" w:author="Vadim Pasternak [2]" w:date="2017-10-31T10:25:00Z">
              <w:r w:rsidRPr="0053079E">
                <w:rPr>
                  <w:b/>
                  <w:bCs/>
                  <w:color w:val="FF0000"/>
                  <w:lang w:bidi="ar-SA"/>
                  <w:rPrChange w:id="736" w:author="Vadim Pasternak [2]" w:date="2017-10-31T10:27:00Z">
                    <w:rPr>
                      <w:b/>
                      <w:bCs/>
                      <w:lang w:bidi="ar-SA"/>
                    </w:rPr>
                  </w:rPrChange>
                </w:rPr>
                <w:t xml:space="preserve">cat </w:t>
              </w:r>
              <w:del w:id="737" w:author="Vadim Pasternak" w:date="2018-12-06T01:40:00Z">
                <w:r w:rsidRPr="0053079E" w:rsidDel="00D82BCB">
                  <w:rPr>
                    <w:b/>
                    <w:bCs/>
                    <w:color w:val="FF0000"/>
                    <w:lang w:bidi="ar-SA"/>
                    <w:rPrChange w:id="738" w:author="Vadim Pasternak [2]" w:date="2017-10-31T10:27:00Z">
                      <w:rPr>
                        <w:b/>
                        <w:bCs/>
                        <w:lang w:bidi="ar-SA"/>
                      </w:rPr>
                    </w:rPrChange>
                  </w:rPr>
                  <w:delText>/bsp/</w:delText>
                </w:r>
              </w:del>
            </w:ins>
            <w:ins w:id="739" w:author="Vadim Pasternak" w:date="2018-12-06T01:40:00Z">
              <w:r w:rsidR="00D82BCB">
                <w:rPr>
                  <w:b/>
                  <w:bCs/>
                  <w:color w:val="FF0000"/>
                  <w:lang w:bidi="ar-SA"/>
                </w:rPr>
                <w:t>$bsp_path/</w:t>
              </w:r>
            </w:ins>
            <w:ins w:id="740" w:author="Vadim Pasternak [2]" w:date="2017-10-31T10:25:00Z">
              <w:r w:rsidRPr="0053079E">
                <w:rPr>
                  <w:b/>
                  <w:bCs/>
                  <w:color w:val="FF0000"/>
                  <w:lang w:bidi="ar-SA"/>
                  <w:rPrChange w:id="741" w:author="Vadim Pasternak [2]" w:date="2017-10-31T10:27:00Z">
                    <w:rPr>
                      <w:b/>
                      <w:bCs/>
                      <w:lang w:bidi="ar-SA"/>
                    </w:rPr>
                  </w:rPrChange>
                </w:rPr>
                <w:t xml:space="preserve">led/fan1 </w:t>
              </w:r>
              <w:r w:rsidRPr="0053079E">
                <w:rPr>
                  <w:b/>
                  <w:bCs/>
                  <w:color w:val="00B050"/>
                  <w:lang w:bidi="ar-SA"/>
                  <w:rPrChange w:id="742" w:author="Vadim Pasternak [2]" w:date="2017-10-31T10:28:00Z">
                    <w:rPr>
                      <w:b/>
                      <w:bCs/>
                      <w:lang w:bidi="ar-SA"/>
                    </w:rPr>
                  </w:rPrChange>
                </w:rPr>
                <w:t>Vadim: is not correct should be</w:t>
              </w:r>
            </w:ins>
            <w:del w:id="743" w:author="Vadim Pasternak [2]" w:date="2017-10-31T10:25:00Z">
              <w:r w:rsidR="00727386" w:rsidRPr="0053079E" w:rsidDel="0053079E">
                <w:rPr>
                  <w:b/>
                  <w:bCs/>
                  <w:color w:val="00B050"/>
                  <w:lang w:bidi="ar-SA"/>
                  <w:rPrChange w:id="744" w:author="Vadim Pasternak [2]" w:date="2017-10-31T10:28:00Z">
                    <w:rPr>
                      <w:b/>
                      <w:bCs/>
                      <w:lang w:bidi="ar-SA"/>
                    </w:rPr>
                  </w:rPrChange>
                </w:rPr>
                <w:delText>cat</w:delText>
              </w:r>
            </w:del>
            <w:r w:rsidR="00727386" w:rsidRPr="0053079E">
              <w:rPr>
                <w:b/>
                <w:bCs/>
                <w:color w:val="00B050"/>
                <w:lang w:bidi="ar-SA"/>
                <w:rPrChange w:id="745" w:author="Vadim Pasternak [2]" w:date="2017-10-31T10:28:00Z">
                  <w:rPr>
                    <w:b/>
                    <w:bCs/>
                    <w:lang w:bidi="ar-SA"/>
                  </w:rPr>
                </w:rPrChange>
              </w:rPr>
              <w:t xml:space="preserve"> </w:t>
            </w:r>
            <w:del w:id="746" w:author="Vadim Pasternak" w:date="2018-12-06T01:40:00Z">
              <w:r w:rsidR="00727386" w:rsidRPr="0053079E" w:rsidDel="00D82BCB">
                <w:rPr>
                  <w:b/>
                  <w:bCs/>
                  <w:color w:val="00B050"/>
                  <w:lang w:bidi="ar-SA"/>
                  <w:rPrChange w:id="747" w:author="Vadim Pasternak [2]" w:date="2017-10-31T10:28:00Z">
                    <w:rPr>
                      <w:b/>
                      <w:bCs/>
                      <w:lang w:bidi="ar-SA"/>
                    </w:rPr>
                  </w:rPrChange>
                </w:rPr>
                <w:delText>/bsp/</w:delText>
              </w:r>
            </w:del>
            <w:ins w:id="748" w:author="Vadim Pasternak" w:date="2018-12-06T01:40:00Z">
              <w:r w:rsidR="00D82BCB">
                <w:rPr>
                  <w:b/>
                  <w:bCs/>
                  <w:color w:val="00B050"/>
                  <w:lang w:bidi="ar-SA"/>
                </w:rPr>
                <w:t>$bsp_path/</w:t>
              </w:r>
            </w:ins>
            <w:r w:rsidR="00DE64A7" w:rsidRPr="0053079E">
              <w:rPr>
                <w:b/>
                <w:bCs/>
                <w:color w:val="00B050"/>
                <w:lang w:bidi="ar-SA"/>
                <w:rPrChange w:id="749" w:author="Vadim Pasternak [2]" w:date="2017-10-31T10:28:00Z">
                  <w:rPr>
                    <w:b/>
                    <w:bCs/>
                    <w:lang w:bidi="ar-SA"/>
                  </w:rPr>
                </w:rPrChange>
              </w:rPr>
              <w:t>led/</w:t>
            </w:r>
            <w:ins w:id="750" w:author="Vadim Pasternak [2]" w:date="2017-10-31T10:24:00Z">
              <w:r w:rsidRPr="0053079E">
                <w:rPr>
                  <w:b/>
                  <w:bCs/>
                  <w:color w:val="00B050"/>
                  <w:lang w:bidi="ar-SA"/>
                  <w:rPrChange w:id="751" w:author="Vadim Pasternak [2]" w:date="2017-10-31T10:28:00Z">
                    <w:rPr>
                      <w:b/>
                      <w:bCs/>
                      <w:lang w:bidi="ar-SA"/>
                    </w:rPr>
                  </w:rPrChange>
                </w:rPr>
                <w:t>led_</w:t>
              </w:r>
            </w:ins>
            <w:r w:rsidR="00DE64A7" w:rsidRPr="0053079E">
              <w:rPr>
                <w:b/>
                <w:bCs/>
                <w:color w:val="00B050"/>
                <w:lang w:bidi="ar-SA"/>
                <w:rPrChange w:id="752" w:author="Vadim Pasternak [2]" w:date="2017-10-31T10:28:00Z">
                  <w:rPr>
                    <w:b/>
                    <w:bCs/>
                    <w:lang w:bidi="ar-SA"/>
                  </w:rPr>
                </w:rPrChange>
              </w:rPr>
              <w:t>fan1</w:t>
            </w:r>
          </w:p>
          <w:p w14:paraId="0BF5A222" w14:textId="19BB4FCB" w:rsidR="00727386" w:rsidRPr="0053079E" w:rsidDel="0053079E" w:rsidRDefault="00DE64A7" w:rsidP="0053079E">
            <w:pPr>
              <w:pStyle w:val="TableBodyText"/>
              <w:rPr>
                <w:del w:id="753" w:author="Vadim Pasternak [2]" w:date="2017-10-31T10:26:00Z"/>
                <w:lang w:bidi="ar-SA"/>
                <w:rPrChange w:id="754" w:author="Vadim Pasternak [2]" w:date="2017-10-31T10:25:00Z">
                  <w:rPr>
                    <w:del w:id="755" w:author="Vadim Pasternak [2]" w:date="2017-10-31T10:26:00Z"/>
                    <w:b/>
                    <w:bCs/>
                    <w:lang w:bidi="ar-SA"/>
                  </w:rPr>
                </w:rPrChange>
              </w:rPr>
            </w:pPr>
            <w:del w:id="756" w:author="Vadim Pasternak [2]" w:date="2017-10-31T10:26:00Z">
              <w:r w:rsidRPr="0053079E" w:rsidDel="0053079E">
                <w:rPr>
                  <w:b/>
                  <w:bCs/>
                  <w:color w:val="FF0000"/>
                  <w:lang w:bidi="ar-SA"/>
                  <w:rPrChange w:id="757" w:author="Vadim Pasternak [2]" w:date="2017-10-31T10:26:00Z">
                    <w:rPr>
                      <w:b/>
                      <w:bCs/>
                      <w:lang w:bidi="ar-SA"/>
                    </w:rPr>
                  </w:rPrChange>
                </w:rPr>
                <w:delText xml:space="preserve"> </w:delText>
              </w:r>
            </w:del>
          </w:p>
          <w:p w14:paraId="0BF5A223" w14:textId="5AF32DA0" w:rsidR="00DE64A7" w:rsidRPr="00DE64A7" w:rsidRDefault="00DE64A7" w:rsidP="00DE64A7">
            <w:pPr>
              <w:pStyle w:val="TableBodyText"/>
              <w:rPr>
                <w:lang w:bidi="ar-SA"/>
              </w:rPr>
            </w:pPr>
            <w:r w:rsidRPr="00DE64A7">
              <w:rPr>
                <w:lang w:bidi="ar-SA"/>
              </w:rPr>
              <w:t xml:space="preserve">Set fan module 1 </w:t>
            </w:r>
            <w:r w:rsidR="004117B0" w:rsidRPr="004117B0">
              <w:rPr>
                <w:lang w:bidi="ar-SA"/>
              </w:rPr>
              <w:t xml:space="preserve">LED </w:t>
            </w:r>
            <w:r w:rsidRPr="00DE64A7">
              <w:rPr>
                <w:lang w:bidi="ar-SA"/>
              </w:rPr>
              <w:t>color to green</w:t>
            </w:r>
            <w:r w:rsidR="008635F2">
              <w:rPr>
                <w:lang w:bidi="ar-SA"/>
              </w:rPr>
              <w:t>:</w:t>
            </w:r>
          </w:p>
          <w:p w14:paraId="0BF5A224" w14:textId="48C9855D" w:rsidR="00DE64A7" w:rsidRPr="00DE64A7" w:rsidRDefault="00DE64A7" w:rsidP="00DE64A7">
            <w:pPr>
              <w:pStyle w:val="TableBodyText"/>
              <w:rPr>
                <w:b/>
                <w:bCs/>
                <w:lang w:bidi="ar-SA"/>
              </w:rPr>
            </w:pPr>
            <w:r w:rsidRPr="0053079E">
              <w:rPr>
                <w:b/>
                <w:bCs/>
                <w:color w:val="FF0000"/>
                <w:lang w:bidi="ar-SA"/>
                <w:rPrChange w:id="758" w:author="Vadim Pasternak [2]" w:date="2017-10-31T10:28:00Z">
                  <w:rPr>
                    <w:b/>
                    <w:bCs/>
                    <w:lang w:bidi="ar-SA"/>
                  </w:rPr>
                </w:rPrChange>
              </w:rPr>
              <w:t xml:space="preserve">echo green &gt; </w:t>
            </w:r>
            <w:del w:id="759" w:author="Vadim Pasternak" w:date="2018-12-06T01:40:00Z">
              <w:r w:rsidRPr="0053079E" w:rsidDel="00D82BCB">
                <w:rPr>
                  <w:b/>
                  <w:bCs/>
                  <w:color w:val="FF0000"/>
                  <w:lang w:bidi="ar-SA"/>
                  <w:rPrChange w:id="760" w:author="Vadim Pasternak [2]" w:date="2017-10-31T10:28:00Z">
                    <w:rPr>
                      <w:b/>
                      <w:bCs/>
                      <w:lang w:bidi="ar-SA"/>
                    </w:rPr>
                  </w:rPrChange>
                </w:rPr>
                <w:delText>/bsp/</w:delText>
              </w:r>
            </w:del>
            <w:ins w:id="761" w:author="Vadim Pasternak" w:date="2018-12-06T01:40:00Z">
              <w:r w:rsidR="00D82BCB">
                <w:rPr>
                  <w:b/>
                  <w:bCs/>
                  <w:color w:val="FF0000"/>
                  <w:lang w:bidi="ar-SA"/>
                </w:rPr>
                <w:t>$bsp_path/</w:t>
              </w:r>
            </w:ins>
            <w:r w:rsidRPr="0053079E">
              <w:rPr>
                <w:b/>
                <w:bCs/>
                <w:color w:val="FF0000"/>
                <w:lang w:bidi="ar-SA"/>
                <w:rPrChange w:id="762" w:author="Vadim Pasternak [2]" w:date="2017-10-31T10:28:00Z">
                  <w:rPr>
                    <w:b/>
                    <w:bCs/>
                    <w:lang w:bidi="ar-SA"/>
                  </w:rPr>
                </w:rPrChange>
              </w:rPr>
              <w:t>led/led_fan1</w:t>
            </w:r>
            <w:ins w:id="763" w:author="Vadim Pasternak [2]" w:date="2017-10-31T10:28:00Z">
              <w:r w:rsidR="0053079E" w:rsidRPr="0053079E">
                <w:rPr>
                  <w:b/>
                  <w:bCs/>
                  <w:color w:val="FF0000"/>
                  <w:lang w:bidi="ar-SA"/>
                  <w:rPrChange w:id="764" w:author="Vadim Pasternak [2]" w:date="2017-10-31T10:28:00Z">
                    <w:rPr>
                      <w:b/>
                      <w:bCs/>
                      <w:lang w:bidi="ar-SA"/>
                    </w:rPr>
                  </w:rPrChange>
                </w:rPr>
                <w:t xml:space="preserve"> </w:t>
              </w:r>
              <w:r w:rsidR="0053079E" w:rsidRPr="004B7524">
                <w:rPr>
                  <w:b/>
                  <w:bCs/>
                  <w:color w:val="00B050"/>
                  <w:lang w:bidi="ar-SA"/>
                </w:rPr>
                <w:t>Vadim:</w:t>
              </w:r>
            </w:ins>
            <w:ins w:id="765" w:author="Vadim Pasternak [2]" w:date="2017-10-31T10:29:00Z">
              <w:r w:rsidR="0053079E">
                <w:rPr>
                  <w:b/>
                  <w:bCs/>
                  <w:color w:val="00B050"/>
                  <w:lang w:bidi="ar-SA"/>
                </w:rPr>
                <w:t xml:space="preserve"> echo 1 &gt; </w:t>
              </w:r>
              <w:del w:id="766" w:author="Vadim Pasternak" w:date="2018-12-06T01:40:00Z">
                <w:r w:rsidR="0053079E" w:rsidDel="00D82BCB">
                  <w:rPr>
                    <w:b/>
                    <w:bCs/>
                    <w:color w:val="00B050"/>
                    <w:lang w:bidi="ar-SA"/>
                  </w:rPr>
                  <w:delText>/bsp/</w:delText>
                </w:r>
              </w:del>
            </w:ins>
            <w:ins w:id="767" w:author="Vadim Pasternak" w:date="2018-12-06T01:40:00Z">
              <w:r w:rsidR="00D82BCB">
                <w:rPr>
                  <w:b/>
                  <w:bCs/>
                  <w:color w:val="00B050"/>
                  <w:lang w:bidi="ar-SA"/>
                </w:rPr>
                <w:t>$bsp_path/</w:t>
              </w:r>
            </w:ins>
            <w:ins w:id="768" w:author="Vadim Pasternak [2]" w:date="2017-10-31T10:29:00Z">
              <w:r w:rsidR="0053079E">
                <w:rPr>
                  <w:b/>
                  <w:bCs/>
                  <w:color w:val="00B050"/>
                  <w:lang w:bidi="ar-SA"/>
                </w:rPr>
                <w:t>led/fan1_green</w:t>
              </w:r>
            </w:ins>
          </w:p>
        </w:tc>
      </w:tr>
    </w:tbl>
    <w:p w14:paraId="0BF5A226" w14:textId="6F0AD9E2" w:rsidR="00DE64A7" w:rsidRDefault="00DE64A7" w:rsidP="0045227E">
      <w:pPr>
        <w:pStyle w:val="BodyText"/>
        <w:rPr>
          <w:lang w:eastAsia="he-IL" w:bidi="ar-SA"/>
        </w:rPr>
      </w:pPr>
    </w:p>
    <w:p w14:paraId="0BF5A227" w14:textId="77777777" w:rsidR="00DE64A7" w:rsidRDefault="00DE64A7" w:rsidP="001200ED">
      <w:pPr>
        <w:pStyle w:val="Heading3"/>
      </w:pPr>
      <w:bookmarkStart w:id="769" w:name="_Toc429301674"/>
      <w:r>
        <w:lastRenderedPageBreak/>
        <w:t xml:space="preserve">Get </w:t>
      </w:r>
      <w:r w:rsidR="00E961BC">
        <w:t>F</w:t>
      </w:r>
      <w:r>
        <w:t xml:space="preserve">an </w:t>
      </w:r>
      <w:r w:rsidR="00E961BC">
        <w:t>LED</w:t>
      </w:r>
      <w:r>
        <w:t xml:space="preserve"> </w:t>
      </w:r>
      <w:r w:rsidR="00E961BC">
        <w:t>C</w:t>
      </w:r>
      <w:r>
        <w:t>apabilities</w:t>
      </w:r>
      <w:bookmarkEnd w:id="769"/>
      <w:r>
        <w:t xml:space="preserve"> </w:t>
      </w:r>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1170"/>
        <w:gridCol w:w="3039"/>
      </w:tblGrid>
      <w:tr w:rsidR="00DE64A7" w14:paraId="0BF5A22A" w14:textId="77777777" w:rsidTr="00DE64A7">
        <w:tc>
          <w:tcPr>
            <w:tcW w:w="1507" w:type="dxa"/>
            <w:shd w:val="clear" w:color="auto" w:fill="auto"/>
          </w:tcPr>
          <w:p w14:paraId="0BF5A228" w14:textId="77777777" w:rsidR="00DE64A7" w:rsidRDefault="00DE64A7" w:rsidP="001200ED">
            <w:pPr>
              <w:pStyle w:val="TableBodyText"/>
              <w:keepNext/>
              <w:rPr>
                <w:lang w:bidi="ar-SA"/>
              </w:rPr>
            </w:pPr>
            <w:r>
              <w:rPr>
                <w:lang w:bidi="ar-SA"/>
              </w:rPr>
              <w:t>Node name</w:t>
            </w:r>
          </w:p>
        </w:tc>
        <w:tc>
          <w:tcPr>
            <w:tcW w:w="6542" w:type="dxa"/>
            <w:gridSpan w:val="3"/>
            <w:shd w:val="clear" w:color="auto" w:fill="auto"/>
          </w:tcPr>
          <w:p w14:paraId="0BF5A229" w14:textId="760E16A6" w:rsidR="00DE64A7" w:rsidRPr="00CC27A7" w:rsidRDefault="00DE64A7" w:rsidP="001200ED">
            <w:pPr>
              <w:pStyle w:val="TableBodyText"/>
              <w:keepNext/>
              <w:rPr>
                <w:lang w:bidi="ar-SA"/>
              </w:rPr>
            </w:pPr>
            <w:del w:id="770" w:author="Vadim Pasternak" w:date="2018-12-06T01:40:00Z">
              <w:r w:rsidDel="00D82BCB">
                <w:rPr>
                  <w:lang w:bidi="ar-SA"/>
                </w:rPr>
                <w:delText>/bsp/</w:delText>
              </w:r>
            </w:del>
            <w:ins w:id="771" w:author="Vadim Pasternak" w:date="2018-12-06T01:40:00Z">
              <w:r w:rsidR="00D82BCB">
                <w:rPr>
                  <w:lang w:bidi="ar-SA"/>
                </w:rPr>
                <w:t>$bsp_path/</w:t>
              </w:r>
            </w:ins>
            <w:r>
              <w:rPr>
                <w:lang w:bidi="ar-SA"/>
              </w:rPr>
              <w:t>led/led_fan&lt;fan module number&gt;</w:t>
            </w:r>
            <w:r w:rsidRPr="00DE64A7">
              <w:rPr>
                <w:lang w:bidi="ar-SA"/>
              </w:rPr>
              <w:t>capability</w:t>
            </w:r>
          </w:p>
        </w:tc>
      </w:tr>
      <w:tr w:rsidR="00DE64A7" w14:paraId="0BF5A22D" w14:textId="77777777" w:rsidTr="00DE64A7">
        <w:tc>
          <w:tcPr>
            <w:tcW w:w="1507" w:type="dxa"/>
            <w:shd w:val="clear" w:color="auto" w:fill="auto"/>
          </w:tcPr>
          <w:p w14:paraId="0BF5A22B" w14:textId="77777777" w:rsidR="00DE64A7" w:rsidRDefault="00DE64A7" w:rsidP="001200ED">
            <w:pPr>
              <w:pStyle w:val="TableBodyText"/>
              <w:keepNext/>
              <w:rPr>
                <w:lang w:bidi="ar-SA"/>
              </w:rPr>
            </w:pPr>
            <w:r>
              <w:rPr>
                <w:lang w:bidi="ar-SA"/>
              </w:rPr>
              <w:t>Description</w:t>
            </w:r>
          </w:p>
        </w:tc>
        <w:tc>
          <w:tcPr>
            <w:tcW w:w="6542" w:type="dxa"/>
            <w:gridSpan w:val="3"/>
            <w:shd w:val="clear" w:color="auto" w:fill="auto"/>
          </w:tcPr>
          <w:p w14:paraId="0BF5A22C" w14:textId="77777777" w:rsidR="00DE64A7" w:rsidRPr="00CC27A7" w:rsidRDefault="00DE64A7" w:rsidP="008635F2">
            <w:pPr>
              <w:pStyle w:val="TableBodyText"/>
              <w:keepNext/>
              <w:rPr>
                <w:lang w:bidi="ar-SA"/>
              </w:rPr>
            </w:pPr>
            <w:r>
              <w:rPr>
                <w:lang w:bidi="ar-SA"/>
              </w:rPr>
              <w:t xml:space="preserve">Read fan module status </w:t>
            </w:r>
            <w:r w:rsidR="004117B0" w:rsidRPr="004117B0">
              <w:rPr>
                <w:lang w:bidi="ar-SA"/>
              </w:rPr>
              <w:t>LED</w:t>
            </w:r>
          </w:p>
        </w:tc>
      </w:tr>
      <w:tr w:rsidR="00DE64A7" w14:paraId="0BF5A230" w14:textId="77777777" w:rsidTr="00DE64A7">
        <w:tc>
          <w:tcPr>
            <w:tcW w:w="1507" w:type="dxa"/>
            <w:shd w:val="clear" w:color="auto" w:fill="auto"/>
          </w:tcPr>
          <w:p w14:paraId="0BF5A22E" w14:textId="77777777" w:rsidR="00DE64A7" w:rsidRDefault="00DE64A7" w:rsidP="001200ED">
            <w:pPr>
              <w:pStyle w:val="TableBodyText"/>
              <w:keepNext/>
              <w:rPr>
                <w:lang w:bidi="ar-SA"/>
              </w:rPr>
            </w:pPr>
            <w:r>
              <w:rPr>
                <w:lang w:bidi="ar-SA"/>
              </w:rPr>
              <w:t>Access</w:t>
            </w:r>
          </w:p>
        </w:tc>
        <w:tc>
          <w:tcPr>
            <w:tcW w:w="6542" w:type="dxa"/>
            <w:gridSpan w:val="3"/>
            <w:shd w:val="clear" w:color="auto" w:fill="auto"/>
          </w:tcPr>
          <w:p w14:paraId="0BF5A22F" w14:textId="77777777" w:rsidR="00DE64A7" w:rsidRPr="00CC27A7" w:rsidRDefault="00DE64A7" w:rsidP="001200ED">
            <w:pPr>
              <w:pStyle w:val="TableBodyText"/>
              <w:keepNext/>
              <w:rPr>
                <w:lang w:bidi="ar-SA"/>
              </w:rPr>
            </w:pPr>
            <w:r>
              <w:rPr>
                <w:lang w:bidi="ar-SA"/>
              </w:rPr>
              <w:t xml:space="preserve">Read only </w:t>
            </w:r>
          </w:p>
        </w:tc>
      </w:tr>
      <w:tr w:rsidR="00DE64A7" w14:paraId="0BF5A233" w14:textId="77777777" w:rsidTr="00DE64A7">
        <w:tc>
          <w:tcPr>
            <w:tcW w:w="1507" w:type="dxa"/>
            <w:shd w:val="clear" w:color="auto" w:fill="auto"/>
          </w:tcPr>
          <w:p w14:paraId="0BF5A231" w14:textId="77777777" w:rsidR="00DE64A7" w:rsidRDefault="00DE64A7" w:rsidP="001200ED">
            <w:pPr>
              <w:pStyle w:val="TableBodyText"/>
              <w:keepNext/>
              <w:rPr>
                <w:lang w:bidi="ar-SA"/>
              </w:rPr>
            </w:pPr>
            <w:r>
              <w:rPr>
                <w:lang w:bidi="ar-SA"/>
              </w:rPr>
              <w:t>Release version</w:t>
            </w:r>
          </w:p>
        </w:tc>
        <w:tc>
          <w:tcPr>
            <w:tcW w:w="6542" w:type="dxa"/>
            <w:gridSpan w:val="3"/>
            <w:shd w:val="clear" w:color="auto" w:fill="auto"/>
          </w:tcPr>
          <w:p w14:paraId="0BF5A232" w14:textId="77777777" w:rsidR="00DE64A7" w:rsidRPr="00CC27A7" w:rsidRDefault="00DE64A7" w:rsidP="001200ED">
            <w:pPr>
              <w:pStyle w:val="TableBodyText"/>
              <w:keepNext/>
              <w:rPr>
                <w:lang w:bidi="ar-SA"/>
              </w:rPr>
            </w:pPr>
            <w:r>
              <w:rPr>
                <w:lang w:bidi="ar-SA"/>
              </w:rPr>
              <w:t>1.0</w:t>
            </w:r>
          </w:p>
        </w:tc>
      </w:tr>
      <w:tr w:rsidR="00DE64A7" w14:paraId="0BF5A238" w14:textId="77777777" w:rsidTr="00DE64A7">
        <w:tc>
          <w:tcPr>
            <w:tcW w:w="1507" w:type="dxa"/>
            <w:vMerge w:val="restart"/>
            <w:shd w:val="clear" w:color="auto" w:fill="auto"/>
          </w:tcPr>
          <w:p w14:paraId="0BF5A234" w14:textId="77777777" w:rsidR="00DE64A7" w:rsidRDefault="00DE64A7" w:rsidP="001200ED">
            <w:pPr>
              <w:pStyle w:val="TableBodyText"/>
              <w:keepNext/>
              <w:rPr>
                <w:lang w:bidi="ar-SA"/>
              </w:rPr>
            </w:pPr>
            <w:r>
              <w:rPr>
                <w:lang w:bidi="ar-SA"/>
              </w:rPr>
              <w:t>Arguments</w:t>
            </w:r>
          </w:p>
        </w:tc>
        <w:tc>
          <w:tcPr>
            <w:tcW w:w="2333" w:type="dxa"/>
            <w:shd w:val="clear" w:color="auto" w:fill="auto"/>
          </w:tcPr>
          <w:p w14:paraId="0BF5A235" w14:textId="77777777" w:rsidR="00DE64A7" w:rsidRPr="00CC27A7" w:rsidRDefault="00DE64A7" w:rsidP="001200ED">
            <w:pPr>
              <w:pStyle w:val="TableBodyText"/>
              <w:keepNext/>
              <w:rPr>
                <w:lang w:bidi="ar-SA"/>
              </w:rPr>
            </w:pPr>
            <w:r>
              <w:rPr>
                <w:lang w:bidi="ar-SA"/>
              </w:rPr>
              <w:t>Name</w:t>
            </w:r>
          </w:p>
        </w:tc>
        <w:tc>
          <w:tcPr>
            <w:tcW w:w="1170" w:type="dxa"/>
          </w:tcPr>
          <w:p w14:paraId="0BF5A236" w14:textId="77777777" w:rsidR="00DE64A7" w:rsidRPr="00CC27A7" w:rsidRDefault="00DE64A7" w:rsidP="001200ED">
            <w:pPr>
              <w:pStyle w:val="TableBodyText"/>
              <w:keepNext/>
              <w:rPr>
                <w:lang w:bidi="ar-SA"/>
              </w:rPr>
            </w:pPr>
            <w:r>
              <w:rPr>
                <w:lang w:bidi="ar-SA"/>
              </w:rPr>
              <w:t>Data type</w:t>
            </w:r>
          </w:p>
        </w:tc>
        <w:tc>
          <w:tcPr>
            <w:tcW w:w="3039" w:type="dxa"/>
            <w:shd w:val="clear" w:color="auto" w:fill="auto"/>
          </w:tcPr>
          <w:p w14:paraId="0BF5A237" w14:textId="77777777" w:rsidR="00DE64A7" w:rsidRPr="00CC27A7" w:rsidRDefault="00DE64A7" w:rsidP="001200ED">
            <w:pPr>
              <w:pStyle w:val="TableBodyText"/>
              <w:keepNext/>
              <w:rPr>
                <w:lang w:bidi="ar-SA"/>
              </w:rPr>
            </w:pPr>
            <w:r>
              <w:rPr>
                <w:lang w:bidi="ar-SA"/>
              </w:rPr>
              <w:t xml:space="preserve">Values </w:t>
            </w:r>
          </w:p>
        </w:tc>
      </w:tr>
      <w:tr w:rsidR="00DE64A7" w14:paraId="0BF5A23D" w14:textId="77777777" w:rsidTr="00DE64A7">
        <w:tc>
          <w:tcPr>
            <w:tcW w:w="1507" w:type="dxa"/>
            <w:vMerge/>
            <w:shd w:val="clear" w:color="auto" w:fill="auto"/>
          </w:tcPr>
          <w:p w14:paraId="0BF5A239" w14:textId="77777777" w:rsidR="00DE64A7" w:rsidRDefault="00DE64A7" w:rsidP="001200ED">
            <w:pPr>
              <w:pStyle w:val="TableBodyText"/>
              <w:keepNext/>
              <w:rPr>
                <w:lang w:bidi="ar-SA"/>
              </w:rPr>
            </w:pPr>
          </w:p>
        </w:tc>
        <w:tc>
          <w:tcPr>
            <w:tcW w:w="2333" w:type="dxa"/>
            <w:shd w:val="clear" w:color="auto" w:fill="auto"/>
          </w:tcPr>
          <w:p w14:paraId="0BF5A23A" w14:textId="77777777" w:rsidR="00DE64A7" w:rsidRPr="00CC27A7" w:rsidRDefault="004117B0" w:rsidP="001200ED">
            <w:pPr>
              <w:pStyle w:val="TableBodyText"/>
              <w:keepNext/>
              <w:rPr>
                <w:lang w:bidi="ar-SA"/>
              </w:rPr>
            </w:pPr>
            <w:r w:rsidRPr="004117B0">
              <w:rPr>
                <w:lang w:bidi="ar-SA"/>
              </w:rPr>
              <w:t xml:space="preserve">LED </w:t>
            </w:r>
            <w:r w:rsidR="00DE64A7">
              <w:rPr>
                <w:lang w:bidi="ar-SA"/>
              </w:rPr>
              <w:t xml:space="preserve">capabilities      </w:t>
            </w:r>
          </w:p>
        </w:tc>
        <w:tc>
          <w:tcPr>
            <w:tcW w:w="1170" w:type="dxa"/>
          </w:tcPr>
          <w:p w14:paraId="0BF5A23B" w14:textId="77777777" w:rsidR="00DE64A7" w:rsidRPr="00CC27A7" w:rsidRDefault="00DE64A7" w:rsidP="001200ED">
            <w:pPr>
              <w:pStyle w:val="TableBodyText"/>
              <w:keepNext/>
              <w:rPr>
                <w:lang w:bidi="ar-SA"/>
              </w:rPr>
            </w:pPr>
            <w:r>
              <w:rPr>
                <w:lang w:bidi="ar-SA"/>
              </w:rPr>
              <w:t xml:space="preserve">Integer </w:t>
            </w:r>
          </w:p>
        </w:tc>
        <w:tc>
          <w:tcPr>
            <w:tcW w:w="3039" w:type="dxa"/>
            <w:shd w:val="clear" w:color="auto" w:fill="auto"/>
          </w:tcPr>
          <w:p w14:paraId="27B9F8BF" w14:textId="470445D3" w:rsidR="00A64176" w:rsidDel="006A21BF" w:rsidRDefault="00A64176" w:rsidP="00A64176">
            <w:pPr>
              <w:pStyle w:val="TableBodyText"/>
              <w:rPr>
                <w:ins w:id="772" w:author="Vadim Pasternak [2]" w:date="2017-10-31T10:21:00Z"/>
                <w:del w:id="773" w:author="Vadim Pasternak" w:date="2018-12-06T01:48:00Z"/>
                <w:color w:val="FF0000"/>
                <w:lang w:bidi="ar-SA"/>
              </w:rPr>
            </w:pPr>
            <w:ins w:id="774" w:author="Vadim Pasternak [2]" w:date="2017-10-31T10:21:00Z">
              <w:del w:id="775" w:author="Vadim Pasternak" w:date="2018-12-06T01:48:00Z">
                <w:r w:rsidDel="006A21BF">
                  <w:rPr>
                    <w:color w:val="FF0000"/>
                    <w:lang w:bidi="ar-SA"/>
                  </w:rPr>
                  <w:delText>Vadim: remove two below:</w:delText>
                </w:r>
              </w:del>
            </w:ins>
          </w:p>
          <w:p w14:paraId="33B23052" w14:textId="326A63A2" w:rsidR="00DE64A7" w:rsidRDefault="00A64176">
            <w:pPr>
              <w:pStyle w:val="TableBodyText"/>
              <w:keepNext/>
              <w:rPr>
                <w:ins w:id="776" w:author="Vadim Pasternak" w:date="2018-12-06T01:48:00Z"/>
                <w:lang w:bidi="ar-SA"/>
              </w:rPr>
            </w:pPr>
            <w:ins w:id="777" w:author="Vadim Pasternak [2]" w:date="2017-10-31T10:21:00Z">
              <w:del w:id="778" w:author="Vadim Pasternak" w:date="2018-12-06T01:48:00Z">
                <w:r w:rsidRPr="004B7524" w:rsidDel="006A21BF">
                  <w:rPr>
                    <w:color w:val="FF0000"/>
                    <w:lang w:bidi="ar-SA"/>
                  </w:rPr>
                  <w:delText>green_blink_fast</w:delText>
                </w:r>
                <w:r w:rsidRPr="004B7524" w:rsidDel="006A21BF">
                  <w:rPr>
                    <w:color w:val="FF0000"/>
                    <w:lang w:bidi="ar-SA"/>
                  </w:rPr>
                  <w:br/>
                  <w:delText>red_blink_fast</w:delText>
                </w:r>
              </w:del>
            </w:ins>
            <w:del w:id="779" w:author="Vadim Pasternak [2]" w:date="2017-10-31T10:21:00Z">
              <w:r w:rsidR="00DE64A7" w:rsidDel="00A64176">
                <w:rPr>
                  <w:lang w:bidi="ar-SA"/>
                </w:rPr>
                <w:delText>g</w:delText>
              </w:r>
              <w:r w:rsidR="00DE64A7" w:rsidRPr="00727386" w:rsidDel="00A64176">
                <w:rPr>
                  <w:lang w:bidi="ar-SA"/>
                </w:rPr>
                <w:delText>reen_blink_fast</w:delText>
              </w:r>
              <w:r w:rsidR="00DE64A7" w:rsidDel="00A64176">
                <w:rPr>
                  <w:lang w:bidi="ar-SA"/>
                </w:rPr>
                <w:br/>
                <w:delText>red_blink_fast</w:delText>
              </w:r>
            </w:del>
            <w:del w:id="780" w:author="Vadim Pasternak" w:date="2018-12-06T01:48:00Z">
              <w:r w:rsidR="00DE64A7" w:rsidDel="006A21BF">
                <w:rPr>
                  <w:lang w:bidi="ar-SA"/>
                </w:rPr>
                <w:br/>
              </w:r>
            </w:del>
            <w:r w:rsidR="00DE64A7" w:rsidRPr="00727386">
              <w:rPr>
                <w:lang w:bidi="ar-SA"/>
              </w:rPr>
              <w:t>green_blink</w:t>
            </w:r>
            <w:r w:rsidR="00DE64A7">
              <w:rPr>
                <w:lang w:bidi="ar-SA"/>
              </w:rPr>
              <w:br/>
              <w:t>r</w:t>
            </w:r>
            <w:r w:rsidR="00DE64A7" w:rsidRPr="00727386">
              <w:rPr>
                <w:lang w:bidi="ar-SA"/>
              </w:rPr>
              <w:t>ed_blink</w:t>
            </w:r>
            <w:r w:rsidR="00DE64A7">
              <w:rPr>
                <w:lang w:bidi="ar-SA"/>
              </w:rPr>
              <w:br/>
              <w:t>g</w:t>
            </w:r>
            <w:r w:rsidR="00DE64A7" w:rsidRPr="00727386">
              <w:rPr>
                <w:lang w:bidi="ar-SA"/>
              </w:rPr>
              <w:t>reen</w:t>
            </w:r>
            <w:r w:rsidR="00DE64A7">
              <w:rPr>
                <w:lang w:bidi="ar-SA"/>
              </w:rPr>
              <w:br/>
            </w:r>
            <w:r w:rsidR="00DE64A7" w:rsidRPr="00727386">
              <w:rPr>
                <w:lang w:bidi="ar-SA"/>
              </w:rPr>
              <w:t>red</w:t>
            </w:r>
          </w:p>
          <w:p w14:paraId="367D1299" w14:textId="4AA0ACC8" w:rsidR="006A21BF" w:rsidDel="006A21BF" w:rsidRDefault="006A21BF">
            <w:pPr>
              <w:pStyle w:val="TableBodyText"/>
              <w:keepNext/>
              <w:rPr>
                <w:ins w:id="781" w:author="Vadim Pasternak [2]" w:date="2017-10-31T10:21:00Z"/>
                <w:del w:id="782" w:author="Vadim Pasternak" w:date="2018-12-06T01:48:00Z"/>
                <w:lang w:bidi="ar-SA"/>
              </w:rPr>
            </w:pPr>
            <w:ins w:id="783" w:author="Vadim Pasternak" w:date="2018-12-06T01:48:00Z">
              <w:r>
                <w:rPr>
                  <w:lang w:bidi="ar-SA"/>
                </w:rPr>
                <w:t>none</w:t>
              </w:r>
            </w:ins>
          </w:p>
          <w:p w14:paraId="55F491AE" w14:textId="43BB0645" w:rsidR="00A64176" w:rsidRPr="004B7524" w:rsidDel="006A21BF" w:rsidRDefault="00A64176" w:rsidP="00A64176">
            <w:pPr>
              <w:pStyle w:val="TableBodyText"/>
              <w:rPr>
                <w:ins w:id="784" w:author="Vadim Pasternak [2]" w:date="2017-10-31T10:21:00Z"/>
                <w:del w:id="785" w:author="Vadim Pasternak" w:date="2018-12-06T01:48:00Z"/>
                <w:color w:val="00B050"/>
                <w:lang w:bidi="ar-SA"/>
              </w:rPr>
            </w:pPr>
            <w:ins w:id="786" w:author="Vadim Pasternak [2]" w:date="2017-10-31T10:21:00Z">
              <w:del w:id="787" w:author="Vadim Pasternak" w:date="2018-12-06T01:48:00Z">
                <w:r w:rsidRPr="004B7524" w:rsidDel="006A21BF">
                  <w:rPr>
                    <w:color w:val="00B050"/>
                    <w:lang w:bidi="ar-SA"/>
                  </w:rPr>
                  <w:delText>Vadim: add:</w:delText>
                </w:r>
              </w:del>
            </w:ins>
          </w:p>
          <w:p w14:paraId="0BF5A23C" w14:textId="78EC5A08" w:rsidR="00A64176" w:rsidRPr="00CC27A7" w:rsidRDefault="00A64176" w:rsidP="006A21BF">
            <w:pPr>
              <w:pStyle w:val="TableBodyText"/>
              <w:keepNext/>
              <w:rPr>
                <w:lang w:bidi="ar-SA"/>
              </w:rPr>
              <w:pPrChange w:id="788" w:author="Vadim Pasternak" w:date="2018-12-06T01:48:00Z">
                <w:pPr>
                  <w:pStyle w:val="TableBodyText"/>
                  <w:keepNext/>
                </w:pPr>
              </w:pPrChange>
            </w:pPr>
            <w:ins w:id="789" w:author="Vadim Pasternak [2]" w:date="2017-10-31T10:21:00Z">
              <w:del w:id="790" w:author="Vadim Pasternak" w:date="2018-12-06T01:48:00Z">
                <w:r w:rsidRPr="004B7524" w:rsidDel="006A21BF">
                  <w:rPr>
                    <w:color w:val="00B050"/>
                    <w:lang w:bidi="ar-SA"/>
                  </w:rPr>
                  <w:delText>none</w:delText>
                </w:r>
              </w:del>
            </w:ins>
          </w:p>
        </w:tc>
      </w:tr>
      <w:tr w:rsidR="00DE64A7" w14:paraId="0BF5A240" w14:textId="77777777" w:rsidTr="00DE64A7">
        <w:tc>
          <w:tcPr>
            <w:tcW w:w="1507" w:type="dxa"/>
            <w:shd w:val="clear" w:color="auto" w:fill="auto"/>
          </w:tcPr>
          <w:p w14:paraId="0BF5A23E" w14:textId="77777777" w:rsidR="00DE64A7" w:rsidRDefault="00DE64A7" w:rsidP="00DE64A7">
            <w:pPr>
              <w:pStyle w:val="TableBodyText"/>
              <w:rPr>
                <w:lang w:bidi="ar-SA"/>
              </w:rPr>
            </w:pPr>
            <w:r>
              <w:rPr>
                <w:lang w:bidi="ar-SA"/>
              </w:rPr>
              <w:t xml:space="preserve">Example </w:t>
            </w:r>
          </w:p>
        </w:tc>
        <w:tc>
          <w:tcPr>
            <w:tcW w:w="6542" w:type="dxa"/>
            <w:gridSpan w:val="3"/>
            <w:shd w:val="clear" w:color="auto" w:fill="auto"/>
          </w:tcPr>
          <w:p w14:paraId="0BF5A23F" w14:textId="1587E4A7" w:rsidR="00DE64A7" w:rsidRPr="00DE64A7" w:rsidRDefault="008635F2" w:rsidP="008635F2">
            <w:pPr>
              <w:pStyle w:val="TableBodyText"/>
              <w:rPr>
                <w:b/>
                <w:bCs/>
                <w:lang w:bidi="ar-SA"/>
              </w:rPr>
            </w:pPr>
            <w:r>
              <w:rPr>
                <w:lang w:bidi="ar-SA"/>
              </w:rPr>
              <w:t>Get fan module 1 capabilities:</w:t>
            </w:r>
            <w:r w:rsidR="00DE64A7">
              <w:rPr>
                <w:lang w:bidi="ar-SA"/>
              </w:rPr>
              <w:br/>
            </w:r>
            <w:r w:rsidR="00DE64A7" w:rsidRPr="00927720">
              <w:rPr>
                <w:b/>
                <w:bCs/>
                <w:lang w:bidi="ar-SA"/>
              </w:rPr>
              <w:t xml:space="preserve">cat </w:t>
            </w:r>
            <w:del w:id="791" w:author="Vadim Pasternak" w:date="2018-12-06T01:40:00Z">
              <w:r w:rsidR="00DE64A7" w:rsidRPr="00927720" w:rsidDel="00D82BCB">
                <w:rPr>
                  <w:b/>
                  <w:bCs/>
                  <w:lang w:bidi="ar-SA"/>
                </w:rPr>
                <w:delText>/bsp</w:delText>
              </w:r>
              <w:r w:rsidR="00DE64A7" w:rsidRPr="00DE64A7" w:rsidDel="00D82BCB">
                <w:rPr>
                  <w:b/>
                  <w:bCs/>
                  <w:lang w:bidi="ar-SA"/>
                </w:rPr>
                <w:delText>/</w:delText>
              </w:r>
            </w:del>
            <w:ins w:id="792" w:author="Vadim Pasternak" w:date="2018-12-06T01:40:00Z">
              <w:r w:rsidR="00D82BCB">
                <w:rPr>
                  <w:b/>
                  <w:bCs/>
                  <w:lang w:bidi="ar-SA"/>
                </w:rPr>
                <w:t>$bsp_path/</w:t>
              </w:r>
            </w:ins>
            <w:r w:rsidR="00DE64A7" w:rsidRPr="00DE64A7">
              <w:rPr>
                <w:b/>
                <w:bCs/>
                <w:lang w:bidi="ar-SA"/>
              </w:rPr>
              <w:t>led/fan1_capability</w:t>
            </w:r>
          </w:p>
        </w:tc>
      </w:tr>
    </w:tbl>
    <w:p w14:paraId="0BF5A241" w14:textId="77777777" w:rsidR="00DE64A7" w:rsidRDefault="00DE64A7" w:rsidP="00E961BC">
      <w:pPr>
        <w:pStyle w:val="Heading3"/>
      </w:pPr>
      <w:bookmarkStart w:id="793" w:name="_Toc429301675"/>
      <w:r>
        <w:t xml:space="preserve">Control </w:t>
      </w:r>
      <w:r w:rsidR="00E961BC">
        <w:t>P</w:t>
      </w:r>
      <w:r>
        <w:t xml:space="preserve">ower </w:t>
      </w:r>
      <w:r w:rsidR="00E961BC">
        <w:t>S</w:t>
      </w:r>
      <w:r>
        <w:t xml:space="preserve">upply </w:t>
      </w:r>
      <w:r w:rsidR="00E961BC">
        <w:t>S</w:t>
      </w:r>
      <w:r>
        <w:t xml:space="preserve">tatus </w:t>
      </w:r>
      <w:r w:rsidR="00E961BC">
        <w:t>LED</w:t>
      </w:r>
      <w:bookmarkEnd w:id="793"/>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1170"/>
        <w:gridCol w:w="3039"/>
      </w:tblGrid>
      <w:tr w:rsidR="00DE64A7" w14:paraId="0BF5A244" w14:textId="77777777" w:rsidTr="00DE64A7">
        <w:tc>
          <w:tcPr>
            <w:tcW w:w="1507" w:type="dxa"/>
            <w:shd w:val="clear" w:color="auto" w:fill="auto"/>
          </w:tcPr>
          <w:p w14:paraId="0BF5A242" w14:textId="77777777" w:rsidR="00DE64A7" w:rsidRDefault="00DE64A7" w:rsidP="00DE64A7">
            <w:pPr>
              <w:pStyle w:val="TableBodyText"/>
              <w:rPr>
                <w:lang w:bidi="ar-SA"/>
              </w:rPr>
            </w:pPr>
            <w:r>
              <w:rPr>
                <w:lang w:bidi="ar-SA"/>
              </w:rPr>
              <w:t>Node name</w:t>
            </w:r>
          </w:p>
        </w:tc>
        <w:tc>
          <w:tcPr>
            <w:tcW w:w="6542" w:type="dxa"/>
            <w:gridSpan w:val="3"/>
            <w:shd w:val="clear" w:color="auto" w:fill="auto"/>
          </w:tcPr>
          <w:p w14:paraId="0BF5A243" w14:textId="195BA85F" w:rsidR="00DE64A7" w:rsidRPr="00CC27A7" w:rsidRDefault="00DE64A7" w:rsidP="00DE64A7">
            <w:pPr>
              <w:pStyle w:val="TableBodyText"/>
              <w:rPr>
                <w:lang w:bidi="ar-SA"/>
              </w:rPr>
            </w:pPr>
            <w:del w:id="794" w:author="Vadim Pasternak" w:date="2018-12-06T01:40:00Z">
              <w:r w:rsidDel="00D82BCB">
                <w:rPr>
                  <w:lang w:bidi="ar-SA"/>
                </w:rPr>
                <w:delText>/bsp/</w:delText>
              </w:r>
            </w:del>
            <w:ins w:id="795" w:author="Vadim Pasternak" w:date="2018-12-06T01:40:00Z">
              <w:r w:rsidR="00D82BCB">
                <w:rPr>
                  <w:lang w:bidi="ar-SA"/>
                </w:rPr>
                <w:t>$bsp_path/</w:t>
              </w:r>
            </w:ins>
            <w:r>
              <w:rPr>
                <w:lang w:bidi="ar-SA"/>
              </w:rPr>
              <w:t>led/led_psu&lt;</w:t>
            </w:r>
            <w:r>
              <w:t xml:space="preserve"> power supply </w:t>
            </w:r>
            <w:r>
              <w:rPr>
                <w:lang w:bidi="ar-SA"/>
              </w:rPr>
              <w:t>module number&gt;</w:t>
            </w:r>
          </w:p>
        </w:tc>
      </w:tr>
      <w:tr w:rsidR="00DE64A7" w14:paraId="0BF5A247" w14:textId="77777777" w:rsidTr="00DE64A7">
        <w:tc>
          <w:tcPr>
            <w:tcW w:w="1507" w:type="dxa"/>
            <w:shd w:val="clear" w:color="auto" w:fill="auto"/>
          </w:tcPr>
          <w:p w14:paraId="0BF5A245" w14:textId="77777777" w:rsidR="00DE64A7" w:rsidRDefault="00DE64A7" w:rsidP="00DE64A7">
            <w:pPr>
              <w:pStyle w:val="TableBodyText"/>
              <w:rPr>
                <w:lang w:bidi="ar-SA"/>
              </w:rPr>
            </w:pPr>
            <w:r>
              <w:rPr>
                <w:lang w:bidi="ar-SA"/>
              </w:rPr>
              <w:t>Description</w:t>
            </w:r>
          </w:p>
        </w:tc>
        <w:tc>
          <w:tcPr>
            <w:tcW w:w="6542" w:type="dxa"/>
            <w:gridSpan w:val="3"/>
            <w:shd w:val="clear" w:color="auto" w:fill="auto"/>
          </w:tcPr>
          <w:p w14:paraId="0BF5A246" w14:textId="77777777" w:rsidR="00DE64A7" w:rsidRPr="00CC27A7" w:rsidRDefault="008635F2" w:rsidP="008635F2">
            <w:pPr>
              <w:pStyle w:val="TableBodyText"/>
              <w:rPr>
                <w:lang w:bidi="ar-SA"/>
              </w:rPr>
            </w:pPr>
            <w:r>
              <w:rPr>
                <w:lang w:bidi="ar-SA"/>
              </w:rPr>
              <w:t>Set/g</w:t>
            </w:r>
            <w:r w:rsidR="00DE64A7">
              <w:rPr>
                <w:lang w:bidi="ar-SA"/>
              </w:rPr>
              <w:t xml:space="preserve">et </w:t>
            </w:r>
            <w:r w:rsidR="00DE64A7">
              <w:t xml:space="preserve">power supply </w:t>
            </w:r>
            <w:r w:rsidR="00DE64A7">
              <w:rPr>
                <w:lang w:bidi="ar-SA"/>
              </w:rPr>
              <w:t xml:space="preserve">module status </w:t>
            </w:r>
            <w:r w:rsidR="004117B0" w:rsidRPr="004117B0">
              <w:rPr>
                <w:lang w:bidi="ar-SA"/>
              </w:rPr>
              <w:t>LED</w:t>
            </w:r>
          </w:p>
        </w:tc>
      </w:tr>
      <w:tr w:rsidR="00DE64A7" w14:paraId="0BF5A24A" w14:textId="77777777" w:rsidTr="00DE64A7">
        <w:tc>
          <w:tcPr>
            <w:tcW w:w="1507" w:type="dxa"/>
            <w:shd w:val="clear" w:color="auto" w:fill="auto"/>
          </w:tcPr>
          <w:p w14:paraId="0BF5A248" w14:textId="77777777" w:rsidR="00DE64A7" w:rsidRDefault="00DE64A7" w:rsidP="00DE64A7">
            <w:pPr>
              <w:pStyle w:val="TableBodyText"/>
              <w:rPr>
                <w:lang w:bidi="ar-SA"/>
              </w:rPr>
            </w:pPr>
            <w:r>
              <w:rPr>
                <w:lang w:bidi="ar-SA"/>
              </w:rPr>
              <w:t>Access</w:t>
            </w:r>
          </w:p>
        </w:tc>
        <w:tc>
          <w:tcPr>
            <w:tcW w:w="6542" w:type="dxa"/>
            <w:gridSpan w:val="3"/>
            <w:shd w:val="clear" w:color="auto" w:fill="auto"/>
          </w:tcPr>
          <w:p w14:paraId="0BF5A249" w14:textId="77777777" w:rsidR="00DE64A7" w:rsidRPr="00CC27A7" w:rsidRDefault="00DE64A7" w:rsidP="00DE64A7">
            <w:pPr>
              <w:pStyle w:val="TableBodyText"/>
              <w:rPr>
                <w:lang w:bidi="ar-SA"/>
              </w:rPr>
            </w:pPr>
            <w:r>
              <w:rPr>
                <w:lang w:bidi="ar-SA"/>
              </w:rPr>
              <w:t xml:space="preserve">Read / Write  </w:t>
            </w:r>
          </w:p>
        </w:tc>
      </w:tr>
      <w:tr w:rsidR="00DE64A7" w14:paraId="0BF5A24D" w14:textId="77777777" w:rsidTr="00DE64A7">
        <w:tc>
          <w:tcPr>
            <w:tcW w:w="1507" w:type="dxa"/>
            <w:shd w:val="clear" w:color="auto" w:fill="auto"/>
          </w:tcPr>
          <w:p w14:paraId="0BF5A24B" w14:textId="77777777" w:rsidR="00DE64A7" w:rsidRDefault="00DE64A7" w:rsidP="00DE64A7">
            <w:pPr>
              <w:pStyle w:val="TableBodyText"/>
              <w:rPr>
                <w:lang w:bidi="ar-SA"/>
              </w:rPr>
            </w:pPr>
            <w:r>
              <w:rPr>
                <w:lang w:bidi="ar-SA"/>
              </w:rPr>
              <w:t>Release version</w:t>
            </w:r>
          </w:p>
        </w:tc>
        <w:tc>
          <w:tcPr>
            <w:tcW w:w="6542" w:type="dxa"/>
            <w:gridSpan w:val="3"/>
            <w:shd w:val="clear" w:color="auto" w:fill="auto"/>
          </w:tcPr>
          <w:p w14:paraId="0BF5A24C" w14:textId="77777777" w:rsidR="00DE64A7" w:rsidRPr="00CC27A7" w:rsidRDefault="00DE64A7" w:rsidP="00DE64A7">
            <w:pPr>
              <w:pStyle w:val="TableBodyText"/>
              <w:rPr>
                <w:lang w:bidi="ar-SA"/>
              </w:rPr>
            </w:pPr>
            <w:r>
              <w:rPr>
                <w:lang w:bidi="ar-SA"/>
              </w:rPr>
              <w:t>1.0</w:t>
            </w:r>
          </w:p>
        </w:tc>
      </w:tr>
      <w:tr w:rsidR="00DE64A7" w14:paraId="0BF5A252" w14:textId="77777777" w:rsidTr="00DE64A7">
        <w:tc>
          <w:tcPr>
            <w:tcW w:w="1507" w:type="dxa"/>
            <w:vMerge w:val="restart"/>
            <w:shd w:val="clear" w:color="auto" w:fill="auto"/>
          </w:tcPr>
          <w:p w14:paraId="0BF5A24E" w14:textId="77777777" w:rsidR="00DE64A7" w:rsidRDefault="00DE64A7" w:rsidP="00DE64A7">
            <w:pPr>
              <w:pStyle w:val="TableBodyText"/>
              <w:rPr>
                <w:lang w:bidi="ar-SA"/>
              </w:rPr>
            </w:pPr>
            <w:r>
              <w:rPr>
                <w:lang w:bidi="ar-SA"/>
              </w:rPr>
              <w:t>Arguments</w:t>
            </w:r>
          </w:p>
        </w:tc>
        <w:tc>
          <w:tcPr>
            <w:tcW w:w="2333" w:type="dxa"/>
            <w:shd w:val="clear" w:color="auto" w:fill="auto"/>
          </w:tcPr>
          <w:p w14:paraId="0BF5A24F" w14:textId="77777777" w:rsidR="00DE64A7" w:rsidRPr="00CC27A7" w:rsidRDefault="00DE64A7" w:rsidP="00DE64A7">
            <w:pPr>
              <w:pStyle w:val="TableBodyText"/>
              <w:rPr>
                <w:lang w:bidi="ar-SA"/>
              </w:rPr>
            </w:pPr>
            <w:r>
              <w:rPr>
                <w:lang w:bidi="ar-SA"/>
              </w:rPr>
              <w:t>Name</w:t>
            </w:r>
          </w:p>
        </w:tc>
        <w:tc>
          <w:tcPr>
            <w:tcW w:w="1170" w:type="dxa"/>
          </w:tcPr>
          <w:p w14:paraId="0BF5A250" w14:textId="77777777" w:rsidR="00DE64A7" w:rsidRPr="00CC27A7" w:rsidRDefault="00DE64A7" w:rsidP="00DE64A7">
            <w:pPr>
              <w:pStyle w:val="TableBodyText"/>
              <w:rPr>
                <w:lang w:bidi="ar-SA"/>
              </w:rPr>
            </w:pPr>
            <w:r>
              <w:rPr>
                <w:lang w:bidi="ar-SA"/>
              </w:rPr>
              <w:t>Data type</w:t>
            </w:r>
          </w:p>
        </w:tc>
        <w:tc>
          <w:tcPr>
            <w:tcW w:w="3039" w:type="dxa"/>
            <w:shd w:val="clear" w:color="auto" w:fill="auto"/>
          </w:tcPr>
          <w:p w14:paraId="0BF5A251" w14:textId="77777777" w:rsidR="00DE64A7" w:rsidRPr="00CC27A7" w:rsidRDefault="00DE64A7" w:rsidP="00DE64A7">
            <w:pPr>
              <w:pStyle w:val="TableBodyText"/>
              <w:rPr>
                <w:lang w:bidi="ar-SA"/>
              </w:rPr>
            </w:pPr>
            <w:r>
              <w:rPr>
                <w:lang w:bidi="ar-SA"/>
              </w:rPr>
              <w:t xml:space="preserve">Values </w:t>
            </w:r>
          </w:p>
        </w:tc>
      </w:tr>
      <w:tr w:rsidR="00DE64A7" w14:paraId="0BF5A257" w14:textId="77777777" w:rsidTr="00DE64A7">
        <w:tc>
          <w:tcPr>
            <w:tcW w:w="1507" w:type="dxa"/>
            <w:vMerge/>
            <w:shd w:val="clear" w:color="auto" w:fill="auto"/>
          </w:tcPr>
          <w:p w14:paraId="0BF5A253" w14:textId="77777777" w:rsidR="00DE64A7" w:rsidRDefault="00DE64A7" w:rsidP="00DE64A7">
            <w:pPr>
              <w:pStyle w:val="TableBodyText"/>
              <w:rPr>
                <w:lang w:bidi="ar-SA"/>
              </w:rPr>
            </w:pPr>
          </w:p>
        </w:tc>
        <w:tc>
          <w:tcPr>
            <w:tcW w:w="2333" w:type="dxa"/>
            <w:shd w:val="clear" w:color="auto" w:fill="auto"/>
          </w:tcPr>
          <w:p w14:paraId="0BF5A254" w14:textId="77777777" w:rsidR="00DE64A7" w:rsidRPr="00CC27A7" w:rsidRDefault="004117B0" w:rsidP="00DE64A7">
            <w:pPr>
              <w:pStyle w:val="TableBodyText"/>
              <w:rPr>
                <w:lang w:bidi="ar-SA"/>
              </w:rPr>
            </w:pPr>
            <w:r w:rsidRPr="004117B0">
              <w:rPr>
                <w:lang w:bidi="ar-SA"/>
              </w:rPr>
              <w:t xml:space="preserve">LED </w:t>
            </w:r>
            <w:r w:rsidR="00DE64A7">
              <w:rPr>
                <w:lang w:bidi="ar-SA"/>
              </w:rPr>
              <w:t xml:space="preserve">color     </w:t>
            </w:r>
          </w:p>
        </w:tc>
        <w:tc>
          <w:tcPr>
            <w:tcW w:w="1170" w:type="dxa"/>
          </w:tcPr>
          <w:p w14:paraId="0BF5A255" w14:textId="77777777" w:rsidR="00DE64A7" w:rsidRPr="00CC27A7" w:rsidRDefault="00DE64A7" w:rsidP="00DE64A7">
            <w:pPr>
              <w:pStyle w:val="TableBodyText"/>
              <w:rPr>
                <w:lang w:bidi="ar-SA"/>
              </w:rPr>
            </w:pPr>
            <w:r>
              <w:rPr>
                <w:lang w:bidi="ar-SA"/>
              </w:rPr>
              <w:t xml:space="preserve">Integer </w:t>
            </w:r>
          </w:p>
        </w:tc>
        <w:tc>
          <w:tcPr>
            <w:tcW w:w="3039" w:type="dxa"/>
            <w:shd w:val="clear" w:color="auto" w:fill="auto"/>
          </w:tcPr>
          <w:p w14:paraId="71F148FE" w14:textId="4958BAF3" w:rsidR="00A64176" w:rsidDel="006A21BF" w:rsidRDefault="00A64176">
            <w:pPr>
              <w:pStyle w:val="TableBodyText"/>
              <w:rPr>
                <w:ins w:id="796" w:author="Vadim Pasternak [2]" w:date="2017-10-31T10:22:00Z"/>
                <w:del w:id="797" w:author="Vadim Pasternak" w:date="2018-12-06T01:48:00Z"/>
                <w:color w:val="FF0000"/>
                <w:lang w:bidi="ar-SA"/>
              </w:rPr>
            </w:pPr>
            <w:ins w:id="798" w:author="Vadim Pasternak [2]" w:date="2017-10-31T10:22:00Z">
              <w:del w:id="799" w:author="Vadim Pasternak" w:date="2018-12-06T01:48:00Z">
                <w:r w:rsidDel="006A21BF">
                  <w:rPr>
                    <w:color w:val="FF0000"/>
                    <w:lang w:bidi="ar-SA"/>
                  </w:rPr>
                  <w:delText>Vadim: remove two below:</w:delText>
                </w:r>
              </w:del>
            </w:ins>
          </w:p>
          <w:p w14:paraId="4E9F0455" w14:textId="014010DD" w:rsidR="00DE64A7" w:rsidRDefault="00DE64A7" w:rsidP="00DE64A7">
            <w:pPr>
              <w:pStyle w:val="TableBodyText"/>
              <w:rPr>
                <w:ins w:id="800" w:author="Vadim Pasternak" w:date="2018-12-06T01:48:00Z"/>
                <w:lang w:bidi="ar-SA"/>
              </w:rPr>
            </w:pPr>
            <w:del w:id="801" w:author="Vadim Pasternak" w:date="2018-12-06T01:48:00Z">
              <w:r w:rsidRPr="00A64176" w:rsidDel="006A21BF">
                <w:rPr>
                  <w:color w:val="FF0000"/>
                  <w:lang w:bidi="ar-SA"/>
                  <w:rPrChange w:id="802" w:author="Vadim Pasternak [2]" w:date="2017-10-31T10:22:00Z">
                    <w:rPr>
                      <w:lang w:bidi="ar-SA"/>
                    </w:rPr>
                  </w:rPrChange>
                </w:rPr>
                <w:delText>green_blink_fast</w:delText>
              </w:r>
              <w:r w:rsidRPr="00A64176" w:rsidDel="006A21BF">
                <w:rPr>
                  <w:color w:val="FF0000"/>
                  <w:lang w:bidi="ar-SA"/>
                  <w:rPrChange w:id="803" w:author="Vadim Pasternak [2]" w:date="2017-10-31T10:22:00Z">
                    <w:rPr>
                      <w:lang w:bidi="ar-SA"/>
                    </w:rPr>
                  </w:rPrChange>
                </w:rPr>
                <w:br/>
                <w:delText>red_blink_fast</w:delText>
              </w:r>
              <w:r w:rsidDel="006A21BF">
                <w:rPr>
                  <w:lang w:bidi="ar-SA"/>
                </w:rPr>
                <w:br/>
              </w:r>
            </w:del>
            <w:r w:rsidRPr="00727386">
              <w:rPr>
                <w:lang w:bidi="ar-SA"/>
              </w:rPr>
              <w:t>green_blink</w:t>
            </w:r>
            <w:r>
              <w:rPr>
                <w:lang w:bidi="ar-SA"/>
              </w:rPr>
              <w:br/>
              <w:t>r</w:t>
            </w:r>
            <w:r w:rsidRPr="00727386">
              <w:rPr>
                <w:lang w:bidi="ar-SA"/>
              </w:rPr>
              <w:t>ed_blink</w:t>
            </w:r>
            <w:r>
              <w:rPr>
                <w:lang w:bidi="ar-SA"/>
              </w:rPr>
              <w:br/>
              <w:t>g</w:t>
            </w:r>
            <w:r w:rsidRPr="00727386">
              <w:rPr>
                <w:lang w:bidi="ar-SA"/>
              </w:rPr>
              <w:t>reen</w:t>
            </w:r>
            <w:r>
              <w:rPr>
                <w:lang w:bidi="ar-SA"/>
              </w:rPr>
              <w:br/>
            </w:r>
            <w:r w:rsidRPr="00727386">
              <w:rPr>
                <w:lang w:bidi="ar-SA"/>
              </w:rPr>
              <w:t>red</w:t>
            </w:r>
          </w:p>
          <w:p w14:paraId="11D3A30A" w14:textId="77BA07CF" w:rsidR="006A21BF" w:rsidDel="006A21BF" w:rsidRDefault="006A21BF" w:rsidP="00DE64A7">
            <w:pPr>
              <w:pStyle w:val="TableBodyText"/>
              <w:rPr>
                <w:ins w:id="804" w:author="Vadim Pasternak [2]" w:date="2017-10-31T10:21:00Z"/>
                <w:del w:id="805" w:author="Vadim Pasternak" w:date="2018-12-06T01:48:00Z"/>
                <w:lang w:bidi="ar-SA"/>
              </w:rPr>
            </w:pPr>
            <w:ins w:id="806" w:author="Vadim Pasternak" w:date="2018-12-06T01:48:00Z">
              <w:r>
                <w:rPr>
                  <w:lang w:bidi="ar-SA"/>
                </w:rPr>
                <w:t>none</w:t>
              </w:r>
            </w:ins>
          </w:p>
          <w:p w14:paraId="4576131C" w14:textId="36025FFF" w:rsidR="00A64176" w:rsidRPr="004B7524" w:rsidDel="006A21BF" w:rsidRDefault="00A64176" w:rsidP="00A64176">
            <w:pPr>
              <w:pStyle w:val="TableBodyText"/>
              <w:rPr>
                <w:ins w:id="807" w:author="Vadim Pasternak [2]" w:date="2017-10-31T10:21:00Z"/>
                <w:del w:id="808" w:author="Vadim Pasternak" w:date="2018-12-06T01:48:00Z"/>
                <w:color w:val="00B050"/>
                <w:lang w:bidi="ar-SA"/>
              </w:rPr>
            </w:pPr>
            <w:ins w:id="809" w:author="Vadim Pasternak [2]" w:date="2017-10-31T10:21:00Z">
              <w:del w:id="810" w:author="Vadim Pasternak" w:date="2018-12-06T01:48:00Z">
                <w:r w:rsidRPr="004B7524" w:rsidDel="006A21BF">
                  <w:rPr>
                    <w:color w:val="00B050"/>
                    <w:lang w:bidi="ar-SA"/>
                  </w:rPr>
                  <w:delText>Vadim: add:</w:delText>
                </w:r>
              </w:del>
            </w:ins>
          </w:p>
          <w:p w14:paraId="0BF5A256" w14:textId="1429786E" w:rsidR="00A64176" w:rsidRPr="00CC27A7" w:rsidRDefault="00A64176" w:rsidP="006A21BF">
            <w:pPr>
              <w:pStyle w:val="TableBodyText"/>
              <w:rPr>
                <w:lang w:bidi="ar-SA"/>
              </w:rPr>
              <w:pPrChange w:id="811" w:author="Vadim Pasternak" w:date="2018-12-06T01:48:00Z">
                <w:pPr>
                  <w:pStyle w:val="TableBodyText"/>
                </w:pPr>
              </w:pPrChange>
            </w:pPr>
            <w:ins w:id="812" w:author="Vadim Pasternak [2]" w:date="2017-10-31T10:21:00Z">
              <w:del w:id="813" w:author="Vadim Pasternak" w:date="2018-12-06T01:48:00Z">
                <w:r w:rsidRPr="004B7524" w:rsidDel="006A21BF">
                  <w:rPr>
                    <w:color w:val="00B050"/>
                    <w:lang w:bidi="ar-SA"/>
                  </w:rPr>
                  <w:delText>none</w:delText>
                </w:r>
              </w:del>
            </w:ins>
          </w:p>
        </w:tc>
      </w:tr>
      <w:tr w:rsidR="00DE64A7" w14:paraId="0BF5A25D" w14:textId="77777777" w:rsidTr="00DE64A7">
        <w:tc>
          <w:tcPr>
            <w:tcW w:w="1507" w:type="dxa"/>
            <w:shd w:val="clear" w:color="auto" w:fill="auto"/>
          </w:tcPr>
          <w:p w14:paraId="0BF5A258" w14:textId="77777777" w:rsidR="00DE64A7" w:rsidRDefault="00DE64A7" w:rsidP="00DE64A7">
            <w:pPr>
              <w:pStyle w:val="TableBodyText"/>
              <w:rPr>
                <w:lang w:bidi="ar-SA"/>
              </w:rPr>
            </w:pPr>
            <w:r>
              <w:rPr>
                <w:lang w:bidi="ar-SA"/>
              </w:rPr>
              <w:t xml:space="preserve">Example </w:t>
            </w:r>
          </w:p>
        </w:tc>
        <w:tc>
          <w:tcPr>
            <w:tcW w:w="6542" w:type="dxa"/>
            <w:gridSpan w:val="3"/>
            <w:shd w:val="clear" w:color="auto" w:fill="auto"/>
          </w:tcPr>
          <w:p w14:paraId="0BF5A259" w14:textId="77777777" w:rsidR="008635F2" w:rsidRDefault="00DE64A7" w:rsidP="008635F2">
            <w:pPr>
              <w:pStyle w:val="TableBodyText"/>
              <w:rPr>
                <w:ins w:id="814" w:author="Vadim Pasternak [2]" w:date="2017-10-31T10:57:00Z"/>
                <w:lang w:bidi="ar-SA"/>
              </w:rPr>
            </w:pPr>
            <w:r>
              <w:rPr>
                <w:lang w:bidi="ar-SA"/>
              </w:rPr>
              <w:t xml:space="preserve">Get </w:t>
            </w:r>
            <w:r>
              <w:t xml:space="preserve">power supply </w:t>
            </w:r>
            <w:r>
              <w:rPr>
                <w:lang w:bidi="ar-SA"/>
              </w:rPr>
              <w:t xml:space="preserve">module 1 status </w:t>
            </w:r>
            <w:r w:rsidR="004117B0" w:rsidRPr="004117B0">
              <w:rPr>
                <w:lang w:bidi="ar-SA"/>
              </w:rPr>
              <w:t xml:space="preserve">LED </w:t>
            </w:r>
            <w:r>
              <w:rPr>
                <w:lang w:bidi="ar-SA"/>
              </w:rPr>
              <w:t>color</w:t>
            </w:r>
            <w:r w:rsidR="008635F2">
              <w:rPr>
                <w:lang w:bidi="ar-SA"/>
              </w:rPr>
              <w:t>:</w:t>
            </w:r>
          </w:p>
          <w:p w14:paraId="60CBDA23" w14:textId="6C5705D9" w:rsidR="001E40AB" w:rsidRDefault="001E40AB" w:rsidP="008635F2">
            <w:pPr>
              <w:pStyle w:val="TableBodyText"/>
              <w:rPr>
                <w:lang w:bidi="ar-SA"/>
              </w:rPr>
            </w:pPr>
            <w:ins w:id="815" w:author="Vadim Pasternak [2]" w:date="2017-10-31T10:58:00Z">
              <w:r>
                <w:rPr>
                  <w:color w:val="00B050"/>
                  <w:lang w:bidi="ar-SA"/>
                </w:rPr>
                <w:t xml:space="preserve">Vadim: </w:t>
              </w:r>
            </w:ins>
            <w:ins w:id="816" w:author="Vadim Pasternak [2]" w:date="2017-10-31T10:57:00Z">
              <w:del w:id="817" w:author="Vadim Pasternak" w:date="2018-12-06T01:40:00Z">
                <w:r w:rsidDel="00D82BCB">
                  <w:rPr>
                    <w:color w:val="00B050"/>
                    <w:lang w:bidi="ar-SA"/>
                  </w:rPr>
                  <w:delText>/bsp/</w:delText>
                </w:r>
              </w:del>
            </w:ins>
            <w:ins w:id="818" w:author="Vadim Pasternak" w:date="2018-12-06T01:40:00Z">
              <w:r w:rsidR="00D82BCB">
                <w:rPr>
                  <w:color w:val="00B050"/>
                  <w:lang w:bidi="ar-SA"/>
                </w:rPr>
                <w:t>$bsp_path/</w:t>
              </w:r>
            </w:ins>
            <w:ins w:id="819" w:author="Vadim Pasternak [2]" w:date="2017-10-31T10:57:00Z">
              <w:r>
                <w:rPr>
                  <w:color w:val="00B050"/>
                  <w:lang w:bidi="ar-SA"/>
                </w:rPr>
                <w:t>led/led_</w:t>
              </w:r>
            </w:ins>
            <w:ins w:id="820" w:author="Vadim Pasternak [2]" w:date="2017-10-31T10:58:00Z">
              <w:r>
                <w:rPr>
                  <w:color w:val="00B050"/>
                  <w:lang w:bidi="ar-SA"/>
                </w:rPr>
                <w:t>psu</w:t>
              </w:r>
            </w:ins>
            <w:ins w:id="821" w:author="Vadim Pasternak [2]" w:date="2017-10-31T10:57:00Z">
              <w:r w:rsidRPr="004B7524">
                <w:rPr>
                  <w:color w:val="00B050"/>
                  <w:lang w:bidi="ar-SA"/>
                </w:rPr>
                <w:t>1_state</w:t>
              </w:r>
              <w:r w:rsidRPr="004B7524">
                <w:rPr>
                  <w:b/>
                  <w:bCs/>
                  <w:color w:val="00B050"/>
                  <w:lang w:bidi="ar-SA"/>
                </w:rPr>
                <w:t xml:space="preserve"> </w:t>
              </w:r>
              <w:r w:rsidRPr="004B7524">
                <w:rPr>
                  <w:color w:val="00B050"/>
                  <w:lang w:bidi="ar-SA"/>
                </w:rPr>
                <w:t>(to fill state)</w:t>
              </w:r>
            </w:ins>
          </w:p>
          <w:p w14:paraId="0BF5A25A" w14:textId="42D8915E" w:rsidR="00DE64A7" w:rsidRDefault="00DE64A7" w:rsidP="008635F2">
            <w:pPr>
              <w:pStyle w:val="TableBodyText"/>
              <w:rPr>
                <w:b/>
                <w:bCs/>
                <w:lang w:bidi="ar-SA"/>
              </w:rPr>
            </w:pPr>
            <w:r w:rsidRPr="001E40AB">
              <w:rPr>
                <w:b/>
                <w:bCs/>
                <w:color w:val="FF0000"/>
                <w:lang w:bidi="ar-SA"/>
                <w:rPrChange w:id="822" w:author="Vadim Pasternak [2]" w:date="2017-10-31T10:58:00Z">
                  <w:rPr>
                    <w:b/>
                    <w:bCs/>
                    <w:lang w:bidi="ar-SA"/>
                  </w:rPr>
                </w:rPrChange>
              </w:rPr>
              <w:t xml:space="preserve">cat </w:t>
            </w:r>
            <w:del w:id="823" w:author="Vadim Pasternak" w:date="2018-12-06T01:40:00Z">
              <w:r w:rsidRPr="001E40AB" w:rsidDel="00D82BCB">
                <w:rPr>
                  <w:b/>
                  <w:bCs/>
                  <w:color w:val="FF0000"/>
                  <w:lang w:bidi="ar-SA"/>
                  <w:rPrChange w:id="824" w:author="Vadim Pasternak [2]" w:date="2017-10-31T10:58:00Z">
                    <w:rPr>
                      <w:b/>
                      <w:bCs/>
                      <w:lang w:bidi="ar-SA"/>
                    </w:rPr>
                  </w:rPrChange>
                </w:rPr>
                <w:delText>/bsp/</w:delText>
              </w:r>
            </w:del>
            <w:ins w:id="825" w:author="Vadim Pasternak" w:date="2018-12-06T01:40:00Z">
              <w:r w:rsidR="00D82BCB">
                <w:rPr>
                  <w:b/>
                  <w:bCs/>
                  <w:color w:val="FF0000"/>
                  <w:lang w:bidi="ar-SA"/>
                </w:rPr>
                <w:t>$bsp_path/</w:t>
              </w:r>
            </w:ins>
            <w:r w:rsidRPr="001E40AB">
              <w:rPr>
                <w:b/>
                <w:bCs/>
                <w:color w:val="FF0000"/>
                <w:lang w:bidi="ar-SA"/>
                <w:rPrChange w:id="826" w:author="Vadim Pasternak [2]" w:date="2017-10-31T10:58:00Z">
                  <w:rPr>
                    <w:b/>
                    <w:bCs/>
                    <w:lang w:bidi="ar-SA"/>
                  </w:rPr>
                </w:rPrChange>
              </w:rPr>
              <w:t xml:space="preserve">led/psu1 </w:t>
            </w:r>
            <w:ins w:id="827" w:author="Vadim Pasternak [2]" w:date="2017-10-31T10:58:00Z">
              <w:r w:rsidR="001E40AB" w:rsidRPr="004B7524">
                <w:rPr>
                  <w:b/>
                  <w:bCs/>
                  <w:color w:val="00B050"/>
                  <w:lang w:bidi="ar-SA"/>
                </w:rPr>
                <w:t xml:space="preserve">Vadim: is not correct should be </w:t>
              </w:r>
              <w:del w:id="828" w:author="Vadim Pasternak" w:date="2018-12-06T01:40:00Z">
                <w:r w:rsidR="001E40AB" w:rsidRPr="004B7524" w:rsidDel="00D82BCB">
                  <w:rPr>
                    <w:b/>
                    <w:bCs/>
                    <w:color w:val="00B050"/>
                    <w:lang w:bidi="ar-SA"/>
                  </w:rPr>
                  <w:delText>/bsp/</w:delText>
                </w:r>
              </w:del>
            </w:ins>
            <w:ins w:id="829" w:author="Vadim Pasternak" w:date="2018-12-06T01:40:00Z">
              <w:r w:rsidR="00D82BCB">
                <w:rPr>
                  <w:b/>
                  <w:bCs/>
                  <w:color w:val="00B050"/>
                  <w:lang w:bidi="ar-SA"/>
                </w:rPr>
                <w:t>$bsp_path/</w:t>
              </w:r>
            </w:ins>
            <w:ins w:id="830" w:author="Vadim Pasternak [2]" w:date="2017-10-31T10:58:00Z">
              <w:r w:rsidR="001E40AB" w:rsidRPr="004B7524">
                <w:rPr>
                  <w:b/>
                  <w:bCs/>
                  <w:color w:val="00B050"/>
                  <w:lang w:bidi="ar-SA"/>
                </w:rPr>
                <w:t>led/</w:t>
              </w:r>
              <w:r w:rsidR="001E40AB">
                <w:rPr>
                  <w:b/>
                  <w:bCs/>
                  <w:color w:val="00B050"/>
                  <w:lang w:bidi="ar-SA"/>
                </w:rPr>
                <w:t>psu</w:t>
              </w:r>
              <w:r w:rsidR="001E40AB" w:rsidRPr="004B7524">
                <w:rPr>
                  <w:b/>
                  <w:bCs/>
                  <w:color w:val="00B050"/>
                  <w:lang w:bidi="ar-SA"/>
                </w:rPr>
                <w:t>1</w:t>
              </w:r>
              <w:r w:rsidR="001E40AB">
                <w:rPr>
                  <w:b/>
                  <w:bCs/>
                  <w:color w:val="00B050"/>
                  <w:lang w:bidi="ar-SA"/>
                </w:rPr>
                <w:t>_led</w:t>
              </w:r>
            </w:ins>
          </w:p>
          <w:p w14:paraId="0BF5A25B" w14:textId="77777777" w:rsidR="00DE64A7" w:rsidRPr="00DE64A7" w:rsidRDefault="00DE64A7" w:rsidP="00DE64A7">
            <w:pPr>
              <w:pStyle w:val="TableBodyText"/>
              <w:rPr>
                <w:lang w:bidi="ar-SA"/>
              </w:rPr>
            </w:pPr>
            <w:r w:rsidRPr="00DE64A7">
              <w:rPr>
                <w:lang w:bidi="ar-SA"/>
              </w:rPr>
              <w:t xml:space="preserve">Set </w:t>
            </w:r>
            <w:r>
              <w:t xml:space="preserve">power supply </w:t>
            </w:r>
            <w:r w:rsidRPr="00DE64A7">
              <w:rPr>
                <w:lang w:bidi="ar-SA"/>
              </w:rPr>
              <w:t xml:space="preserve">module 1 </w:t>
            </w:r>
            <w:r w:rsidR="004117B0" w:rsidRPr="004117B0">
              <w:rPr>
                <w:lang w:bidi="ar-SA"/>
              </w:rPr>
              <w:t xml:space="preserve">LED </w:t>
            </w:r>
            <w:r w:rsidRPr="00DE64A7">
              <w:rPr>
                <w:lang w:bidi="ar-SA"/>
              </w:rPr>
              <w:t>color to green</w:t>
            </w:r>
            <w:r w:rsidR="008635F2">
              <w:rPr>
                <w:lang w:bidi="ar-SA"/>
              </w:rPr>
              <w:t>:</w:t>
            </w:r>
          </w:p>
          <w:p w14:paraId="0BF5A25C" w14:textId="7FBD9C66" w:rsidR="00DE64A7" w:rsidRPr="00DE64A7" w:rsidRDefault="00DE64A7" w:rsidP="00DE64A7">
            <w:pPr>
              <w:pStyle w:val="TableBodyText"/>
              <w:rPr>
                <w:b/>
                <w:bCs/>
                <w:lang w:bidi="ar-SA"/>
              </w:rPr>
            </w:pPr>
            <w:r w:rsidRPr="00303B1D">
              <w:rPr>
                <w:b/>
                <w:bCs/>
                <w:color w:val="FF0000"/>
                <w:lang w:bidi="ar-SA"/>
                <w:rPrChange w:id="831" w:author="Vadim Pasternak [2]" w:date="2017-10-31T18:00:00Z">
                  <w:rPr>
                    <w:b/>
                    <w:bCs/>
                    <w:lang w:bidi="ar-SA"/>
                  </w:rPr>
                </w:rPrChange>
              </w:rPr>
              <w:t xml:space="preserve">echo green &gt; </w:t>
            </w:r>
            <w:del w:id="832" w:author="Vadim Pasternak" w:date="2018-12-06T01:40:00Z">
              <w:r w:rsidRPr="00303B1D" w:rsidDel="00D82BCB">
                <w:rPr>
                  <w:b/>
                  <w:bCs/>
                  <w:color w:val="FF0000"/>
                  <w:lang w:bidi="ar-SA"/>
                  <w:rPrChange w:id="833" w:author="Vadim Pasternak [2]" w:date="2017-10-31T18:00:00Z">
                    <w:rPr>
                      <w:b/>
                      <w:bCs/>
                      <w:lang w:bidi="ar-SA"/>
                    </w:rPr>
                  </w:rPrChange>
                </w:rPr>
                <w:delText>/bsp/</w:delText>
              </w:r>
            </w:del>
            <w:ins w:id="834" w:author="Vadim Pasternak" w:date="2018-12-06T01:40:00Z">
              <w:r w:rsidR="00D82BCB">
                <w:rPr>
                  <w:b/>
                  <w:bCs/>
                  <w:color w:val="FF0000"/>
                  <w:lang w:bidi="ar-SA"/>
                </w:rPr>
                <w:t>$bsp_path/</w:t>
              </w:r>
            </w:ins>
            <w:r w:rsidRPr="00303B1D">
              <w:rPr>
                <w:b/>
                <w:bCs/>
                <w:color w:val="FF0000"/>
                <w:lang w:bidi="ar-SA"/>
                <w:rPrChange w:id="835" w:author="Vadim Pasternak [2]" w:date="2017-10-31T18:00:00Z">
                  <w:rPr>
                    <w:b/>
                    <w:bCs/>
                    <w:lang w:bidi="ar-SA"/>
                  </w:rPr>
                </w:rPrChange>
              </w:rPr>
              <w:t>led/led_psu1</w:t>
            </w:r>
            <w:ins w:id="836" w:author="Vadim Pasternak [2]" w:date="2017-10-31T10:59:00Z">
              <w:r w:rsidR="001E40AB" w:rsidRPr="00303B1D">
                <w:rPr>
                  <w:b/>
                  <w:bCs/>
                  <w:color w:val="FF0000"/>
                  <w:lang w:bidi="ar-SA"/>
                  <w:rPrChange w:id="837" w:author="Vadim Pasternak [2]" w:date="2017-10-31T18:00:00Z">
                    <w:rPr>
                      <w:b/>
                      <w:bCs/>
                      <w:lang w:bidi="ar-SA"/>
                    </w:rPr>
                  </w:rPrChange>
                </w:rPr>
                <w:t xml:space="preserve"> </w:t>
              </w:r>
              <w:r w:rsidR="001E40AB" w:rsidRPr="004B7524">
                <w:rPr>
                  <w:b/>
                  <w:bCs/>
                  <w:color w:val="00B050"/>
                  <w:lang w:bidi="ar-SA"/>
                </w:rPr>
                <w:t>Vadim:</w:t>
              </w:r>
              <w:r w:rsidR="001E40AB">
                <w:rPr>
                  <w:b/>
                  <w:bCs/>
                  <w:color w:val="00B050"/>
                  <w:lang w:bidi="ar-SA"/>
                </w:rPr>
                <w:t xml:space="preserve"> echo 1 &gt; </w:t>
              </w:r>
              <w:del w:id="838" w:author="Vadim Pasternak" w:date="2018-12-06T01:40:00Z">
                <w:r w:rsidR="001E40AB" w:rsidDel="00D82BCB">
                  <w:rPr>
                    <w:b/>
                    <w:bCs/>
                    <w:color w:val="00B050"/>
                    <w:lang w:bidi="ar-SA"/>
                  </w:rPr>
                  <w:delText>/bsp/</w:delText>
                </w:r>
              </w:del>
            </w:ins>
            <w:ins w:id="839" w:author="Vadim Pasternak" w:date="2018-12-06T01:40:00Z">
              <w:r w:rsidR="00D82BCB">
                <w:rPr>
                  <w:b/>
                  <w:bCs/>
                  <w:color w:val="00B050"/>
                  <w:lang w:bidi="ar-SA"/>
                </w:rPr>
                <w:t>$bsp_path/</w:t>
              </w:r>
            </w:ins>
            <w:ins w:id="840" w:author="Vadim Pasternak [2]" w:date="2017-10-31T10:59:00Z">
              <w:r w:rsidR="001E40AB">
                <w:rPr>
                  <w:b/>
                  <w:bCs/>
                  <w:color w:val="00B050"/>
                  <w:lang w:bidi="ar-SA"/>
                </w:rPr>
                <w:t>led/</w:t>
              </w:r>
            </w:ins>
            <w:ins w:id="841" w:author="Vadim Pasternak [2]" w:date="2017-10-31T11:03:00Z">
              <w:r w:rsidR="001E40AB">
                <w:rPr>
                  <w:b/>
                  <w:bCs/>
                  <w:color w:val="00B050"/>
                  <w:lang w:bidi="ar-SA"/>
                </w:rPr>
                <w:t>led_psu</w:t>
              </w:r>
            </w:ins>
            <w:ins w:id="842" w:author="Vadim Pasternak [2]" w:date="2017-10-31T10:59:00Z">
              <w:r w:rsidR="001E40AB">
                <w:rPr>
                  <w:b/>
                  <w:bCs/>
                  <w:color w:val="00B050"/>
                  <w:lang w:bidi="ar-SA"/>
                </w:rPr>
                <w:t>1_green</w:t>
              </w:r>
            </w:ins>
          </w:p>
        </w:tc>
      </w:tr>
    </w:tbl>
    <w:p w14:paraId="0BF5A25E" w14:textId="77777777" w:rsidR="00DE64A7" w:rsidRDefault="00DE64A7" w:rsidP="00E961BC">
      <w:pPr>
        <w:pStyle w:val="Heading3"/>
      </w:pPr>
      <w:bookmarkStart w:id="843" w:name="_Toc429301676"/>
      <w:r>
        <w:lastRenderedPageBreak/>
        <w:t xml:space="preserve">Get </w:t>
      </w:r>
      <w:r w:rsidR="00E961BC">
        <w:t>F</w:t>
      </w:r>
      <w:r>
        <w:t xml:space="preserve">an </w:t>
      </w:r>
      <w:r w:rsidR="00E961BC">
        <w:t>LED</w:t>
      </w:r>
      <w:r>
        <w:t xml:space="preserve"> </w:t>
      </w:r>
      <w:r w:rsidR="00E961BC">
        <w:t>C</w:t>
      </w:r>
      <w:r>
        <w:t>apabilities</w:t>
      </w:r>
      <w:bookmarkEnd w:id="843"/>
      <w:r>
        <w:t xml:space="preserve"> </w:t>
      </w:r>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1170"/>
        <w:gridCol w:w="3039"/>
      </w:tblGrid>
      <w:tr w:rsidR="00DE64A7" w14:paraId="0BF5A261" w14:textId="77777777" w:rsidTr="00DE64A7">
        <w:tc>
          <w:tcPr>
            <w:tcW w:w="1507" w:type="dxa"/>
            <w:shd w:val="clear" w:color="auto" w:fill="auto"/>
          </w:tcPr>
          <w:p w14:paraId="0BF5A25F" w14:textId="77777777" w:rsidR="00DE64A7" w:rsidRDefault="00DE64A7" w:rsidP="00E961BC">
            <w:pPr>
              <w:pStyle w:val="TableBodyText"/>
              <w:keepNext/>
              <w:rPr>
                <w:lang w:bidi="ar-SA"/>
              </w:rPr>
            </w:pPr>
            <w:r>
              <w:rPr>
                <w:lang w:bidi="ar-SA"/>
              </w:rPr>
              <w:t>Node name</w:t>
            </w:r>
          </w:p>
        </w:tc>
        <w:tc>
          <w:tcPr>
            <w:tcW w:w="6542" w:type="dxa"/>
            <w:gridSpan w:val="3"/>
            <w:shd w:val="clear" w:color="auto" w:fill="auto"/>
          </w:tcPr>
          <w:p w14:paraId="0BF5A260" w14:textId="28260020" w:rsidR="00DE64A7" w:rsidRPr="00CC27A7" w:rsidRDefault="00DE64A7" w:rsidP="00E961BC">
            <w:pPr>
              <w:pStyle w:val="TableBodyText"/>
              <w:keepNext/>
              <w:rPr>
                <w:lang w:bidi="ar-SA"/>
              </w:rPr>
            </w:pPr>
            <w:del w:id="844" w:author="Vadim Pasternak" w:date="2018-12-06T01:40:00Z">
              <w:r w:rsidDel="00D82BCB">
                <w:rPr>
                  <w:lang w:bidi="ar-SA"/>
                </w:rPr>
                <w:delText>/bsp/</w:delText>
              </w:r>
            </w:del>
            <w:ins w:id="845" w:author="Vadim Pasternak" w:date="2018-12-06T01:40:00Z">
              <w:r w:rsidR="00D82BCB">
                <w:rPr>
                  <w:lang w:bidi="ar-SA"/>
                </w:rPr>
                <w:t>$bsp_path/</w:t>
              </w:r>
            </w:ins>
            <w:r>
              <w:rPr>
                <w:lang w:bidi="ar-SA"/>
              </w:rPr>
              <w:t>led/led_psu&lt;</w:t>
            </w:r>
            <w:r>
              <w:t xml:space="preserve"> power supply </w:t>
            </w:r>
            <w:r>
              <w:rPr>
                <w:lang w:bidi="ar-SA"/>
              </w:rPr>
              <w:t>module number&gt;</w:t>
            </w:r>
            <w:r w:rsidRPr="00DE64A7">
              <w:rPr>
                <w:lang w:bidi="ar-SA"/>
              </w:rPr>
              <w:t>capability</w:t>
            </w:r>
          </w:p>
        </w:tc>
      </w:tr>
      <w:tr w:rsidR="00DE64A7" w14:paraId="0BF5A264" w14:textId="77777777" w:rsidTr="00DE64A7">
        <w:tc>
          <w:tcPr>
            <w:tcW w:w="1507" w:type="dxa"/>
            <w:shd w:val="clear" w:color="auto" w:fill="auto"/>
          </w:tcPr>
          <w:p w14:paraId="0BF5A262" w14:textId="77777777" w:rsidR="00DE64A7" w:rsidRDefault="00DE64A7" w:rsidP="00E961BC">
            <w:pPr>
              <w:pStyle w:val="TableBodyText"/>
              <w:keepNext/>
              <w:rPr>
                <w:lang w:bidi="ar-SA"/>
              </w:rPr>
            </w:pPr>
            <w:r>
              <w:rPr>
                <w:lang w:bidi="ar-SA"/>
              </w:rPr>
              <w:t>Description</w:t>
            </w:r>
          </w:p>
        </w:tc>
        <w:tc>
          <w:tcPr>
            <w:tcW w:w="6542" w:type="dxa"/>
            <w:gridSpan w:val="3"/>
            <w:shd w:val="clear" w:color="auto" w:fill="auto"/>
          </w:tcPr>
          <w:p w14:paraId="0BF5A263" w14:textId="77777777" w:rsidR="00DE64A7" w:rsidRPr="00CC27A7" w:rsidRDefault="008635F2" w:rsidP="008635F2">
            <w:pPr>
              <w:pStyle w:val="TableBodyText"/>
              <w:keepNext/>
              <w:rPr>
                <w:lang w:bidi="ar-SA"/>
              </w:rPr>
            </w:pPr>
            <w:r>
              <w:rPr>
                <w:lang w:bidi="ar-SA"/>
              </w:rPr>
              <w:t>Set</w:t>
            </w:r>
            <w:r w:rsidR="00DE64A7">
              <w:rPr>
                <w:lang w:bidi="ar-SA"/>
              </w:rPr>
              <w:t>/</w:t>
            </w:r>
            <w:r>
              <w:rPr>
                <w:lang w:bidi="ar-SA"/>
              </w:rPr>
              <w:t>g</w:t>
            </w:r>
            <w:r w:rsidR="00DE64A7">
              <w:rPr>
                <w:lang w:bidi="ar-SA"/>
              </w:rPr>
              <w:t xml:space="preserve">et </w:t>
            </w:r>
            <w:r w:rsidR="00DE64A7">
              <w:t xml:space="preserve">power supply </w:t>
            </w:r>
            <w:r w:rsidR="00DE64A7">
              <w:rPr>
                <w:lang w:bidi="ar-SA"/>
              </w:rPr>
              <w:t xml:space="preserve">module status </w:t>
            </w:r>
            <w:r w:rsidR="005135F4" w:rsidRPr="005135F4">
              <w:rPr>
                <w:lang w:bidi="ar-SA"/>
              </w:rPr>
              <w:t>LED</w:t>
            </w:r>
          </w:p>
        </w:tc>
      </w:tr>
      <w:tr w:rsidR="00DE64A7" w14:paraId="0BF5A267" w14:textId="77777777" w:rsidTr="00DE64A7">
        <w:tc>
          <w:tcPr>
            <w:tcW w:w="1507" w:type="dxa"/>
            <w:shd w:val="clear" w:color="auto" w:fill="auto"/>
          </w:tcPr>
          <w:p w14:paraId="0BF5A265" w14:textId="77777777" w:rsidR="00DE64A7" w:rsidRDefault="00DE64A7" w:rsidP="00E961BC">
            <w:pPr>
              <w:pStyle w:val="TableBodyText"/>
              <w:keepNext/>
              <w:rPr>
                <w:lang w:bidi="ar-SA"/>
              </w:rPr>
            </w:pPr>
            <w:r>
              <w:rPr>
                <w:lang w:bidi="ar-SA"/>
              </w:rPr>
              <w:t>Access</w:t>
            </w:r>
          </w:p>
        </w:tc>
        <w:tc>
          <w:tcPr>
            <w:tcW w:w="6542" w:type="dxa"/>
            <w:gridSpan w:val="3"/>
            <w:shd w:val="clear" w:color="auto" w:fill="auto"/>
          </w:tcPr>
          <w:p w14:paraId="0BF5A266" w14:textId="77777777" w:rsidR="00DE64A7" w:rsidRPr="00CC27A7" w:rsidRDefault="00DE64A7" w:rsidP="00E961BC">
            <w:pPr>
              <w:pStyle w:val="TableBodyText"/>
              <w:keepNext/>
              <w:rPr>
                <w:lang w:bidi="ar-SA"/>
              </w:rPr>
            </w:pPr>
            <w:r>
              <w:rPr>
                <w:lang w:bidi="ar-SA"/>
              </w:rPr>
              <w:t xml:space="preserve">Read only </w:t>
            </w:r>
          </w:p>
        </w:tc>
      </w:tr>
      <w:tr w:rsidR="00DE64A7" w14:paraId="0BF5A26A" w14:textId="77777777" w:rsidTr="00DE64A7">
        <w:tc>
          <w:tcPr>
            <w:tcW w:w="1507" w:type="dxa"/>
            <w:shd w:val="clear" w:color="auto" w:fill="auto"/>
          </w:tcPr>
          <w:p w14:paraId="0BF5A268" w14:textId="77777777" w:rsidR="00DE64A7" w:rsidRDefault="00DE64A7" w:rsidP="00E961BC">
            <w:pPr>
              <w:pStyle w:val="TableBodyText"/>
              <w:keepNext/>
              <w:rPr>
                <w:lang w:bidi="ar-SA"/>
              </w:rPr>
            </w:pPr>
            <w:r>
              <w:rPr>
                <w:lang w:bidi="ar-SA"/>
              </w:rPr>
              <w:t>Release version</w:t>
            </w:r>
          </w:p>
        </w:tc>
        <w:tc>
          <w:tcPr>
            <w:tcW w:w="6542" w:type="dxa"/>
            <w:gridSpan w:val="3"/>
            <w:shd w:val="clear" w:color="auto" w:fill="auto"/>
          </w:tcPr>
          <w:p w14:paraId="0BF5A269" w14:textId="77777777" w:rsidR="00DE64A7" w:rsidRPr="00CC27A7" w:rsidRDefault="00DE64A7" w:rsidP="00E961BC">
            <w:pPr>
              <w:pStyle w:val="TableBodyText"/>
              <w:keepNext/>
              <w:rPr>
                <w:lang w:bidi="ar-SA"/>
              </w:rPr>
            </w:pPr>
            <w:r>
              <w:rPr>
                <w:lang w:bidi="ar-SA"/>
              </w:rPr>
              <w:t>1.0</w:t>
            </w:r>
          </w:p>
        </w:tc>
      </w:tr>
      <w:tr w:rsidR="00DE64A7" w14:paraId="0BF5A26F" w14:textId="77777777" w:rsidTr="00DE64A7">
        <w:tc>
          <w:tcPr>
            <w:tcW w:w="1507" w:type="dxa"/>
            <w:vMerge w:val="restart"/>
            <w:shd w:val="clear" w:color="auto" w:fill="auto"/>
          </w:tcPr>
          <w:p w14:paraId="0BF5A26B" w14:textId="77777777" w:rsidR="00DE64A7" w:rsidRDefault="00DE64A7" w:rsidP="00E961BC">
            <w:pPr>
              <w:pStyle w:val="TableBodyText"/>
              <w:keepNext/>
              <w:rPr>
                <w:lang w:bidi="ar-SA"/>
              </w:rPr>
            </w:pPr>
            <w:r>
              <w:rPr>
                <w:lang w:bidi="ar-SA"/>
              </w:rPr>
              <w:t>Arguments</w:t>
            </w:r>
          </w:p>
        </w:tc>
        <w:tc>
          <w:tcPr>
            <w:tcW w:w="2333" w:type="dxa"/>
            <w:shd w:val="clear" w:color="auto" w:fill="auto"/>
          </w:tcPr>
          <w:p w14:paraId="0BF5A26C" w14:textId="77777777" w:rsidR="00DE64A7" w:rsidRPr="00CC27A7" w:rsidRDefault="00DE64A7" w:rsidP="00E961BC">
            <w:pPr>
              <w:pStyle w:val="TableBodyText"/>
              <w:keepNext/>
              <w:rPr>
                <w:lang w:bidi="ar-SA"/>
              </w:rPr>
            </w:pPr>
            <w:r>
              <w:rPr>
                <w:lang w:bidi="ar-SA"/>
              </w:rPr>
              <w:t>Name</w:t>
            </w:r>
          </w:p>
        </w:tc>
        <w:tc>
          <w:tcPr>
            <w:tcW w:w="1170" w:type="dxa"/>
          </w:tcPr>
          <w:p w14:paraId="0BF5A26D" w14:textId="77777777" w:rsidR="00DE64A7" w:rsidRPr="00CC27A7" w:rsidRDefault="00DE64A7" w:rsidP="00E961BC">
            <w:pPr>
              <w:pStyle w:val="TableBodyText"/>
              <w:keepNext/>
              <w:rPr>
                <w:lang w:bidi="ar-SA"/>
              </w:rPr>
            </w:pPr>
            <w:r>
              <w:rPr>
                <w:lang w:bidi="ar-SA"/>
              </w:rPr>
              <w:t>Data type</w:t>
            </w:r>
          </w:p>
        </w:tc>
        <w:tc>
          <w:tcPr>
            <w:tcW w:w="3039" w:type="dxa"/>
            <w:shd w:val="clear" w:color="auto" w:fill="auto"/>
          </w:tcPr>
          <w:p w14:paraId="0BF5A26E" w14:textId="77777777" w:rsidR="00DE64A7" w:rsidRPr="00CC27A7" w:rsidRDefault="00DE64A7" w:rsidP="00E961BC">
            <w:pPr>
              <w:pStyle w:val="TableBodyText"/>
              <w:keepNext/>
              <w:rPr>
                <w:lang w:bidi="ar-SA"/>
              </w:rPr>
            </w:pPr>
            <w:r>
              <w:rPr>
                <w:lang w:bidi="ar-SA"/>
              </w:rPr>
              <w:t xml:space="preserve">Values </w:t>
            </w:r>
          </w:p>
        </w:tc>
      </w:tr>
      <w:tr w:rsidR="00DE64A7" w14:paraId="0BF5A274" w14:textId="77777777" w:rsidTr="00DE64A7">
        <w:tc>
          <w:tcPr>
            <w:tcW w:w="1507" w:type="dxa"/>
            <w:vMerge/>
            <w:shd w:val="clear" w:color="auto" w:fill="auto"/>
          </w:tcPr>
          <w:p w14:paraId="0BF5A270" w14:textId="77777777" w:rsidR="00DE64A7" w:rsidRDefault="00DE64A7" w:rsidP="00E961BC">
            <w:pPr>
              <w:pStyle w:val="TableBodyText"/>
              <w:keepNext/>
              <w:rPr>
                <w:lang w:bidi="ar-SA"/>
              </w:rPr>
            </w:pPr>
          </w:p>
        </w:tc>
        <w:tc>
          <w:tcPr>
            <w:tcW w:w="2333" w:type="dxa"/>
            <w:shd w:val="clear" w:color="auto" w:fill="auto"/>
          </w:tcPr>
          <w:p w14:paraId="0BF5A271" w14:textId="77777777" w:rsidR="00DE64A7" w:rsidRPr="00CC27A7" w:rsidRDefault="005135F4" w:rsidP="00E961BC">
            <w:pPr>
              <w:pStyle w:val="TableBodyText"/>
              <w:keepNext/>
              <w:rPr>
                <w:lang w:bidi="ar-SA"/>
              </w:rPr>
            </w:pPr>
            <w:r w:rsidRPr="005135F4">
              <w:rPr>
                <w:lang w:bidi="ar-SA"/>
              </w:rPr>
              <w:t xml:space="preserve">LED </w:t>
            </w:r>
            <w:r w:rsidR="00DE64A7">
              <w:rPr>
                <w:lang w:bidi="ar-SA"/>
              </w:rPr>
              <w:t xml:space="preserve">capabilities      </w:t>
            </w:r>
          </w:p>
        </w:tc>
        <w:tc>
          <w:tcPr>
            <w:tcW w:w="1170" w:type="dxa"/>
          </w:tcPr>
          <w:p w14:paraId="0BF5A272" w14:textId="77777777" w:rsidR="00DE64A7" w:rsidRPr="00CC27A7" w:rsidRDefault="00DE64A7" w:rsidP="00E961BC">
            <w:pPr>
              <w:pStyle w:val="TableBodyText"/>
              <w:keepNext/>
              <w:rPr>
                <w:lang w:bidi="ar-SA"/>
              </w:rPr>
            </w:pPr>
            <w:r>
              <w:rPr>
                <w:lang w:bidi="ar-SA"/>
              </w:rPr>
              <w:t xml:space="preserve">Integer </w:t>
            </w:r>
          </w:p>
        </w:tc>
        <w:tc>
          <w:tcPr>
            <w:tcW w:w="3039" w:type="dxa"/>
            <w:shd w:val="clear" w:color="auto" w:fill="auto"/>
          </w:tcPr>
          <w:p w14:paraId="58AD1E3A" w14:textId="365BD571" w:rsidR="0053079E" w:rsidRPr="0053079E" w:rsidDel="006A21BF" w:rsidRDefault="0053079E">
            <w:pPr>
              <w:pStyle w:val="TableBodyText"/>
              <w:rPr>
                <w:ins w:id="846" w:author="Vadim Pasternak [2]" w:date="2017-10-31T10:22:00Z"/>
                <w:del w:id="847" w:author="Vadim Pasternak" w:date="2018-12-06T01:48:00Z"/>
                <w:color w:val="FF0000"/>
                <w:lang w:bidi="ar-SA"/>
                <w:rPrChange w:id="848" w:author="Vadim Pasternak [2]" w:date="2017-10-31T10:22:00Z">
                  <w:rPr>
                    <w:ins w:id="849" w:author="Vadim Pasternak [2]" w:date="2017-10-31T10:22:00Z"/>
                    <w:del w:id="850" w:author="Vadim Pasternak" w:date="2018-12-06T01:48:00Z"/>
                    <w:lang w:bidi="ar-SA"/>
                  </w:rPr>
                </w:rPrChange>
              </w:rPr>
              <w:pPrChange w:id="851" w:author="Vadim Pasternak [2]" w:date="2017-10-31T10:22:00Z">
                <w:pPr>
                  <w:pStyle w:val="TableBodyText"/>
                  <w:keepNext/>
                </w:pPr>
              </w:pPrChange>
            </w:pPr>
            <w:ins w:id="852" w:author="Vadim Pasternak [2]" w:date="2017-10-31T10:22:00Z">
              <w:del w:id="853" w:author="Vadim Pasternak" w:date="2018-12-06T01:48:00Z">
                <w:r w:rsidDel="006A21BF">
                  <w:rPr>
                    <w:color w:val="FF0000"/>
                    <w:lang w:bidi="ar-SA"/>
                  </w:rPr>
                  <w:delText>Vadim: remove two below:</w:delText>
                </w:r>
              </w:del>
            </w:ins>
          </w:p>
          <w:p w14:paraId="531369D9" w14:textId="7C18113C" w:rsidR="00DE64A7" w:rsidRDefault="00DE64A7" w:rsidP="00E961BC">
            <w:pPr>
              <w:pStyle w:val="TableBodyText"/>
              <w:keepNext/>
              <w:rPr>
                <w:ins w:id="854" w:author="Vadim Pasternak" w:date="2018-12-06T01:48:00Z"/>
                <w:lang w:bidi="ar-SA"/>
              </w:rPr>
            </w:pPr>
            <w:del w:id="855" w:author="Vadim Pasternak" w:date="2018-12-06T01:48:00Z">
              <w:r w:rsidRPr="0053079E" w:rsidDel="006A21BF">
                <w:rPr>
                  <w:color w:val="FF0000"/>
                  <w:lang w:bidi="ar-SA"/>
                  <w:rPrChange w:id="856" w:author="Vadim Pasternak [2]" w:date="2017-10-31T10:22:00Z">
                    <w:rPr>
                      <w:lang w:bidi="ar-SA"/>
                    </w:rPr>
                  </w:rPrChange>
                </w:rPr>
                <w:delText>green_blink_fast</w:delText>
              </w:r>
              <w:r w:rsidRPr="0053079E" w:rsidDel="006A21BF">
                <w:rPr>
                  <w:color w:val="FF0000"/>
                  <w:lang w:bidi="ar-SA"/>
                  <w:rPrChange w:id="857" w:author="Vadim Pasternak [2]" w:date="2017-10-31T10:22:00Z">
                    <w:rPr>
                      <w:lang w:bidi="ar-SA"/>
                    </w:rPr>
                  </w:rPrChange>
                </w:rPr>
                <w:br/>
                <w:delText>red_blink_fast</w:delText>
              </w:r>
              <w:r w:rsidDel="006A21BF">
                <w:rPr>
                  <w:lang w:bidi="ar-SA"/>
                </w:rPr>
                <w:br/>
              </w:r>
            </w:del>
            <w:r w:rsidRPr="00727386">
              <w:rPr>
                <w:lang w:bidi="ar-SA"/>
              </w:rPr>
              <w:t>green_blink</w:t>
            </w:r>
            <w:r>
              <w:rPr>
                <w:lang w:bidi="ar-SA"/>
              </w:rPr>
              <w:br/>
              <w:t>r</w:t>
            </w:r>
            <w:r w:rsidRPr="00727386">
              <w:rPr>
                <w:lang w:bidi="ar-SA"/>
              </w:rPr>
              <w:t>ed_blink</w:t>
            </w:r>
            <w:r>
              <w:rPr>
                <w:lang w:bidi="ar-SA"/>
              </w:rPr>
              <w:br/>
              <w:t>g</w:t>
            </w:r>
            <w:r w:rsidRPr="00727386">
              <w:rPr>
                <w:lang w:bidi="ar-SA"/>
              </w:rPr>
              <w:t>reen</w:t>
            </w:r>
            <w:r>
              <w:rPr>
                <w:lang w:bidi="ar-SA"/>
              </w:rPr>
              <w:br/>
            </w:r>
            <w:r w:rsidRPr="00727386">
              <w:rPr>
                <w:lang w:bidi="ar-SA"/>
              </w:rPr>
              <w:t>red</w:t>
            </w:r>
          </w:p>
          <w:p w14:paraId="558A9965" w14:textId="7CD4ECCA" w:rsidR="006A21BF" w:rsidDel="006A21BF" w:rsidRDefault="006A21BF" w:rsidP="00E961BC">
            <w:pPr>
              <w:pStyle w:val="TableBodyText"/>
              <w:keepNext/>
              <w:rPr>
                <w:ins w:id="858" w:author="Vadim Pasternak [2]" w:date="2017-10-31T10:22:00Z"/>
                <w:del w:id="859" w:author="Vadim Pasternak" w:date="2018-12-06T01:49:00Z"/>
                <w:lang w:bidi="ar-SA"/>
              </w:rPr>
            </w:pPr>
            <w:ins w:id="860" w:author="Vadim Pasternak" w:date="2018-12-06T01:48:00Z">
              <w:r>
                <w:rPr>
                  <w:lang w:bidi="ar-SA"/>
                </w:rPr>
                <w:t>none</w:t>
              </w:r>
            </w:ins>
          </w:p>
          <w:p w14:paraId="2AD091FC" w14:textId="7938DDB1" w:rsidR="0053079E" w:rsidRPr="004B7524" w:rsidDel="006A21BF" w:rsidRDefault="0053079E" w:rsidP="0053079E">
            <w:pPr>
              <w:pStyle w:val="TableBodyText"/>
              <w:rPr>
                <w:ins w:id="861" w:author="Vadim Pasternak [2]" w:date="2017-10-31T10:22:00Z"/>
                <w:del w:id="862" w:author="Vadim Pasternak" w:date="2018-12-06T01:48:00Z"/>
                <w:color w:val="00B050"/>
                <w:lang w:bidi="ar-SA"/>
              </w:rPr>
            </w:pPr>
            <w:ins w:id="863" w:author="Vadim Pasternak [2]" w:date="2017-10-31T10:22:00Z">
              <w:del w:id="864" w:author="Vadim Pasternak" w:date="2018-12-06T01:48:00Z">
                <w:r w:rsidRPr="004B7524" w:rsidDel="006A21BF">
                  <w:rPr>
                    <w:color w:val="00B050"/>
                    <w:lang w:bidi="ar-SA"/>
                  </w:rPr>
                  <w:delText>Vadim: add:</w:delText>
                </w:r>
              </w:del>
            </w:ins>
          </w:p>
          <w:p w14:paraId="0BF5A273" w14:textId="159DB8BA" w:rsidR="0053079E" w:rsidRPr="00CC27A7" w:rsidRDefault="0053079E" w:rsidP="006A21BF">
            <w:pPr>
              <w:pStyle w:val="TableBodyText"/>
              <w:keepNext/>
              <w:rPr>
                <w:lang w:bidi="ar-SA"/>
              </w:rPr>
              <w:pPrChange w:id="865" w:author="Vadim Pasternak" w:date="2018-12-06T01:49:00Z">
                <w:pPr>
                  <w:pStyle w:val="TableBodyText"/>
                  <w:keepNext/>
                </w:pPr>
              </w:pPrChange>
            </w:pPr>
            <w:ins w:id="866" w:author="Vadim Pasternak [2]" w:date="2017-10-31T10:22:00Z">
              <w:del w:id="867" w:author="Vadim Pasternak" w:date="2018-12-06T01:48:00Z">
                <w:r w:rsidRPr="004B7524" w:rsidDel="006A21BF">
                  <w:rPr>
                    <w:color w:val="00B050"/>
                    <w:lang w:bidi="ar-SA"/>
                  </w:rPr>
                  <w:delText>none</w:delText>
                </w:r>
              </w:del>
            </w:ins>
          </w:p>
        </w:tc>
      </w:tr>
      <w:tr w:rsidR="00DE64A7" w14:paraId="0BF5A278" w14:textId="77777777" w:rsidTr="00DE64A7">
        <w:tc>
          <w:tcPr>
            <w:tcW w:w="1507" w:type="dxa"/>
            <w:shd w:val="clear" w:color="auto" w:fill="auto"/>
          </w:tcPr>
          <w:p w14:paraId="0BF5A275" w14:textId="77777777" w:rsidR="00DE64A7" w:rsidRDefault="00DE64A7" w:rsidP="00DE64A7">
            <w:pPr>
              <w:pStyle w:val="TableBodyText"/>
              <w:rPr>
                <w:lang w:bidi="ar-SA"/>
              </w:rPr>
            </w:pPr>
            <w:r>
              <w:rPr>
                <w:lang w:bidi="ar-SA"/>
              </w:rPr>
              <w:t xml:space="preserve">Example </w:t>
            </w:r>
          </w:p>
        </w:tc>
        <w:tc>
          <w:tcPr>
            <w:tcW w:w="6542" w:type="dxa"/>
            <w:gridSpan w:val="3"/>
            <w:shd w:val="clear" w:color="auto" w:fill="auto"/>
          </w:tcPr>
          <w:p w14:paraId="0BF5A276" w14:textId="77777777" w:rsidR="008635F2" w:rsidRDefault="00DE64A7" w:rsidP="008635F2">
            <w:pPr>
              <w:pStyle w:val="TableBodyText"/>
              <w:rPr>
                <w:lang w:bidi="ar-SA"/>
              </w:rPr>
            </w:pPr>
            <w:r>
              <w:rPr>
                <w:lang w:bidi="ar-SA"/>
              </w:rPr>
              <w:t xml:space="preserve">Get </w:t>
            </w:r>
            <w:r>
              <w:t xml:space="preserve">power supply </w:t>
            </w:r>
            <w:r w:rsidR="008635F2">
              <w:rPr>
                <w:lang w:bidi="ar-SA"/>
              </w:rPr>
              <w:t>module 1 capabilities:</w:t>
            </w:r>
          </w:p>
          <w:p w14:paraId="0BF5A277" w14:textId="54DF83E5" w:rsidR="00DE64A7" w:rsidRPr="00DE64A7" w:rsidRDefault="00DE64A7" w:rsidP="008635F2">
            <w:pPr>
              <w:pStyle w:val="TableBodyText"/>
              <w:rPr>
                <w:b/>
                <w:bCs/>
                <w:lang w:bidi="ar-SA"/>
              </w:rPr>
            </w:pPr>
            <w:r w:rsidRPr="00927720">
              <w:rPr>
                <w:b/>
                <w:bCs/>
                <w:lang w:bidi="ar-SA"/>
              </w:rPr>
              <w:t xml:space="preserve">cat </w:t>
            </w:r>
            <w:del w:id="868" w:author="Vadim Pasternak" w:date="2018-12-06T01:40:00Z">
              <w:r w:rsidRPr="00927720" w:rsidDel="00D82BCB">
                <w:rPr>
                  <w:b/>
                  <w:bCs/>
                  <w:lang w:bidi="ar-SA"/>
                </w:rPr>
                <w:delText>/bsp</w:delText>
              </w:r>
              <w:r w:rsidRPr="00DE64A7" w:rsidDel="00D82BCB">
                <w:rPr>
                  <w:b/>
                  <w:bCs/>
                  <w:lang w:bidi="ar-SA"/>
                </w:rPr>
                <w:delText>/</w:delText>
              </w:r>
            </w:del>
            <w:ins w:id="869" w:author="Vadim Pasternak" w:date="2018-12-06T01:40:00Z">
              <w:r w:rsidR="00D82BCB">
                <w:rPr>
                  <w:b/>
                  <w:bCs/>
                  <w:lang w:bidi="ar-SA"/>
                </w:rPr>
                <w:t>$bsp_path/</w:t>
              </w:r>
            </w:ins>
            <w:r w:rsidRPr="00DE64A7">
              <w:rPr>
                <w:b/>
                <w:bCs/>
                <w:lang w:bidi="ar-SA"/>
              </w:rPr>
              <w:t>led/</w:t>
            </w:r>
            <w:r>
              <w:rPr>
                <w:b/>
                <w:bCs/>
                <w:lang w:bidi="ar-SA"/>
              </w:rPr>
              <w:t>psu</w:t>
            </w:r>
            <w:r w:rsidRPr="00DE64A7">
              <w:rPr>
                <w:b/>
                <w:bCs/>
                <w:lang w:bidi="ar-SA"/>
              </w:rPr>
              <w:t>1_capability</w:t>
            </w:r>
          </w:p>
        </w:tc>
      </w:tr>
    </w:tbl>
    <w:p w14:paraId="0BF5A279" w14:textId="77777777" w:rsidR="00DE64A7" w:rsidRDefault="00DE64A7" w:rsidP="00E961BC">
      <w:pPr>
        <w:pStyle w:val="Heading3"/>
      </w:pPr>
      <w:bookmarkStart w:id="870" w:name="_Toc429301677"/>
      <w:r>
        <w:t xml:space="preserve">Control </w:t>
      </w:r>
      <w:r w:rsidR="00E961BC">
        <w:t>S</w:t>
      </w:r>
      <w:r>
        <w:t xml:space="preserve">ystem </w:t>
      </w:r>
      <w:r w:rsidR="00E961BC">
        <w:t>S</w:t>
      </w:r>
      <w:r>
        <w:t xml:space="preserve">tatus </w:t>
      </w:r>
      <w:r w:rsidR="00E961BC">
        <w:t>LED</w:t>
      </w:r>
      <w:bookmarkEnd w:id="870"/>
      <w:r>
        <w:t xml:space="preserve">   </w:t>
      </w:r>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1170"/>
        <w:gridCol w:w="3039"/>
      </w:tblGrid>
      <w:tr w:rsidR="00DE64A7" w14:paraId="0BF5A27C" w14:textId="77777777" w:rsidTr="00DE64A7">
        <w:tc>
          <w:tcPr>
            <w:tcW w:w="1507" w:type="dxa"/>
            <w:shd w:val="clear" w:color="auto" w:fill="auto"/>
          </w:tcPr>
          <w:p w14:paraId="0BF5A27A" w14:textId="77777777" w:rsidR="00DE64A7" w:rsidRDefault="00DE64A7" w:rsidP="00DE64A7">
            <w:pPr>
              <w:pStyle w:val="TableBodyText"/>
              <w:rPr>
                <w:lang w:bidi="ar-SA"/>
              </w:rPr>
            </w:pPr>
            <w:r>
              <w:rPr>
                <w:lang w:bidi="ar-SA"/>
              </w:rPr>
              <w:t>Node name</w:t>
            </w:r>
          </w:p>
        </w:tc>
        <w:tc>
          <w:tcPr>
            <w:tcW w:w="6542" w:type="dxa"/>
            <w:gridSpan w:val="3"/>
            <w:shd w:val="clear" w:color="auto" w:fill="auto"/>
          </w:tcPr>
          <w:p w14:paraId="0BF5A27B" w14:textId="1DD3D1D8" w:rsidR="00DE64A7" w:rsidRPr="00CC27A7" w:rsidRDefault="00DE64A7" w:rsidP="00DE64A7">
            <w:pPr>
              <w:pStyle w:val="TableBodyText"/>
              <w:rPr>
                <w:lang w:bidi="ar-SA"/>
              </w:rPr>
            </w:pPr>
            <w:del w:id="871" w:author="Vadim Pasternak" w:date="2018-12-06T01:40:00Z">
              <w:r w:rsidDel="00D82BCB">
                <w:rPr>
                  <w:lang w:bidi="ar-SA"/>
                </w:rPr>
                <w:delText>/bsp/</w:delText>
              </w:r>
            </w:del>
            <w:ins w:id="872" w:author="Vadim Pasternak" w:date="2018-12-06T01:40:00Z">
              <w:r w:rsidR="00D82BCB">
                <w:rPr>
                  <w:lang w:bidi="ar-SA"/>
                </w:rPr>
                <w:t>$bsp_path/</w:t>
              </w:r>
            </w:ins>
            <w:r>
              <w:rPr>
                <w:lang w:bidi="ar-SA"/>
              </w:rPr>
              <w:t>led/led_system</w:t>
            </w:r>
          </w:p>
        </w:tc>
      </w:tr>
      <w:tr w:rsidR="00DE64A7" w14:paraId="0BF5A27F" w14:textId="77777777" w:rsidTr="00DE64A7">
        <w:tc>
          <w:tcPr>
            <w:tcW w:w="1507" w:type="dxa"/>
            <w:shd w:val="clear" w:color="auto" w:fill="auto"/>
          </w:tcPr>
          <w:p w14:paraId="0BF5A27D" w14:textId="77777777" w:rsidR="00DE64A7" w:rsidRDefault="00DE64A7" w:rsidP="00DE64A7">
            <w:pPr>
              <w:pStyle w:val="TableBodyText"/>
              <w:rPr>
                <w:lang w:bidi="ar-SA"/>
              </w:rPr>
            </w:pPr>
            <w:r>
              <w:rPr>
                <w:lang w:bidi="ar-SA"/>
              </w:rPr>
              <w:t>Description</w:t>
            </w:r>
          </w:p>
        </w:tc>
        <w:tc>
          <w:tcPr>
            <w:tcW w:w="6542" w:type="dxa"/>
            <w:gridSpan w:val="3"/>
            <w:shd w:val="clear" w:color="auto" w:fill="auto"/>
          </w:tcPr>
          <w:p w14:paraId="0BF5A27E" w14:textId="77777777" w:rsidR="00DE64A7" w:rsidRPr="00CC27A7" w:rsidRDefault="008635F2" w:rsidP="008635F2">
            <w:pPr>
              <w:pStyle w:val="TableBodyText"/>
              <w:rPr>
                <w:lang w:bidi="ar-SA"/>
              </w:rPr>
            </w:pPr>
            <w:r>
              <w:rPr>
                <w:lang w:bidi="ar-SA"/>
              </w:rPr>
              <w:t>Set/g</w:t>
            </w:r>
            <w:r w:rsidR="00DE64A7">
              <w:rPr>
                <w:lang w:bidi="ar-SA"/>
              </w:rPr>
              <w:t xml:space="preserve">et </w:t>
            </w:r>
            <w:r w:rsidR="00DE64A7">
              <w:t xml:space="preserve">system </w:t>
            </w:r>
            <w:r w:rsidR="00DE64A7">
              <w:rPr>
                <w:lang w:bidi="ar-SA"/>
              </w:rPr>
              <w:t xml:space="preserve">status </w:t>
            </w:r>
            <w:r w:rsidR="005135F4" w:rsidRPr="005135F4">
              <w:rPr>
                <w:lang w:bidi="ar-SA"/>
              </w:rPr>
              <w:t>LED</w:t>
            </w:r>
          </w:p>
        </w:tc>
      </w:tr>
      <w:tr w:rsidR="00DE64A7" w14:paraId="0BF5A282" w14:textId="77777777" w:rsidTr="00DE64A7">
        <w:tc>
          <w:tcPr>
            <w:tcW w:w="1507" w:type="dxa"/>
            <w:shd w:val="clear" w:color="auto" w:fill="auto"/>
          </w:tcPr>
          <w:p w14:paraId="0BF5A280" w14:textId="77777777" w:rsidR="00DE64A7" w:rsidRDefault="00DE64A7" w:rsidP="00DE64A7">
            <w:pPr>
              <w:pStyle w:val="TableBodyText"/>
              <w:rPr>
                <w:lang w:bidi="ar-SA"/>
              </w:rPr>
            </w:pPr>
            <w:r>
              <w:rPr>
                <w:lang w:bidi="ar-SA"/>
              </w:rPr>
              <w:t>Access</w:t>
            </w:r>
          </w:p>
        </w:tc>
        <w:tc>
          <w:tcPr>
            <w:tcW w:w="6542" w:type="dxa"/>
            <w:gridSpan w:val="3"/>
            <w:shd w:val="clear" w:color="auto" w:fill="auto"/>
          </w:tcPr>
          <w:p w14:paraId="0BF5A281" w14:textId="77777777" w:rsidR="00DE64A7" w:rsidRPr="00CC27A7" w:rsidRDefault="00DE64A7" w:rsidP="00DE64A7">
            <w:pPr>
              <w:pStyle w:val="TableBodyText"/>
              <w:rPr>
                <w:lang w:bidi="ar-SA"/>
              </w:rPr>
            </w:pPr>
            <w:r>
              <w:rPr>
                <w:lang w:bidi="ar-SA"/>
              </w:rPr>
              <w:t xml:space="preserve">Read / Write  </w:t>
            </w:r>
          </w:p>
        </w:tc>
      </w:tr>
      <w:tr w:rsidR="00DE64A7" w14:paraId="0BF5A285" w14:textId="77777777" w:rsidTr="00DE64A7">
        <w:tc>
          <w:tcPr>
            <w:tcW w:w="1507" w:type="dxa"/>
            <w:shd w:val="clear" w:color="auto" w:fill="auto"/>
          </w:tcPr>
          <w:p w14:paraId="0BF5A283" w14:textId="77777777" w:rsidR="00DE64A7" w:rsidRDefault="00DE64A7" w:rsidP="00DE64A7">
            <w:pPr>
              <w:pStyle w:val="TableBodyText"/>
              <w:rPr>
                <w:lang w:bidi="ar-SA"/>
              </w:rPr>
            </w:pPr>
            <w:r>
              <w:rPr>
                <w:lang w:bidi="ar-SA"/>
              </w:rPr>
              <w:t>Release version</w:t>
            </w:r>
          </w:p>
        </w:tc>
        <w:tc>
          <w:tcPr>
            <w:tcW w:w="6542" w:type="dxa"/>
            <w:gridSpan w:val="3"/>
            <w:shd w:val="clear" w:color="auto" w:fill="auto"/>
          </w:tcPr>
          <w:p w14:paraId="0BF5A284" w14:textId="77777777" w:rsidR="00DE64A7" w:rsidRPr="00CC27A7" w:rsidRDefault="00DE64A7" w:rsidP="00DE64A7">
            <w:pPr>
              <w:pStyle w:val="TableBodyText"/>
              <w:rPr>
                <w:lang w:bidi="ar-SA"/>
              </w:rPr>
            </w:pPr>
            <w:r>
              <w:rPr>
                <w:lang w:bidi="ar-SA"/>
              </w:rPr>
              <w:t>1.0</w:t>
            </w:r>
          </w:p>
        </w:tc>
      </w:tr>
      <w:tr w:rsidR="00DE64A7" w14:paraId="0BF5A28A" w14:textId="77777777" w:rsidTr="00DE64A7">
        <w:tc>
          <w:tcPr>
            <w:tcW w:w="1507" w:type="dxa"/>
            <w:vMerge w:val="restart"/>
            <w:shd w:val="clear" w:color="auto" w:fill="auto"/>
          </w:tcPr>
          <w:p w14:paraId="0BF5A286" w14:textId="77777777" w:rsidR="00DE64A7" w:rsidRDefault="00DE64A7" w:rsidP="00DE64A7">
            <w:pPr>
              <w:pStyle w:val="TableBodyText"/>
              <w:rPr>
                <w:lang w:bidi="ar-SA"/>
              </w:rPr>
            </w:pPr>
            <w:r>
              <w:rPr>
                <w:lang w:bidi="ar-SA"/>
              </w:rPr>
              <w:t>Arguments</w:t>
            </w:r>
          </w:p>
        </w:tc>
        <w:tc>
          <w:tcPr>
            <w:tcW w:w="2333" w:type="dxa"/>
            <w:shd w:val="clear" w:color="auto" w:fill="auto"/>
          </w:tcPr>
          <w:p w14:paraId="0BF5A287" w14:textId="77777777" w:rsidR="00DE64A7" w:rsidRPr="00CC27A7" w:rsidRDefault="00DE64A7" w:rsidP="00DE64A7">
            <w:pPr>
              <w:pStyle w:val="TableBodyText"/>
              <w:rPr>
                <w:lang w:bidi="ar-SA"/>
              </w:rPr>
            </w:pPr>
            <w:r>
              <w:rPr>
                <w:lang w:bidi="ar-SA"/>
              </w:rPr>
              <w:t>Name</w:t>
            </w:r>
          </w:p>
        </w:tc>
        <w:tc>
          <w:tcPr>
            <w:tcW w:w="1170" w:type="dxa"/>
          </w:tcPr>
          <w:p w14:paraId="0BF5A288" w14:textId="77777777" w:rsidR="00DE64A7" w:rsidRPr="00CC27A7" w:rsidRDefault="00DE64A7" w:rsidP="00DE64A7">
            <w:pPr>
              <w:pStyle w:val="TableBodyText"/>
              <w:rPr>
                <w:lang w:bidi="ar-SA"/>
              </w:rPr>
            </w:pPr>
            <w:r>
              <w:rPr>
                <w:lang w:bidi="ar-SA"/>
              </w:rPr>
              <w:t>Data type</w:t>
            </w:r>
          </w:p>
        </w:tc>
        <w:tc>
          <w:tcPr>
            <w:tcW w:w="3039" w:type="dxa"/>
            <w:shd w:val="clear" w:color="auto" w:fill="auto"/>
          </w:tcPr>
          <w:p w14:paraId="0BF5A289" w14:textId="77777777" w:rsidR="00DE64A7" w:rsidRPr="00CC27A7" w:rsidRDefault="00DE64A7" w:rsidP="00DE64A7">
            <w:pPr>
              <w:pStyle w:val="TableBodyText"/>
              <w:rPr>
                <w:lang w:bidi="ar-SA"/>
              </w:rPr>
            </w:pPr>
            <w:r>
              <w:rPr>
                <w:lang w:bidi="ar-SA"/>
              </w:rPr>
              <w:t xml:space="preserve">Values </w:t>
            </w:r>
          </w:p>
        </w:tc>
      </w:tr>
      <w:tr w:rsidR="00DE64A7" w14:paraId="0BF5A28F" w14:textId="77777777" w:rsidTr="00DE64A7">
        <w:tc>
          <w:tcPr>
            <w:tcW w:w="1507" w:type="dxa"/>
            <w:vMerge/>
            <w:shd w:val="clear" w:color="auto" w:fill="auto"/>
          </w:tcPr>
          <w:p w14:paraId="0BF5A28B" w14:textId="77777777" w:rsidR="00DE64A7" w:rsidRDefault="00DE64A7" w:rsidP="00DE64A7">
            <w:pPr>
              <w:pStyle w:val="TableBodyText"/>
              <w:rPr>
                <w:lang w:bidi="ar-SA"/>
              </w:rPr>
            </w:pPr>
          </w:p>
        </w:tc>
        <w:tc>
          <w:tcPr>
            <w:tcW w:w="2333" w:type="dxa"/>
            <w:shd w:val="clear" w:color="auto" w:fill="auto"/>
          </w:tcPr>
          <w:p w14:paraId="0BF5A28C" w14:textId="77777777" w:rsidR="00DE64A7" w:rsidRPr="00CC27A7" w:rsidRDefault="005135F4" w:rsidP="00DE64A7">
            <w:pPr>
              <w:pStyle w:val="TableBodyText"/>
              <w:rPr>
                <w:lang w:bidi="ar-SA"/>
              </w:rPr>
            </w:pPr>
            <w:r w:rsidRPr="005135F4">
              <w:rPr>
                <w:lang w:bidi="ar-SA"/>
              </w:rPr>
              <w:t xml:space="preserve">LED </w:t>
            </w:r>
            <w:r w:rsidR="00DE64A7">
              <w:rPr>
                <w:lang w:bidi="ar-SA"/>
              </w:rPr>
              <w:t xml:space="preserve">color     </w:t>
            </w:r>
          </w:p>
        </w:tc>
        <w:tc>
          <w:tcPr>
            <w:tcW w:w="1170" w:type="dxa"/>
          </w:tcPr>
          <w:p w14:paraId="0BF5A28D" w14:textId="77777777" w:rsidR="00DE64A7" w:rsidRPr="00CC27A7" w:rsidRDefault="00DE64A7" w:rsidP="00DE64A7">
            <w:pPr>
              <w:pStyle w:val="TableBodyText"/>
              <w:rPr>
                <w:lang w:bidi="ar-SA"/>
              </w:rPr>
            </w:pPr>
            <w:r>
              <w:rPr>
                <w:lang w:bidi="ar-SA"/>
              </w:rPr>
              <w:t xml:space="preserve">Integer </w:t>
            </w:r>
          </w:p>
        </w:tc>
        <w:tc>
          <w:tcPr>
            <w:tcW w:w="3039" w:type="dxa"/>
            <w:shd w:val="clear" w:color="auto" w:fill="auto"/>
          </w:tcPr>
          <w:p w14:paraId="29EFF7D1" w14:textId="419DE8BB" w:rsidR="0053079E" w:rsidRPr="0053079E" w:rsidDel="006A21BF" w:rsidRDefault="0053079E">
            <w:pPr>
              <w:pStyle w:val="TableBodyText"/>
              <w:rPr>
                <w:ins w:id="873" w:author="Vadim Pasternak [2]" w:date="2017-10-31T10:22:00Z"/>
                <w:del w:id="874" w:author="Vadim Pasternak" w:date="2018-12-06T01:49:00Z"/>
                <w:color w:val="FF0000"/>
                <w:lang w:bidi="ar-SA"/>
                <w:rPrChange w:id="875" w:author="Vadim Pasternak [2]" w:date="2017-10-31T10:22:00Z">
                  <w:rPr>
                    <w:ins w:id="876" w:author="Vadim Pasternak [2]" w:date="2017-10-31T10:22:00Z"/>
                    <w:del w:id="877" w:author="Vadim Pasternak" w:date="2018-12-06T01:49:00Z"/>
                    <w:lang w:bidi="ar-SA"/>
                  </w:rPr>
                </w:rPrChange>
              </w:rPr>
            </w:pPr>
            <w:ins w:id="878" w:author="Vadim Pasternak [2]" w:date="2017-10-31T10:22:00Z">
              <w:del w:id="879" w:author="Vadim Pasternak" w:date="2018-12-06T01:49:00Z">
                <w:r w:rsidDel="006A21BF">
                  <w:rPr>
                    <w:color w:val="FF0000"/>
                    <w:lang w:bidi="ar-SA"/>
                  </w:rPr>
                  <w:delText>Vadim: remove two below:</w:delText>
                </w:r>
              </w:del>
            </w:ins>
          </w:p>
          <w:p w14:paraId="449EEC0A" w14:textId="61F62200" w:rsidR="00DE64A7" w:rsidRDefault="00DE64A7" w:rsidP="00DE64A7">
            <w:pPr>
              <w:pStyle w:val="TableBodyText"/>
              <w:rPr>
                <w:ins w:id="880" w:author="Vadim Pasternak" w:date="2018-12-06T01:49:00Z"/>
                <w:lang w:bidi="ar-SA"/>
              </w:rPr>
            </w:pPr>
            <w:del w:id="881" w:author="Vadim Pasternak" w:date="2018-12-06T01:49:00Z">
              <w:r w:rsidRPr="0053079E" w:rsidDel="006A21BF">
                <w:rPr>
                  <w:color w:val="FF0000"/>
                  <w:lang w:bidi="ar-SA"/>
                  <w:rPrChange w:id="882" w:author="Vadim Pasternak [2]" w:date="2017-10-31T10:23:00Z">
                    <w:rPr>
                      <w:lang w:bidi="ar-SA"/>
                    </w:rPr>
                  </w:rPrChange>
                </w:rPr>
                <w:delText>green_blink_fast</w:delText>
              </w:r>
              <w:r w:rsidRPr="0053079E" w:rsidDel="006A21BF">
                <w:rPr>
                  <w:color w:val="FF0000"/>
                  <w:lang w:bidi="ar-SA"/>
                  <w:rPrChange w:id="883" w:author="Vadim Pasternak [2]" w:date="2017-10-31T10:23:00Z">
                    <w:rPr>
                      <w:lang w:bidi="ar-SA"/>
                    </w:rPr>
                  </w:rPrChange>
                </w:rPr>
                <w:br/>
                <w:delText>red_blink_fast</w:delText>
              </w:r>
              <w:r w:rsidDel="006A21BF">
                <w:rPr>
                  <w:lang w:bidi="ar-SA"/>
                </w:rPr>
                <w:br/>
              </w:r>
            </w:del>
            <w:r w:rsidRPr="00727386">
              <w:rPr>
                <w:lang w:bidi="ar-SA"/>
              </w:rPr>
              <w:t>green_blink</w:t>
            </w:r>
            <w:r>
              <w:rPr>
                <w:lang w:bidi="ar-SA"/>
              </w:rPr>
              <w:br/>
              <w:t>r</w:t>
            </w:r>
            <w:r w:rsidRPr="00727386">
              <w:rPr>
                <w:lang w:bidi="ar-SA"/>
              </w:rPr>
              <w:t>ed_blink</w:t>
            </w:r>
            <w:r>
              <w:rPr>
                <w:lang w:bidi="ar-SA"/>
              </w:rPr>
              <w:br/>
              <w:t>g</w:t>
            </w:r>
            <w:r w:rsidRPr="00727386">
              <w:rPr>
                <w:lang w:bidi="ar-SA"/>
              </w:rPr>
              <w:t>reen</w:t>
            </w:r>
            <w:r>
              <w:rPr>
                <w:lang w:bidi="ar-SA"/>
              </w:rPr>
              <w:br/>
            </w:r>
            <w:r w:rsidRPr="00727386">
              <w:rPr>
                <w:lang w:bidi="ar-SA"/>
              </w:rPr>
              <w:t>red</w:t>
            </w:r>
          </w:p>
          <w:p w14:paraId="3D9922F8" w14:textId="7729FA8F" w:rsidR="006A21BF" w:rsidDel="006A21BF" w:rsidRDefault="006A21BF" w:rsidP="00DE64A7">
            <w:pPr>
              <w:pStyle w:val="TableBodyText"/>
              <w:rPr>
                <w:ins w:id="884" w:author="Vadim Pasternak [2]" w:date="2017-10-31T10:22:00Z"/>
                <w:del w:id="885" w:author="Vadim Pasternak" w:date="2018-12-06T01:49:00Z"/>
                <w:lang w:bidi="ar-SA"/>
              </w:rPr>
            </w:pPr>
            <w:ins w:id="886" w:author="Vadim Pasternak" w:date="2018-12-06T01:49:00Z">
              <w:r>
                <w:rPr>
                  <w:lang w:bidi="ar-SA"/>
                </w:rPr>
                <w:t>none</w:t>
              </w:r>
            </w:ins>
          </w:p>
          <w:p w14:paraId="1FD204B1" w14:textId="4D56BEC5" w:rsidR="0053079E" w:rsidRPr="004B7524" w:rsidDel="006A21BF" w:rsidRDefault="0053079E" w:rsidP="0053079E">
            <w:pPr>
              <w:pStyle w:val="TableBodyText"/>
              <w:rPr>
                <w:ins w:id="887" w:author="Vadim Pasternak [2]" w:date="2017-10-31T10:22:00Z"/>
                <w:del w:id="888" w:author="Vadim Pasternak" w:date="2018-12-06T01:49:00Z"/>
                <w:color w:val="00B050"/>
                <w:lang w:bidi="ar-SA"/>
              </w:rPr>
            </w:pPr>
            <w:ins w:id="889" w:author="Vadim Pasternak [2]" w:date="2017-10-31T10:22:00Z">
              <w:del w:id="890" w:author="Vadim Pasternak" w:date="2018-12-06T01:49:00Z">
                <w:r w:rsidRPr="004B7524" w:rsidDel="006A21BF">
                  <w:rPr>
                    <w:color w:val="00B050"/>
                    <w:lang w:bidi="ar-SA"/>
                  </w:rPr>
                  <w:delText>Vadim: add:</w:delText>
                </w:r>
              </w:del>
            </w:ins>
          </w:p>
          <w:p w14:paraId="0BF5A28E" w14:textId="13E15DD7" w:rsidR="0053079E" w:rsidRPr="00CC27A7" w:rsidRDefault="0053079E" w:rsidP="006A21BF">
            <w:pPr>
              <w:pStyle w:val="TableBodyText"/>
              <w:rPr>
                <w:lang w:bidi="ar-SA"/>
              </w:rPr>
              <w:pPrChange w:id="891" w:author="Vadim Pasternak" w:date="2018-12-06T01:49:00Z">
                <w:pPr>
                  <w:pStyle w:val="TableBodyText"/>
                </w:pPr>
              </w:pPrChange>
            </w:pPr>
            <w:ins w:id="892" w:author="Vadim Pasternak [2]" w:date="2017-10-31T10:22:00Z">
              <w:del w:id="893" w:author="Vadim Pasternak" w:date="2018-12-06T01:49:00Z">
                <w:r w:rsidRPr="004B7524" w:rsidDel="006A21BF">
                  <w:rPr>
                    <w:color w:val="00B050"/>
                    <w:lang w:bidi="ar-SA"/>
                  </w:rPr>
                  <w:delText>none</w:delText>
                </w:r>
              </w:del>
            </w:ins>
          </w:p>
        </w:tc>
      </w:tr>
      <w:tr w:rsidR="00DE64A7" w14:paraId="0BF5A294" w14:textId="77777777" w:rsidTr="00DE64A7">
        <w:tc>
          <w:tcPr>
            <w:tcW w:w="1507" w:type="dxa"/>
            <w:shd w:val="clear" w:color="auto" w:fill="auto"/>
          </w:tcPr>
          <w:p w14:paraId="0BF5A290" w14:textId="77777777" w:rsidR="00DE64A7" w:rsidRDefault="00DE64A7" w:rsidP="00DE64A7">
            <w:pPr>
              <w:pStyle w:val="TableBodyText"/>
              <w:rPr>
                <w:lang w:bidi="ar-SA"/>
              </w:rPr>
            </w:pPr>
            <w:r>
              <w:rPr>
                <w:lang w:bidi="ar-SA"/>
              </w:rPr>
              <w:t xml:space="preserve">Example </w:t>
            </w:r>
          </w:p>
        </w:tc>
        <w:tc>
          <w:tcPr>
            <w:tcW w:w="6542" w:type="dxa"/>
            <w:gridSpan w:val="3"/>
            <w:shd w:val="clear" w:color="auto" w:fill="auto"/>
          </w:tcPr>
          <w:p w14:paraId="62CCB831" w14:textId="77777777" w:rsidR="001E40AB" w:rsidRDefault="00DE64A7" w:rsidP="008635F2">
            <w:pPr>
              <w:pStyle w:val="TableBodyText"/>
              <w:rPr>
                <w:ins w:id="894" w:author="Vadim Pasternak [2]" w:date="2017-10-31T11:05:00Z"/>
                <w:lang w:bidi="ar-SA"/>
              </w:rPr>
            </w:pPr>
            <w:r>
              <w:rPr>
                <w:lang w:bidi="ar-SA"/>
              </w:rPr>
              <w:t xml:space="preserve">Get </w:t>
            </w:r>
            <w:r>
              <w:t xml:space="preserve">system </w:t>
            </w:r>
            <w:r>
              <w:rPr>
                <w:lang w:bidi="ar-SA"/>
              </w:rPr>
              <w:t xml:space="preserve">status </w:t>
            </w:r>
            <w:r w:rsidR="005135F4" w:rsidRPr="005135F4">
              <w:rPr>
                <w:lang w:bidi="ar-SA"/>
              </w:rPr>
              <w:t xml:space="preserve">LED </w:t>
            </w:r>
            <w:r>
              <w:rPr>
                <w:lang w:bidi="ar-SA"/>
              </w:rPr>
              <w:t>color</w:t>
            </w:r>
            <w:r w:rsidR="008635F2">
              <w:rPr>
                <w:lang w:bidi="ar-SA"/>
              </w:rPr>
              <w:t>:</w:t>
            </w:r>
          </w:p>
          <w:p w14:paraId="0BF5A291" w14:textId="67591415" w:rsidR="00DE64A7" w:rsidRDefault="00511F17" w:rsidP="008635F2">
            <w:pPr>
              <w:pStyle w:val="TableBodyText"/>
              <w:rPr>
                <w:b/>
                <w:bCs/>
                <w:lang w:bidi="ar-SA"/>
              </w:rPr>
            </w:pPr>
            <w:ins w:id="895" w:author="Vadim Pasternak [2]" w:date="2017-10-31T11:05:00Z">
              <w:del w:id="896" w:author="Vadim Pasternak" w:date="2018-12-06T01:40:00Z">
                <w:r w:rsidDel="00D82BCB">
                  <w:rPr>
                    <w:color w:val="00B050"/>
                    <w:lang w:bidi="ar-SA"/>
                  </w:rPr>
                  <w:delText>/bsp/</w:delText>
                </w:r>
              </w:del>
            </w:ins>
            <w:ins w:id="897" w:author="Vadim Pasternak" w:date="2018-12-06T01:40:00Z">
              <w:r w:rsidR="00D82BCB">
                <w:rPr>
                  <w:color w:val="00B050"/>
                  <w:lang w:bidi="ar-SA"/>
                </w:rPr>
                <w:t>$bsp_path/</w:t>
              </w:r>
            </w:ins>
            <w:ins w:id="898" w:author="Vadim Pasternak [2]" w:date="2017-10-31T11:05:00Z">
              <w:r>
                <w:rPr>
                  <w:color w:val="00B050"/>
                  <w:lang w:bidi="ar-SA"/>
                </w:rPr>
                <w:t>led/led</w:t>
              </w:r>
            </w:ins>
            <w:ins w:id="899" w:author="Vadim Pasternak [2]" w:date="2017-10-31T17:44:00Z">
              <w:r>
                <w:rPr>
                  <w:color w:val="00B050"/>
                  <w:lang w:bidi="ar-SA"/>
                </w:rPr>
                <w:t>_</w:t>
              </w:r>
            </w:ins>
            <w:ins w:id="900" w:author="Vadim Pasternak [2]" w:date="2017-10-31T17:46:00Z">
              <w:r>
                <w:rPr>
                  <w:color w:val="00B050"/>
                  <w:lang w:bidi="ar-SA"/>
                </w:rPr>
                <w:t>status_</w:t>
              </w:r>
            </w:ins>
            <w:ins w:id="901" w:author="Vadim Pasternak [2]" w:date="2017-10-31T11:05:00Z">
              <w:r w:rsidR="001E40AB" w:rsidRPr="004B7524">
                <w:rPr>
                  <w:color w:val="00B050"/>
                  <w:lang w:bidi="ar-SA"/>
                </w:rPr>
                <w:t>state</w:t>
              </w:r>
              <w:r w:rsidR="001E40AB" w:rsidRPr="004B7524">
                <w:rPr>
                  <w:b/>
                  <w:bCs/>
                  <w:color w:val="00B050"/>
                  <w:lang w:bidi="ar-SA"/>
                </w:rPr>
                <w:t xml:space="preserve"> </w:t>
              </w:r>
              <w:r w:rsidR="001E40AB" w:rsidRPr="004B7524">
                <w:rPr>
                  <w:color w:val="00B050"/>
                  <w:lang w:bidi="ar-SA"/>
                </w:rPr>
                <w:t>(to fill state)</w:t>
              </w:r>
            </w:ins>
            <w:r w:rsidR="00DE64A7">
              <w:rPr>
                <w:lang w:bidi="ar-SA"/>
              </w:rPr>
              <w:br/>
            </w:r>
            <w:r w:rsidR="00DE64A7" w:rsidRPr="00511F17">
              <w:rPr>
                <w:b/>
                <w:bCs/>
                <w:color w:val="00B050"/>
                <w:lang w:bidi="ar-SA"/>
                <w:rPrChange w:id="902" w:author="Vadim Pasternak [2]" w:date="2017-10-31T17:45:00Z">
                  <w:rPr>
                    <w:b/>
                    <w:bCs/>
                    <w:lang w:bidi="ar-SA"/>
                  </w:rPr>
                </w:rPrChange>
              </w:rPr>
              <w:t xml:space="preserve">cat </w:t>
            </w:r>
            <w:del w:id="903" w:author="Vadim Pasternak" w:date="2018-12-06T01:40:00Z">
              <w:r w:rsidR="00DE64A7" w:rsidRPr="00511F17" w:rsidDel="00D82BCB">
                <w:rPr>
                  <w:b/>
                  <w:bCs/>
                  <w:color w:val="00B050"/>
                  <w:lang w:bidi="ar-SA"/>
                  <w:rPrChange w:id="904" w:author="Vadim Pasternak [2]" w:date="2017-10-31T17:45:00Z">
                    <w:rPr>
                      <w:b/>
                      <w:bCs/>
                      <w:lang w:bidi="ar-SA"/>
                    </w:rPr>
                  </w:rPrChange>
                </w:rPr>
                <w:delText>/bsp/</w:delText>
              </w:r>
            </w:del>
            <w:ins w:id="905" w:author="Vadim Pasternak" w:date="2018-12-06T01:40:00Z">
              <w:r w:rsidR="00D82BCB">
                <w:rPr>
                  <w:b/>
                  <w:bCs/>
                  <w:color w:val="00B050"/>
                  <w:lang w:bidi="ar-SA"/>
                </w:rPr>
                <w:t>$bsp_path/</w:t>
              </w:r>
            </w:ins>
            <w:r w:rsidR="00DE64A7" w:rsidRPr="00511F17">
              <w:rPr>
                <w:b/>
                <w:bCs/>
                <w:color w:val="00B050"/>
                <w:lang w:bidi="ar-SA"/>
                <w:rPrChange w:id="906" w:author="Vadim Pasternak [2]" w:date="2017-10-31T17:45:00Z">
                  <w:rPr>
                    <w:b/>
                    <w:bCs/>
                    <w:lang w:bidi="ar-SA"/>
                  </w:rPr>
                </w:rPrChange>
              </w:rPr>
              <w:t>led/led_s</w:t>
            </w:r>
            <w:ins w:id="907" w:author="Vadim Pasternak [2]" w:date="2017-10-31T17:45:00Z">
              <w:r w:rsidRPr="00511F17">
                <w:rPr>
                  <w:b/>
                  <w:bCs/>
                  <w:color w:val="00B050"/>
                  <w:lang w:bidi="ar-SA"/>
                  <w:rPrChange w:id="908" w:author="Vadim Pasternak [2]" w:date="2017-10-31T17:45:00Z">
                    <w:rPr>
                      <w:b/>
                      <w:bCs/>
                      <w:lang w:bidi="ar-SA"/>
                    </w:rPr>
                  </w:rPrChange>
                </w:rPr>
                <w:t>tatus</w:t>
              </w:r>
            </w:ins>
            <w:del w:id="909" w:author="Vadim Pasternak [2]" w:date="2017-10-31T17:45:00Z">
              <w:r w:rsidR="00DE64A7" w:rsidDel="00511F17">
                <w:rPr>
                  <w:b/>
                  <w:bCs/>
                  <w:lang w:bidi="ar-SA"/>
                </w:rPr>
                <w:delText xml:space="preserve">ystem </w:delText>
              </w:r>
            </w:del>
          </w:p>
          <w:p w14:paraId="0BF5A292" w14:textId="73A69F96" w:rsidR="00DE64A7" w:rsidRPr="00DE64A7" w:rsidRDefault="00DE64A7" w:rsidP="00DE64A7">
            <w:pPr>
              <w:pStyle w:val="TableBodyText"/>
              <w:rPr>
                <w:lang w:bidi="ar-SA"/>
              </w:rPr>
            </w:pPr>
            <w:r w:rsidRPr="00DE64A7">
              <w:rPr>
                <w:lang w:bidi="ar-SA"/>
              </w:rPr>
              <w:t xml:space="preserve">Set </w:t>
            </w:r>
            <w:r>
              <w:t>system</w:t>
            </w:r>
            <w:r w:rsidRPr="00DE64A7">
              <w:rPr>
                <w:lang w:bidi="ar-SA"/>
              </w:rPr>
              <w:t xml:space="preserve"> </w:t>
            </w:r>
            <w:r w:rsidR="005135F4" w:rsidRPr="005135F4">
              <w:rPr>
                <w:lang w:bidi="ar-SA"/>
              </w:rPr>
              <w:t xml:space="preserve">LED </w:t>
            </w:r>
            <w:r w:rsidRPr="00DE64A7">
              <w:rPr>
                <w:lang w:bidi="ar-SA"/>
              </w:rPr>
              <w:t>color to green</w:t>
            </w:r>
            <w:r w:rsidR="008635F2">
              <w:rPr>
                <w:lang w:bidi="ar-SA"/>
              </w:rPr>
              <w:t>:</w:t>
            </w:r>
          </w:p>
          <w:p w14:paraId="581810C4" w14:textId="5F64608A" w:rsidR="00DE64A7" w:rsidRDefault="00DE64A7" w:rsidP="00DE64A7">
            <w:pPr>
              <w:pStyle w:val="TableBodyText"/>
              <w:rPr>
                <w:ins w:id="910" w:author="Vadim Pasternak [2]" w:date="2017-10-31T17:47:00Z"/>
                <w:b/>
                <w:bCs/>
                <w:color w:val="FF0000"/>
                <w:lang w:bidi="ar-SA"/>
              </w:rPr>
            </w:pPr>
            <w:r w:rsidRPr="001E40AB">
              <w:rPr>
                <w:b/>
                <w:bCs/>
                <w:color w:val="FF0000"/>
                <w:lang w:bidi="ar-SA"/>
                <w:rPrChange w:id="911" w:author="Vadim Pasternak [2]" w:date="2017-10-31T11:05:00Z">
                  <w:rPr>
                    <w:b/>
                    <w:bCs/>
                    <w:lang w:bidi="ar-SA"/>
                  </w:rPr>
                </w:rPrChange>
              </w:rPr>
              <w:t xml:space="preserve">echo green &gt; </w:t>
            </w:r>
            <w:del w:id="912" w:author="Vadim Pasternak" w:date="2018-12-06T01:40:00Z">
              <w:r w:rsidRPr="001E40AB" w:rsidDel="00D82BCB">
                <w:rPr>
                  <w:b/>
                  <w:bCs/>
                  <w:color w:val="FF0000"/>
                  <w:lang w:bidi="ar-SA"/>
                  <w:rPrChange w:id="913" w:author="Vadim Pasternak [2]" w:date="2017-10-31T11:05:00Z">
                    <w:rPr>
                      <w:b/>
                      <w:bCs/>
                      <w:lang w:bidi="ar-SA"/>
                    </w:rPr>
                  </w:rPrChange>
                </w:rPr>
                <w:delText>/bsp/</w:delText>
              </w:r>
            </w:del>
            <w:ins w:id="914" w:author="Vadim Pasternak" w:date="2018-12-06T01:40:00Z">
              <w:r w:rsidR="00D82BCB">
                <w:rPr>
                  <w:b/>
                  <w:bCs/>
                  <w:color w:val="FF0000"/>
                  <w:lang w:bidi="ar-SA"/>
                </w:rPr>
                <w:t>$bsp_path/</w:t>
              </w:r>
            </w:ins>
            <w:r w:rsidRPr="001E40AB">
              <w:rPr>
                <w:b/>
                <w:bCs/>
                <w:color w:val="FF0000"/>
                <w:lang w:bidi="ar-SA"/>
                <w:rPrChange w:id="915" w:author="Vadim Pasternak [2]" w:date="2017-10-31T11:05:00Z">
                  <w:rPr>
                    <w:b/>
                    <w:bCs/>
                    <w:lang w:bidi="ar-SA"/>
                  </w:rPr>
                </w:rPrChange>
              </w:rPr>
              <w:t>led/psu1</w:t>
            </w:r>
            <w:ins w:id="916" w:author="Vadim Pasternak [2]" w:date="2017-10-31T17:47:00Z">
              <w:r w:rsidR="00C27D8C">
                <w:rPr>
                  <w:b/>
                  <w:bCs/>
                  <w:color w:val="FF0000"/>
                  <w:lang w:bidi="ar-SA"/>
                </w:rPr>
                <w:t xml:space="preserve"> Vadim: change to</w:t>
              </w:r>
            </w:ins>
          </w:p>
          <w:p w14:paraId="0BF5A293" w14:textId="28D87217" w:rsidR="00511F17" w:rsidRPr="00DE64A7" w:rsidRDefault="00511F17" w:rsidP="00DE64A7">
            <w:pPr>
              <w:pStyle w:val="TableBodyText"/>
              <w:rPr>
                <w:b/>
                <w:bCs/>
                <w:lang w:bidi="ar-SA"/>
              </w:rPr>
            </w:pPr>
            <w:ins w:id="917" w:author="Vadim Pasternak [2]" w:date="2017-10-31T17:47:00Z">
              <w:r w:rsidRPr="00C27D8C">
                <w:rPr>
                  <w:b/>
                  <w:bCs/>
                  <w:color w:val="00B050"/>
                  <w:lang w:bidi="ar-SA"/>
                  <w:rPrChange w:id="918" w:author="Vadim Pasternak [2]" w:date="2017-10-31T17:47:00Z">
                    <w:rPr>
                      <w:b/>
                      <w:bCs/>
                      <w:color w:val="FF0000"/>
                      <w:lang w:bidi="ar-SA"/>
                    </w:rPr>
                  </w:rPrChange>
                </w:rPr>
                <w:t xml:space="preserve">echo 1 &gt; </w:t>
              </w:r>
              <w:del w:id="919" w:author="Vadim Pasternak" w:date="2018-12-06T01:40:00Z">
                <w:r w:rsidRPr="00C27D8C" w:rsidDel="00D82BCB">
                  <w:rPr>
                    <w:b/>
                    <w:bCs/>
                    <w:color w:val="00B050"/>
                    <w:lang w:bidi="ar-SA"/>
                    <w:rPrChange w:id="920" w:author="Vadim Pasternak [2]" w:date="2017-10-31T17:47:00Z">
                      <w:rPr>
                        <w:b/>
                        <w:bCs/>
                        <w:color w:val="FF0000"/>
                        <w:lang w:bidi="ar-SA"/>
                      </w:rPr>
                    </w:rPrChange>
                  </w:rPr>
                  <w:delText>/bsp/</w:delText>
                </w:r>
              </w:del>
            </w:ins>
            <w:ins w:id="921" w:author="Vadim Pasternak" w:date="2018-12-06T01:40:00Z">
              <w:r w:rsidR="00D82BCB">
                <w:rPr>
                  <w:b/>
                  <w:bCs/>
                  <w:color w:val="00B050"/>
                  <w:lang w:bidi="ar-SA"/>
                </w:rPr>
                <w:t>$bsp_path/</w:t>
              </w:r>
            </w:ins>
            <w:ins w:id="922" w:author="Vadim Pasternak [2]" w:date="2017-10-31T17:47:00Z">
              <w:r w:rsidRPr="00C27D8C">
                <w:rPr>
                  <w:b/>
                  <w:bCs/>
                  <w:color w:val="00B050"/>
                  <w:lang w:bidi="ar-SA"/>
                  <w:rPrChange w:id="923" w:author="Vadim Pasternak [2]" w:date="2017-10-31T17:47:00Z">
                    <w:rPr>
                      <w:b/>
                      <w:bCs/>
                      <w:color w:val="FF0000"/>
                      <w:lang w:bidi="ar-SA"/>
                    </w:rPr>
                  </w:rPrChange>
                </w:rPr>
                <w:t>led/</w:t>
              </w:r>
            </w:ins>
            <w:ins w:id="924" w:author="Vadim Pasternak [2]" w:date="2017-10-31T17:48:00Z">
              <w:r w:rsidR="00C27D8C">
                <w:rPr>
                  <w:b/>
                  <w:bCs/>
                  <w:color w:val="00B050"/>
                  <w:lang w:bidi="ar-SA"/>
                </w:rPr>
                <w:t>led_</w:t>
              </w:r>
            </w:ins>
            <w:ins w:id="925" w:author="Vadim Pasternak [2]" w:date="2017-10-31T17:47:00Z">
              <w:r w:rsidR="00C27D8C" w:rsidRPr="00C27D8C">
                <w:rPr>
                  <w:b/>
                  <w:bCs/>
                  <w:color w:val="00B050"/>
                  <w:lang w:bidi="ar-SA"/>
                  <w:rPrChange w:id="926" w:author="Vadim Pasternak [2]" w:date="2017-10-31T17:47:00Z">
                    <w:rPr>
                      <w:b/>
                      <w:bCs/>
                      <w:color w:val="FF0000"/>
                      <w:lang w:bidi="ar-SA"/>
                    </w:rPr>
                  </w:rPrChange>
                </w:rPr>
                <w:t>status_green</w:t>
              </w:r>
            </w:ins>
          </w:p>
        </w:tc>
      </w:tr>
    </w:tbl>
    <w:p w14:paraId="0BF5A295" w14:textId="77777777" w:rsidR="00DE64A7" w:rsidRDefault="00DE64A7" w:rsidP="001200ED">
      <w:pPr>
        <w:pStyle w:val="Heading3"/>
      </w:pPr>
      <w:bookmarkStart w:id="927" w:name="_Toc429301678"/>
      <w:r>
        <w:lastRenderedPageBreak/>
        <w:t xml:space="preserve">Get </w:t>
      </w:r>
      <w:r w:rsidR="00E961BC">
        <w:t>F</w:t>
      </w:r>
      <w:r>
        <w:t xml:space="preserve">an </w:t>
      </w:r>
      <w:r w:rsidR="00E961BC">
        <w:t>LED</w:t>
      </w:r>
      <w:r>
        <w:t xml:space="preserve"> </w:t>
      </w:r>
      <w:r w:rsidR="00E961BC">
        <w:t>C</w:t>
      </w:r>
      <w:r>
        <w:t>apabilities</w:t>
      </w:r>
      <w:bookmarkEnd w:id="927"/>
      <w:r>
        <w:t xml:space="preserve"> </w:t>
      </w:r>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1170"/>
        <w:gridCol w:w="3039"/>
      </w:tblGrid>
      <w:tr w:rsidR="00DE64A7" w14:paraId="0BF5A298" w14:textId="77777777" w:rsidTr="00DE64A7">
        <w:tc>
          <w:tcPr>
            <w:tcW w:w="1507" w:type="dxa"/>
            <w:shd w:val="clear" w:color="auto" w:fill="auto"/>
          </w:tcPr>
          <w:p w14:paraId="0BF5A296" w14:textId="77777777" w:rsidR="00DE64A7" w:rsidRDefault="00DE64A7" w:rsidP="001200ED">
            <w:pPr>
              <w:pStyle w:val="TableBodyText"/>
              <w:keepNext/>
              <w:rPr>
                <w:lang w:bidi="ar-SA"/>
              </w:rPr>
            </w:pPr>
            <w:r>
              <w:rPr>
                <w:lang w:bidi="ar-SA"/>
              </w:rPr>
              <w:t>Node name</w:t>
            </w:r>
          </w:p>
        </w:tc>
        <w:tc>
          <w:tcPr>
            <w:tcW w:w="6542" w:type="dxa"/>
            <w:gridSpan w:val="3"/>
            <w:shd w:val="clear" w:color="auto" w:fill="auto"/>
          </w:tcPr>
          <w:p w14:paraId="0BF5A297" w14:textId="129D9BAC" w:rsidR="00DE64A7" w:rsidRPr="00CC27A7" w:rsidRDefault="00DE64A7" w:rsidP="001200ED">
            <w:pPr>
              <w:pStyle w:val="TableBodyText"/>
              <w:keepNext/>
              <w:rPr>
                <w:lang w:bidi="ar-SA"/>
              </w:rPr>
            </w:pPr>
            <w:del w:id="928" w:author="Vadim Pasternak" w:date="2018-12-06T01:40:00Z">
              <w:r w:rsidDel="00D82BCB">
                <w:rPr>
                  <w:lang w:bidi="ar-SA"/>
                </w:rPr>
                <w:delText>/bsp/</w:delText>
              </w:r>
            </w:del>
            <w:ins w:id="929" w:author="Vadim Pasternak" w:date="2018-12-06T01:40:00Z">
              <w:r w:rsidR="00D82BCB">
                <w:rPr>
                  <w:lang w:bidi="ar-SA"/>
                </w:rPr>
                <w:t>$bsp_path/</w:t>
              </w:r>
            </w:ins>
            <w:r>
              <w:rPr>
                <w:lang w:bidi="ar-SA"/>
              </w:rPr>
              <w:t>led/led_system_</w:t>
            </w:r>
            <w:r w:rsidRPr="00DE64A7">
              <w:rPr>
                <w:lang w:bidi="ar-SA"/>
              </w:rPr>
              <w:t>capability</w:t>
            </w:r>
          </w:p>
        </w:tc>
      </w:tr>
      <w:tr w:rsidR="00DE64A7" w14:paraId="0BF5A29B" w14:textId="77777777" w:rsidTr="00DE64A7">
        <w:tc>
          <w:tcPr>
            <w:tcW w:w="1507" w:type="dxa"/>
            <w:shd w:val="clear" w:color="auto" w:fill="auto"/>
          </w:tcPr>
          <w:p w14:paraId="0BF5A299" w14:textId="77777777" w:rsidR="00DE64A7" w:rsidRDefault="00DE64A7" w:rsidP="001200ED">
            <w:pPr>
              <w:pStyle w:val="TableBodyText"/>
              <w:keepNext/>
              <w:rPr>
                <w:lang w:bidi="ar-SA"/>
              </w:rPr>
            </w:pPr>
            <w:r>
              <w:rPr>
                <w:lang w:bidi="ar-SA"/>
              </w:rPr>
              <w:t>Description</w:t>
            </w:r>
          </w:p>
        </w:tc>
        <w:tc>
          <w:tcPr>
            <w:tcW w:w="6542" w:type="dxa"/>
            <w:gridSpan w:val="3"/>
            <w:shd w:val="clear" w:color="auto" w:fill="auto"/>
          </w:tcPr>
          <w:p w14:paraId="0BF5A29A" w14:textId="77777777" w:rsidR="00DE64A7" w:rsidRPr="00CC27A7" w:rsidRDefault="003539F5" w:rsidP="003539F5">
            <w:pPr>
              <w:pStyle w:val="TableBodyText"/>
              <w:keepNext/>
              <w:rPr>
                <w:lang w:bidi="ar-SA"/>
              </w:rPr>
            </w:pPr>
            <w:r>
              <w:rPr>
                <w:lang w:bidi="ar-SA"/>
              </w:rPr>
              <w:t>Set/g</w:t>
            </w:r>
            <w:r w:rsidR="00DE64A7">
              <w:rPr>
                <w:lang w:bidi="ar-SA"/>
              </w:rPr>
              <w:t xml:space="preserve">et system status </w:t>
            </w:r>
            <w:r w:rsidR="005135F4" w:rsidRPr="005135F4">
              <w:rPr>
                <w:lang w:bidi="ar-SA"/>
              </w:rPr>
              <w:t>LED</w:t>
            </w:r>
          </w:p>
        </w:tc>
      </w:tr>
      <w:tr w:rsidR="00DE64A7" w14:paraId="0BF5A29E" w14:textId="77777777" w:rsidTr="00DE64A7">
        <w:tc>
          <w:tcPr>
            <w:tcW w:w="1507" w:type="dxa"/>
            <w:shd w:val="clear" w:color="auto" w:fill="auto"/>
          </w:tcPr>
          <w:p w14:paraId="0BF5A29C" w14:textId="77777777" w:rsidR="00DE64A7" w:rsidRDefault="00DE64A7" w:rsidP="001200ED">
            <w:pPr>
              <w:pStyle w:val="TableBodyText"/>
              <w:keepNext/>
              <w:rPr>
                <w:lang w:bidi="ar-SA"/>
              </w:rPr>
            </w:pPr>
            <w:r>
              <w:rPr>
                <w:lang w:bidi="ar-SA"/>
              </w:rPr>
              <w:t>Access</w:t>
            </w:r>
          </w:p>
        </w:tc>
        <w:tc>
          <w:tcPr>
            <w:tcW w:w="6542" w:type="dxa"/>
            <w:gridSpan w:val="3"/>
            <w:shd w:val="clear" w:color="auto" w:fill="auto"/>
          </w:tcPr>
          <w:p w14:paraId="0BF5A29D" w14:textId="77777777" w:rsidR="00DE64A7" w:rsidRPr="00CC27A7" w:rsidRDefault="00DE64A7" w:rsidP="001200ED">
            <w:pPr>
              <w:pStyle w:val="TableBodyText"/>
              <w:keepNext/>
              <w:rPr>
                <w:lang w:bidi="ar-SA"/>
              </w:rPr>
            </w:pPr>
            <w:r>
              <w:rPr>
                <w:lang w:bidi="ar-SA"/>
              </w:rPr>
              <w:t xml:space="preserve">Read only </w:t>
            </w:r>
          </w:p>
        </w:tc>
      </w:tr>
      <w:tr w:rsidR="00DE64A7" w14:paraId="0BF5A2A1" w14:textId="77777777" w:rsidTr="00DE64A7">
        <w:tc>
          <w:tcPr>
            <w:tcW w:w="1507" w:type="dxa"/>
            <w:shd w:val="clear" w:color="auto" w:fill="auto"/>
          </w:tcPr>
          <w:p w14:paraId="0BF5A29F" w14:textId="77777777" w:rsidR="00DE64A7" w:rsidRDefault="00DE64A7" w:rsidP="001200ED">
            <w:pPr>
              <w:pStyle w:val="TableBodyText"/>
              <w:keepNext/>
              <w:rPr>
                <w:lang w:bidi="ar-SA"/>
              </w:rPr>
            </w:pPr>
            <w:r>
              <w:rPr>
                <w:lang w:bidi="ar-SA"/>
              </w:rPr>
              <w:t>Release version</w:t>
            </w:r>
          </w:p>
        </w:tc>
        <w:tc>
          <w:tcPr>
            <w:tcW w:w="6542" w:type="dxa"/>
            <w:gridSpan w:val="3"/>
            <w:shd w:val="clear" w:color="auto" w:fill="auto"/>
          </w:tcPr>
          <w:p w14:paraId="0BF5A2A0" w14:textId="77777777" w:rsidR="00DE64A7" w:rsidRPr="00CC27A7" w:rsidRDefault="00DE64A7" w:rsidP="001200ED">
            <w:pPr>
              <w:pStyle w:val="TableBodyText"/>
              <w:keepNext/>
              <w:rPr>
                <w:lang w:bidi="ar-SA"/>
              </w:rPr>
            </w:pPr>
            <w:r>
              <w:rPr>
                <w:lang w:bidi="ar-SA"/>
              </w:rPr>
              <w:t>1.0</w:t>
            </w:r>
          </w:p>
        </w:tc>
      </w:tr>
      <w:tr w:rsidR="00DE64A7" w14:paraId="0BF5A2A6" w14:textId="77777777" w:rsidTr="00DE64A7">
        <w:tc>
          <w:tcPr>
            <w:tcW w:w="1507" w:type="dxa"/>
            <w:vMerge w:val="restart"/>
            <w:shd w:val="clear" w:color="auto" w:fill="auto"/>
          </w:tcPr>
          <w:p w14:paraId="0BF5A2A2" w14:textId="77777777" w:rsidR="00DE64A7" w:rsidRDefault="00DE64A7" w:rsidP="001200ED">
            <w:pPr>
              <w:pStyle w:val="TableBodyText"/>
              <w:keepNext/>
              <w:rPr>
                <w:lang w:bidi="ar-SA"/>
              </w:rPr>
            </w:pPr>
            <w:r>
              <w:rPr>
                <w:lang w:bidi="ar-SA"/>
              </w:rPr>
              <w:t>Arguments</w:t>
            </w:r>
          </w:p>
        </w:tc>
        <w:tc>
          <w:tcPr>
            <w:tcW w:w="2333" w:type="dxa"/>
            <w:shd w:val="clear" w:color="auto" w:fill="auto"/>
          </w:tcPr>
          <w:p w14:paraId="0BF5A2A3" w14:textId="77777777" w:rsidR="00DE64A7" w:rsidRPr="00CC27A7" w:rsidRDefault="00DE64A7" w:rsidP="001200ED">
            <w:pPr>
              <w:pStyle w:val="TableBodyText"/>
              <w:keepNext/>
              <w:rPr>
                <w:lang w:bidi="ar-SA"/>
              </w:rPr>
            </w:pPr>
            <w:r>
              <w:rPr>
                <w:lang w:bidi="ar-SA"/>
              </w:rPr>
              <w:t>Name</w:t>
            </w:r>
          </w:p>
        </w:tc>
        <w:tc>
          <w:tcPr>
            <w:tcW w:w="1170" w:type="dxa"/>
          </w:tcPr>
          <w:p w14:paraId="0BF5A2A4" w14:textId="77777777" w:rsidR="00DE64A7" w:rsidRPr="00CC27A7" w:rsidRDefault="00DE64A7" w:rsidP="001200ED">
            <w:pPr>
              <w:pStyle w:val="TableBodyText"/>
              <w:keepNext/>
              <w:rPr>
                <w:lang w:bidi="ar-SA"/>
              </w:rPr>
            </w:pPr>
            <w:r>
              <w:rPr>
                <w:lang w:bidi="ar-SA"/>
              </w:rPr>
              <w:t>Data type</w:t>
            </w:r>
          </w:p>
        </w:tc>
        <w:tc>
          <w:tcPr>
            <w:tcW w:w="3039" w:type="dxa"/>
            <w:shd w:val="clear" w:color="auto" w:fill="auto"/>
          </w:tcPr>
          <w:p w14:paraId="0BF5A2A5" w14:textId="77777777" w:rsidR="00DE64A7" w:rsidRPr="00CC27A7" w:rsidRDefault="00DE64A7" w:rsidP="001200ED">
            <w:pPr>
              <w:pStyle w:val="TableBodyText"/>
              <w:keepNext/>
              <w:rPr>
                <w:lang w:bidi="ar-SA"/>
              </w:rPr>
            </w:pPr>
            <w:r>
              <w:rPr>
                <w:lang w:bidi="ar-SA"/>
              </w:rPr>
              <w:t xml:space="preserve">Values </w:t>
            </w:r>
          </w:p>
        </w:tc>
      </w:tr>
      <w:tr w:rsidR="00DE64A7" w14:paraId="0BF5A2AB" w14:textId="77777777" w:rsidTr="00DE64A7">
        <w:tc>
          <w:tcPr>
            <w:tcW w:w="1507" w:type="dxa"/>
            <w:vMerge/>
            <w:shd w:val="clear" w:color="auto" w:fill="auto"/>
          </w:tcPr>
          <w:p w14:paraId="0BF5A2A7" w14:textId="77777777" w:rsidR="00DE64A7" w:rsidRDefault="00DE64A7" w:rsidP="001200ED">
            <w:pPr>
              <w:pStyle w:val="TableBodyText"/>
              <w:keepNext/>
              <w:rPr>
                <w:lang w:bidi="ar-SA"/>
              </w:rPr>
            </w:pPr>
          </w:p>
        </w:tc>
        <w:tc>
          <w:tcPr>
            <w:tcW w:w="2333" w:type="dxa"/>
            <w:shd w:val="clear" w:color="auto" w:fill="auto"/>
          </w:tcPr>
          <w:p w14:paraId="0BF5A2A8" w14:textId="77777777" w:rsidR="00DE64A7" w:rsidRPr="00CC27A7" w:rsidRDefault="005135F4" w:rsidP="001200ED">
            <w:pPr>
              <w:pStyle w:val="TableBodyText"/>
              <w:keepNext/>
              <w:rPr>
                <w:lang w:bidi="ar-SA"/>
              </w:rPr>
            </w:pPr>
            <w:r w:rsidRPr="005135F4">
              <w:rPr>
                <w:lang w:bidi="ar-SA"/>
              </w:rPr>
              <w:t xml:space="preserve">LED </w:t>
            </w:r>
            <w:r w:rsidR="00DE64A7">
              <w:rPr>
                <w:lang w:bidi="ar-SA"/>
              </w:rPr>
              <w:t xml:space="preserve">capabilities      </w:t>
            </w:r>
          </w:p>
        </w:tc>
        <w:tc>
          <w:tcPr>
            <w:tcW w:w="1170" w:type="dxa"/>
          </w:tcPr>
          <w:p w14:paraId="0BF5A2A9" w14:textId="77777777" w:rsidR="00DE64A7" w:rsidRPr="00CC27A7" w:rsidRDefault="00DE64A7" w:rsidP="001200ED">
            <w:pPr>
              <w:pStyle w:val="TableBodyText"/>
              <w:keepNext/>
              <w:rPr>
                <w:lang w:bidi="ar-SA"/>
              </w:rPr>
            </w:pPr>
            <w:r>
              <w:rPr>
                <w:lang w:bidi="ar-SA"/>
              </w:rPr>
              <w:t xml:space="preserve">Integer </w:t>
            </w:r>
          </w:p>
        </w:tc>
        <w:tc>
          <w:tcPr>
            <w:tcW w:w="3039" w:type="dxa"/>
            <w:shd w:val="clear" w:color="auto" w:fill="auto"/>
          </w:tcPr>
          <w:p w14:paraId="48999C1F" w14:textId="711C337A" w:rsidR="00303B1D" w:rsidDel="006A21BF" w:rsidRDefault="00303B1D">
            <w:pPr>
              <w:pStyle w:val="TableBodyText"/>
              <w:rPr>
                <w:ins w:id="930" w:author="Vadim Pasternak [2]" w:date="2017-10-31T18:02:00Z"/>
                <w:del w:id="931" w:author="Vadim Pasternak" w:date="2018-12-06T01:49:00Z"/>
                <w:color w:val="FF0000"/>
                <w:lang w:bidi="ar-SA"/>
              </w:rPr>
              <w:pPrChange w:id="932" w:author="Vadim Pasternak [2]" w:date="2017-10-31T18:02:00Z">
                <w:pPr>
                  <w:pStyle w:val="TableBodyText"/>
                  <w:keepNext/>
                </w:pPr>
              </w:pPrChange>
            </w:pPr>
            <w:ins w:id="933" w:author="Vadim Pasternak [2]" w:date="2017-10-31T18:02:00Z">
              <w:del w:id="934" w:author="Vadim Pasternak" w:date="2018-12-06T01:49:00Z">
                <w:r w:rsidDel="006A21BF">
                  <w:rPr>
                    <w:color w:val="FF0000"/>
                    <w:lang w:bidi="ar-SA"/>
                  </w:rPr>
                  <w:delText>Vadim: remove two below:</w:delText>
                </w:r>
              </w:del>
            </w:ins>
          </w:p>
          <w:p w14:paraId="6CDE52A5" w14:textId="6EA11A11" w:rsidR="00DE64A7" w:rsidRDefault="00DE64A7" w:rsidP="001200ED">
            <w:pPr>
              <w:pStyle w:val="TableBodyText"/>
              <w:keepNext/>
              <w:rPr>
                <w:ins w:id="935" w:author="Vadim Pasternak" w:date="2018-12-06T01:49:00Z"/>
                <w:lang w:bidi="ar-SA"/>
              </w:rPr>
            </w:pPr>
            <w:del w:id="936" w:author="Vadim Pasternak" w:date="2018-12-06T01:49:00Z">
              <w:r w:rsidRPr="00303B1D" w:rsidDel="006A21BF">
                <w:rPr>
                  <w:color w:val="FF0000"/>
                  <w:lang w:bidi="ar-SA"/>
                  <w:rPrChange w:id="937" w:author="Vadim Pasternak [2]" w:date="2017-10-31T18:02:00Z">
                    <w:rPr>
                      <w:lang w:bidi="ar-SA"/>
                    </w:rPr>
                  </w:rPrChange>
                </w:rPr>
                <w:delText>green_blink_fast</w:delText>
              </w:r>
              <w:r w:rsidRPr="00303B1D" w:rsidDel="006A21BF">
                <w:rPr>
                  <w:color w:val="FF0000"/>
                  <w:lang w:bidi="ar-SA"/>
                  <w:rPrChange w:id="938" w:author="Vadim Pasternak [2]" w:date="2017-10-31T18:02:00Z">
                    <w:rPr>
                      <w:lang w:bidi="ar-SA"/>
                    </w:rPr>
                  </w:rPrChange>
                </w:rPr>
                <w:br/>
                <w:delText>red_blink_fast</w:delText>
              </w:r>
              <w:r w:rsidDel="006A21BF">
                <w:rPr>
                  <w:lang w:bidi="ar-SA"/>
                </w:rPr>
                <w:br/>
              </w:r>
            </w:del>
            <w:r w:rsidRPr="00727386">
              <w:rPr>
                <w:lang w:bidi="ar-SA"/>
              </w:rPr>
              <w:t>green_blink</w:t>
            </w:r>
            <w:r>
              <w:rPr>
                <w:lang w:bidi="ar-SA"/>
              </w:rPr>
              <w:br/>
              <w:t>r</w:t>
            </w:r>
            <w:r w:rsidRPr="00727386">
              <w:rPr>
                <w:lang w:bidi="ar-SA"/>
              </w:rPr>
              <w:t>ed_blink</w:t>
            </w:r>
            <w:r>
              <w:rPr>
                <w:lang w:bidi="ar-SA"/>
              </w:rPr>
              <w:br/>
              <w:t>g</w:t>
            </w:r>
            <w:r w:rsidRPr="00727386">
              <w:rPr>
                <w:lang w:bidi="ar-SA"/>
              </w:rPr>
              <w:t>reen</w:t>
            </w:r>
            <w:r>
              <w:rPr>
                <w:lang w:bidi="ar-SA"/>
              </w:rPr>
              <w:br/>
            </w:r>
            <w:r w:rsidRPr="00727386">
              <w:rPr>
                <w:lang w:bidi="ar-SA"/>
              </w:rPr>
              <w:t>red</w:t>
            </w:r>
          </w:p>
          <w:p w14:paraId="357202F3" w14:textId="6E1C607E" w:rsidR="006A21BF" w:rsidDel="006A21BF" w:rsidRDefault="006A21BF" w:rsidP="001200ED">
            <w:pPr>
              <w:pStyle w:val="TableBodyText"/>
              <w:keepNext/>
              <w:rPr>
                <w:ins w:id="939" w:author="Vadim Pasternak [2]" w:date="2017-10-31T18:03:00Z"/>
                <w:del w:id="940" w:author="Vadim Pasternak" w:date="2018-12-06T01:49:00Z"/>
                <w:lang w:bidi="ar-SA"/>
              </w:rPr>
            </w:pPr>
            <w:ins w:id="941" w:author="Vadim Pasternak" w:date="2018-12-06T01:49:00Z">
              <w:r>
                <w:rPr>
                  <w:lang w:bidi="ar-SA"/>
                </w:rPr>
                <w:t>none</w:t>
              </w:r>
            </w:ins>
          </w:p>
          <w:p w14:paraId="281576F5" w14:textId="1786B4AD" w:rsidR="00303B1D" w:rsidRPr="004B7524" w:rsidDel="006A21BF" w:rsidRDefault="00303B1D" w:rsidP="00303B1D">
            <w:pPr>
              <w:pStyle w:val="TableBodyText"/>
              <w:rPr>
                <w:ins w:id="942" w:author="Vadim Pasternak [2]" w:date="2017-10-31T18:03:00Z"/>
                <w:del w:id="943" w:author="Vadim Pasternak" w:date="2018-12-06T01:49:00Z"/>
                <w:color w:val="00B050"/>
                <w:lang w:bidi="ar-SA"/>
              </w:rPr>
            </w:pPr>
            <w:ins w:id="944" w:author="Vadim Pasternak [2]" w:date="2017-10-31T18:03:00Z">
              <w:del w:id="945" w:author="Vadim Pasternak" w:date="2018-12-06T01:49:00Z">
                <w:r w:rsidRPr="004B7524" w:rsidDel="006A21BF">
                  <w:rPr>
                    <w:color w:val="00B050"/>
                    <w:lang w:bidi="ar-SA"/>
                  </w:rPr>
                  <w:delText>Vadim: add:</w:delText>
                </w:r>
              </w:del>
            </w:ins>
          </w:p>
          <w:p w14:paraId="0BF5A2AA" w14:textId="25CE08D2" w:rsidR="00303B1D" w:rsidRPr="00CC27A7" w:rsidRDefault="00303B1D" w:rsidP="006A21BF">
            <w:pPr>
              <w:pStyle w:val="TableBodyText"/>
              <w:keepNext/>
              <w:rPr>
                <w:lang w:bidi="ar-SA"/>
              </w:rPr>
              <w:pPrChange w:id="946" w:author="Vadim Pasternak" w:date="2018-12-06T01:49:00Z">
                <w:pPr>
                  <w:pStyle w:val="TableBodyText"/>
                  <w:keepNext/>
                </w:pPr>
              </w:pPrChange>
            </w:pPr>
            <w:ins w:id="947" w:author="Vadim Pasternak [2]" w:date="2017-10-31T18:03:00Z">
              <w:del w:id="948" w:author="Vadim Pasternak" w:date="2018-12-06T01:49:00Z">
                <w:r w:rsidRPr="004B7524" w:rsidDel="006A21BF">
                  <w:rPr>
                    <w:color w:val="00B050"/>
                    <w:lang w:bidi="ar-SA"/>
                  </w:rPr>
                  <w:delText>none</w:delText>
                </w:r>
              </w:del>
            </w:ins>
          </w:p>
        </w:tc>
      </w:tr>
      <w:tr w:rsidR="00DE64A7" w14:paraId="0BF5A2AE" w14:textId="77777777" w:rsidTr="00DE64A7">
        <w:tc>
          <w:tcPr>
            <w:tcW w:w="1507" w:type="dxa"/>
            <w:shd w:val="clear" w:color="auto" w:fill="auto"/>
          </w:tcPr>
          <w:p w14:paraId="0BF5A2AC" w14:textId="77777777" w:rsidR="00DE64A7" w:rsidRDefault="00DE64A7" w:rsidP="00DE64A7">
            <w:pPr>
              <w:pStyle w:val="TableBodyText"/>
              <w:rPr>
                <w:lang w:bidi="ar-SA"/>
              </w:rPr>
            </w:pPr>
            <w:r>
              <w:rPr>
                <w:lang w:bidi="ar-SA"/>
              </w:rPr>
              <w:t xml:space="preserve">Example </w:t>
            </w:r>
          </w:p>
        </w:tc>
        <w:tc>
          <w:tcPr>
            <w:tcW w:w="6542" w:type="dxa"/>
            <w:gridSpan w:val="3"/>
            <w:shd w:val="clear" w:color="auto" w:fill="auto"/>
          </w:tcPr>
          <w:p w14:paraId="0BF5A2AD" w14:textId="4369DB9E" w:rsidR="00DE64A7" w:rsidRPr="00DE64A7" w:rsidRDefault="00DE64A7" w:rsidP="003539F5">
            <w:pPr>
              <w:pStyle w:val="TableBodyText"/>
              <w:rPr>
                <w:b/>
                <w:bCs/>
                <w:lang w:bidi="ar-SA"/>
              </w:rPr>
            </w:pPr>
            <w:r>
              <w:rPr>
                <w:lang w:bidi="ar-SA"/>
              </w:rPr>
              <w:t xml:space="preserve">Get system status </w:t>
            </w:r>
            <w:r w:rsidR="005135F4" w:rsidRPr="005135F4">
              <w:rPr>
                <w:lang w:bidi="ar-SA"/>
              </w:rPr>
              <w:t xml:space="preserve">LED </w:t>
            </w:r>
            <w:r w:rsidR="003539F5">
              <w:rPr>
                <w:lang w:bidi="ar-SA"/>
              </w:rPr>
              <w:t>capabilities:</w:t>
            </w:r>
            <w:r>
              <w:rPr>
                <w:lang w:bidi="ar-SA"/>
              </w:rPr>
              <w:br/>
            </w:r>
            <w:r w:rsidRPr="00927720">
              <w:rPr>
                <w:b/>
                <w:bCs/>
                <w:lang w:bidi="ar-SA"/>
              </w:rPr>
              <w:t xml:space="preserve">cat </w:t>
            </w:r>
            <w:del w:id="949" w:author="Vadim Pasternak" w:date="2018-12-06T01:40:00Z">
              <w:r w:rsidRPr="00927720" w:rsidDel="00D82BCB">
                <w:rPr>
                  <w:b/>
                  <w:bCs/>
                  <w:lang w:bidi="ar-SA"/>
                </w:rPr>
                <w:delText>/bsp</w:delText>
              </w:r>
              <w:r w:rsidRPr="00DE64A7" w:rsidDel="00D82BCB">
                <w:rPr>
                  <w:b/>
                  <w:bCs/>
                  <w:lang w:bidi="ar-SA"/>
                </w:rPr>
                <w:delText>/</w:delText>
              </w:r>
            </w:del>
            <w:ins w:id="950" w:author="Vadim Pasternak" w:date="2018-12-06T01:40:00Z">
              <w:r w:rsidR="00D82BCB">
                <w:rPr>
                  <w:b/>
                  <w:bCs/>
                  <w:lang w:bidi="ar-SA"/>
                </w:rPr>
                <w:t>$bsp_path/</w:t>
              </w:r>
            </w:ins>
            <w:r w:rsidRPr="00DE64A7">
              <w:rPr>
                <w:b/>
                <w:bCs/>
                <w:lang w:bidi="ar-SA"/>
              </w:rPr>
              <w:t>led/</w:t>
            </w:r>
            <w:r>
              <w:rPr>
                <w:b/>
                <w:bCs/>
                <w:lang w:bidi="ar-SA"/>
              </w:rPr>
              <w:t>led_system</w:t>
            </w:r>
            <w:r w:rsidRPr="00DE64A7">
              <w:rPr>
                <w:b/>
                <w:bCs/>
                <w:lang w:bidi="ar-SA"/>
              </w:rPr>
              <w:t>_capability</w:t>
            </w:r>
          </w:p>
        </w:tc>
      </w:tr>
    </w:tbl>
    <w:p w14:paraId="0BF5A2AF" w14:textId="77777777" w:rsidR="007B1863" w:rsidRDefault="007B1863" w:rsidP="00E961BC">
      <w:pPr>
        <w:pStyle w:val="Heading2"/>
      </w:pPr>
      <w:bookmarkStart w:id="951" w:name="_Toc429301679"/>
      <w:r>
        <w:t xml:space="preserve">CPLD </w:t>
      </w:r>
      <w:r w:rsidR="00E961BC">
        <w:t>C</w:t>
      </w:r>
      <w:r>
        <w:t>ontrol</w:t>
      </w:r>
      <w:bookmarkEnd w:id="951"/>
    </w:p>
    <w:p w14:paraId="0BF5A2B0" w14:textId="77777777" w:rsidR="007B1863" w:rsidRDefault="007B1863" w:rsidP="00E961BC">
      <w:pPr>
        <w:pStyle w:val="Heading3"/>
      </w:pPr>
      <w:bookmarkStart w:id="952" w:name="_Toc429301680"/>
      <w:r>
        <w:t xml:space="preserve">Read CPLD </w:t>
      </w:r>
      <w:r w:rsidR="00E961BC">
        <w:t>V</w:t>
      </w:r>
      <w:r>
        <w:t xml:space="preserve">ersion </w:t>
      </w:r>
      <w:r w:rsidR="00E961BC">
        <w:t>N</w:t>
      </w:r>
      <w:r>
        <w:t>umber</w:t>
      </w:r>
      <w:bookmarkEnd w:id="952"/>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1170"/>
        <w:gridCol w:w="3039"/>
      </w:tblGrid>
      <w:tr w:rsidR="007B1863" w14:paraId="0BF5A2B3" w14:textId="77777777" w:rsidTr="00F05B68">
        <w:tc>
          <w:tcPr>
            <w:tcW w:w="1507" w:type="dxa"/>
            <w:shd w:val="clear" w:color="auto" w:fill="auto"/>
          </w:tcPr>
          <w:p w14:paraId="0BF5A2B1" w14:textId="77777777" w:rsidR="007B1863" w:rsidRDefault="007B1863" w:rsidP="00F05B68">
            <w:pPr>
              <w:pStyle w:val="TableBodyText"/>
              <w:rPr>
                <w:lang w:bidi="ar-SA"/>
              </w:rPr>
            </w:pPr>
            <w:r>
              <w:rPr>
                <w:lang w:bidi="ar-SA"/>
              </w:rPr>
              <w:t>Node name</w:t>
            </w:r>
          </w:p>
        </w:tc>
        <w:tc>
          <w:tcPr>
            <w:tcW w:w="6542" w:type="dxa"/>
            <w:gridSpan w:val="3"/>
            <w:shd w:val="clear" w:color="auto" w:fill="auto"/>
          </w:tcPr>
          <w:p w14:paraId="0BF5A2B2" w14:textId="4F1B16D6" w:rsidR="00E0099B" w:rsidRPr="00F943EA" w:rsidRDefault="007B1863">
            <w:pPr>
              <w:pStyle w:val="TableBodyText"/>
              <w:rPr>
                <w:color w:val="auto"/>
                <w:lang w:bidi="ar-SA"/>
                <w:rPrChange w:id="953" w:author="Vadim Pasternak [2]" w:date="2017-10-31T17:28:00Z">
                  <w:rPr>
                    <w:lang w:bidi="ar-SA"/>
                  </w:rPr>
                </w:rPrChange>
              </w:rPr>
            </w:pPr>
            <w:del w:id="954" w:author="Vadim Pasternak" w:date="2018-12-06T01:40:00Z">
              <w:r w:rsidRPr="00F943EA" w:rsidDel="00D82BCB">
                <w:rPr>
                  <w:color w:val="auto"/>
                  <w:lang w:bidi="ar-SA"/>
                  <w:rPrChange w:id="955" w:author="Vadim Pasternak [2]" w:date="2017-10-31T17:28:00Z">
                    <w:rPr>
                      <w:lang w:bidi="ar-SA"/>
                    </w:rPr>
                  </w:rPrChange>
                </w:rPr>
                <w:delText>/bsp/</w:delText>
              </w:r>
            </w:del>
            <w:ins w:id="956" w:author="Vadim Pasternak" w:date="2018-12-06T01:40:00Z">
              <w:r w:rsidR="00D82BCB">
                <w:rPr>
                  <w:color w:val="auto"/>
                  <w:lang w:bidi="ar-SA"/>
                </w:rPr>
                <w:t>$bsp_path/</w:t>
              </w:r>
            </w:ins>
            <w:r w:rsidRPr="00F943EA">
              <w:rPr>
                <w:color w:val="auto"/>
                <w:lang w:bidi="ar-SA"/>
                <w:rPrChange w:id="957" w:author="Vadim Pasternak [2]" w:date="2017-10-31T17:28:00Z">
                  <w:rPr>
                    <w:lang w:bidi="ar-SA"/>
                  </w:rPr>
                </w:rPrChange>
              </w:rPr>
              <w:t>cpld/&lt;</w:t>
            </w:r>
            <w:r w:rsidRPr="00F943EA">
              <w:rPr>
                <w:color w:val="auto"/>
                <w:rPrChange w:id="958" w:author="Vadim Pasternak [2]" w:date="2017-10-31T17:28:00Z">
                  <w:rPr/>
                </w:rPrChange>
              </w:rPr>
              <w:t xml:space="preserve"> </w:t>
            </w:r>
            <w:r w:rsidRPr="00F943EA">
              <w:rPr>
                <w:color w:val="auto"/>
                <w:lang w:bidi="ar-SA"/>
                <w:rPrChange w:id="959" w:author="Vadim Pasternak [2]" w:date="2017-10-31T17:28:00Z">
                  <w:rPr>
                    <w:lang w:bidi="ar-SA"/>
                  </w:rPr>
                </w:rPrChange>
              </w:rPr>
              <w:t>cpld_brd |</w:t>
            </w:r>
            <w:r w:rsidRPr="00F943EA">
              <w:rPr>
                <w:color w:val="auto"/>
                <w:rPrChange w:id="960" w:author="Vadim Pasternak [2]" w:date="2017-10-31T17:28:00Z">
                  <w:rPr/>
                </w:rPrChange>
              </w:rPr>
              <w:t xml:space="preserve"> </w:t>
            </w:r>
            <w:r w:rsidRPr="00F943EA">
              <w:rPr>
                <w:color w:val="auto"/>
                <w:lang w:bidi="ar-SA"/>
                <w:rPrChange w:id="961" w:author="Vadim Pasternak [2]" w:date="2017-10-31T17:28:00Z">
                  <w:rPr>
                    <w:lang w:bidi="ar-SA"/>
                  </w:rPr>
                </w:rPrChange>
              </w:rPr>
              <w:t>cpld_mgmt | cpld_port&gt;_version</w:t>
            </w:r>
          </w:p>
        </w:tc>
      </w:tr>
      <w:tr w:rsidR="007B1863" w14:paraId="0BF5A2B6" w14:textId="77777777" w:rsidTr="00F05B68">
        <w:tc>
          <w:tcPr>
            <w:tcW w:w="1507" w:type="dxa"/>
            <w:shd w:val="clear" w:color="auto" w:fill="auto"/>
          </w:tcPr>
          <w:p w14:paraId="0BF5A2B4" w14:textId="77777777" w:rsidR="007B1863" w:rsidRDefault="007B1863" w:rsidP="00F05B68">
            <w:pPr>
              <w:pStyle w:val="TableBodyText"/>
              <w:rPr>
                <w:lang w:bidi="ar-SA"/>
              </w:rPr>
            </w:pPr>
            <w:r>
              <w:rPr>
                <w:lang w:bidi="ar-SA"/>
              </w:rPr>
              <w:t>Description</w:t>
            </w:r>
          </w:p>
        </w:tc>
        <w:tc>
          <w:tcPr>
            <w:tcW w:w="6542" w:type="dxa"/>
            <w:gridSpan w:val="3"/>
            <w:shd w:val="clear" w:color="auto" w:fill="auto"/>
          </w:tcPr>
          <w:p w14:paraId="0BF5A2B5" w14:textId="77777777" w:rsidR="007B1863" w:rsidRPr="00CC27A7" w:rsidRDefault="007B1863" w:rsidP="007B1863">
            <w:pPr>
              <w:pStyle w:val="TableBodyText"/>
              <w:rPr>
                <w:lang w:bidi="ar-SA"/>
              </w:rPr>
            </w:pPr>
            <w:r>
              <w:rPr>
                <w:lang w:bidi="ar-SA"/>
              </w:rPr>
              <w:t>Read cpld version number</w:t>
            </w:r>
          </w:p>
        </w:tc>
      </w:tr>
      <w:tr w:rsidR="007B1863" w14:paraId="0BF5A2B9" w14:textId="77777777" w:rsidTr="00F05B68">
        <w:tc>
          <w:tcPr>
            <w:tcW w:w="1507" w:type="dxa"/>
            <w:shd w:val="clear" w:color="auto" w:fill="auto"/>
          </w:tcPr>
          <w:p w14:paraId="0BF5A2B7" w14:textId="77777777" w:rsidR="007B1863" w:rsidRDefault="007B1863" w:rsidP="00F05B68">
            <w:pPr>
              <w:pStyle w:val="TableBodyText"/>
              <w:rPr>
                <w:lang w:bidi="ar-SA"/>
              </w:rPr>
            </w:pPr>
            <w:r>
              <w:rPr>
                <w:lang w:bidi="ar-SA"/>
              </w:rPr>
              <w:t>Access</w:t>
            </w:r>
          </w:p>
        </w:tc>
        <w:tc>
          <w:tcPr>
            <w:tcW w:w="6542" w:type="dxa"/>
            <w:gridSpan w:val="3"/>
            <w:shd w:val="clear" w:color="auto" w:fill="auto"/>
          </w:tcPr>
          <w:p w14:paraId="0BF5A2B8" w14:textId="77777777" w:rsidR="007B1863" w:rsidRPr="00CC27A7" w:rsidRDefault="007B1863" w:rsidP="007B1863">
            <w:pPr>
              <w:pStyle w:val="TableBodyText"/>
              <w:rPr>
                <w:lang w:bidi="ar-SA"/>
              </w:rPr>
            </w:pPr>
            <w:r>
              <w:rPr>
                <w:lang w:bidi="ar-SA"/>
              </w:rPr>
              <w:t>Read only</w:t>
            </w:r>
          </w:p>
        </w:tc>
      </w:tr>
      <w:tr w:rsidR="007B1863" w14:paraId="0BF5A2BC" w14:textId="77777777" w:rsidTr="00F05B68">
        <w:tc>
          <w:tcPr>
            <w:tcW w:w="1507" w:type="dxa"/>
            <w:shd w:val="clear" w:color="auto" w:fill="auto"/>
          </w:tcPr>
          <w:p w14:paraId="0BF5A2BA" w14:textId="77777777" w:rsidR="007B1863" w:rsidRDefault="007B1863" w:rsidP="00F05B68">
            <w:pPr>
              <w:pStyle w:val="TableBodyText"/>
              <w:rPr>
                <w:lang w:bidi="ar-SA"/>
              </w:rPr>
            </w:pPr>
            <w:r>
              <w:rPr>
                <w:lang w:bidi="ar-SA"/>
              </w:rPr>
              <w:t>Release version</w:t>
            </w:r>
          </w:p>
        </w:tc>
        <w:tc>
          <w:tcPr>
            <w:tcW w:w="6542" w:type="dxa"/>
            <w:gridSpan w:val="3"/>
            <w:shd w:val="clear" w:color="auto" w:fill="auto"/>
          </w:tcPr>
          <w:p w14:paraId="0BF5A2BB" w14:textId="77777777" w:rsidR="007B1863" w:rsidRPr="00CC27A7" w:rsidRDefault="007B1863" w:rsidP="00F05B68">
            <w:pPr>
              <w:pStyle w:val="TableBodyText"/>
              <w:rPr>
                <w:lang w:bidi="ar-SA"/>
              </w:rPr>
            </w:pPr>
            <w:r>
              <w:rPr>
                <w:lang w:bidi="ar-SA"/>
              </w:rPr>
              <w:t>1.0</w:t>
            </w:r>
          </w:p>
        </w:tc>
      </w:tr>
      <w:tr w:rsidR="007B1863" w14:paraId="0BF5A2C1" w14:textId="77777777" w:rsidTr="00F05B68">
        <w:tc>
          <w:tcPr>
            <w:tcW w:w="1507" w:type="dxa"/>
            <w:vMerge w:val="restart"/>
            <w:shd w:val="clear" w:color="auto" w:fill="auto"/>
          </w:tcPr>
          <w:p w14:paraId="0BF5A2BD" w14:textId="1566FDDA" w:rsidR="002A5775" w:rsidRPr="00F943EA" w:rsidRDefault="007B1863">
            <w:pPr>
              <w:pStyle w:val="TableBodyText"/>
              <w:rPr>
                <w:lang w:bidi="ar-SA"/>
              </w:rPr>
            </w:pPr>
            <w:r>
              <w:rPr>
                <w:lang w:bidi="ar-SA"/>
              </w:rPr>
              <w:t>Arguments</w:t>
            </w:r>
          </w:p>
        </w:tc>
        <w:tc>
          <w:tcPr>
            <w:tcW w:w="2333" w:type="dxa"/>
            <w:shd w:val="clear" w:color="auto" w:fill="auto"/>
          </w:tcPr>
          <w:p w14:paraId="0BF5A2BE" w14:textId="77777777" w:rsidR="007B1863" w:rsidRPr="00CC27A7" w:rsidRDefault="007B1863" w:rsidP="00F05B68">
            <w:pPr>
              <w:pStyle w:val="TableBodyText"/>
              <w:rPr>
                <w:lang w:bidi="ar-SA"/>
              </w:rPr>
            </w:pPr>
            <w:r>
              <w:rPr>
                <w:lang w:bidi="ar-SA"/>
              </w:rPr>
              <w:t>Name</w:t>
            </w:r>
          </w:p>
        </w:tc>
        <w:tc>
          <w:tcPr>
            <w:tcW w:w="1170" w:type="dxa"/>
          </w:tcPr>
          <w:p w14:paraId="0BF5A2BF" w14:textId="77777777" w:rsidR="007B1863" w:rsidRPr="00CC27A7" w:rsidRDefault="007B1863" w:rsidP="00F05B68">
            <w:pPr>
              <w:pStyle w:val="TableBodyText"/>
              <w:rPr>
                <w:lang w:bidi="ar-SA"/>
              </w:rPr>
            </w:pPr>
            <w:r>
              <w:rPr>
                <w:lang w:bidi="ar-SA"/>
              </w:rPr>
              <w:t>Data type</w:t>
            </w:r>
          </w:p>
        </w:tc>
        <w:tc>
          <w:tcPr>
            <w:tcW w:w="3039" w:type="dxa"/>
            <w:shd w:val="clear" w:color="auto" w:fill="auto"/>
          </w:tcPr>
          <w:p w14:paraId="0BF5A2C0" w14:textId="77777777" w:rsidR="007B1863" w:rsidRPr="00CC27A7" w:rsidRDefault="007B1863" w:rsidP="00F05B68">
            <w:pPr>
              <w:pStyle w:val="TableBodyText"/>
              <w:rPr>
                <w:lang w:bidi="ar-SA"/>
              </w:rPr>
            </w:pPr>
            <w:r>
              <w:rPr>
                <w:lang w:bidi="ar-SA"/>
              </w:rPr>
              <w:t xml:space="preserve">Values </w:t>
            </w:r>
          </w:p>
        </w:tc>
      </w:tr>
      <w:tr w:rsidR="007B1863" w14:paraId="0BF5A2C6" w14:textId="77777777" w:rsidTr="00F05B68">
        <w:tc>
          <w:tcPr>
            <w:tcW w:w="1507" w:type="dxa"/>
            <w:vMerge/>
            <w:shd w:val="clear" w:color="auto" w:fill="auto"/>
          </w:tcPr>
          <w:p w14:paraId="0BF5A2C2" w14:textId="77777777" w:rsidR="007B1863" w:rsidRDefault="007B1863" w:rsidP="00F05B68">
            <w:pPr>
              <w:pStyle w:val="TableBodyText"/>
              <w:rPr>
                <w:lang w:bidi="ar-SA"/>
              </w:rPr>
            </w:pPr>
          </w:p>
        </w:tc>
        <w:tc>
          <w:tcPr>
            <w:tcW w:w="2333" w:type="dxa"/>
            <w:shd w:val="clear" w:color="auto" w:fill="auto"/>
          </w:tcPr>
          <w:p w14:paraId="0BF5A2C3" w14:textId="77777777" w:rsidR="007B1863" w:rsidRPr="00CC27A7" w:rsidRDefault="003539F5" w:rsidP="007B1863">
            <w:pPr>
              <w:pStyle w:val="TableBodyText"/>
              <w:rPr>
                <w:lang w:bidi="ar-SA"/>
              </w:rPr>
            </w:pPr>
            <w:r>
              <w:rPr>
                <w:lang w:bidi="ar-SA"/>
              </w:rPr>
              <w:t>CPLD</w:t>
            </w:r>
            <w:r w:rsidR="007B1863">
              <w:rPr>
                <w:lang w:bidi="ar-SA"/>
              </w:rPr>
              <w:t xml:space="preserve"> version     </w:t>
            </w:r>
          </w:p>
        </w:tc>
        <w:tc>
          <w:tcPr>
            <w:tcW w:w="1170" w:type="dxa"/>
          </w:tcPr>
          <w:p w14:paraId="0BF5A2C4" w14:textId="77777777" w:rsidR="007B1863" w:rsidRPr="00CC27A7" w:rsidRDefault="007B1863" w:rsidP="00F05B68">
            <w:pPr>
              <w:pStyle w:val="TableBodyText"/>
              <w:rPr>
                <w:lang w:bidi="ar-SA"/>
              </w:rPr>
            </w:pPr>
            <w:r>
              <w:rPr>
                <w:lang w:bidi="ar-SA"/>
              </w:rPr>
              <w:t>Integer</w:t>
            </w:r>
          </w:p>
        </w:tc>
        <w:tc>
          <w:tcPr>
            <w:tcW w:w="3039" w:type="dxa"/>
            <w:shd w:val="clear" w:color="auto" w:fill="auto"/>
          </w:tcPr>
          <w:p w14:paraId="0BF5A2C5" w14:textId="77777777" w:rsidR="007B1863" w:rsidRPr="00CC27A7" w:rsidRDefault="007B1863" w:rsidP="00F05B68">
            <w:pPr>
              <w:pStyle w:val="TableBodyText"/>
              <w:rPr>
                <w:lang w:bidi="ar-SA"/>
              </w:rPr>
            </w:pPr>
            <w:r>
              <w:rPr>
                <w:lang w:bidi="ar-SA"/>
              </w:rPr>
              <w:t>&gt;= 0</w:t>
            </w:r>
          </w:p>
        </w:tc>
      </w:tr>
      <w:tr w:rsidR="007B1863" w14:paraId="0BF5A2CA" w14:textId="77777777" w:rsidTr="00F05B68">
        <w:tc>
          <w:tcPr>
            <w:tcW w:w="1507" w:type="dxa"/>
            <w:shd w:val="clear" w:color="auto" w:fill="auto"/>
          </w:tcPr>
          <w:p w14:paraId="0BF5A2C7" w14:textId="77777777" w:rsidR="007B1863" w:rsidRDefault="007B1863" w:rsidP="00F05B68">
            <w:pPr>
              <w:pStyle w:val="TableBodyText"/>
              <w:rPr>
                <w:lang w:bidi="ar-SA"/>
              </w:rPr>
            </w:pPr>
            <w:r>
              <w:rPr>
                <w:lang w:bidi="ar-SA"/>
              </w:rPr>
              <w:t xml:space="preserve">Example </w:t>
            </w:r>
          </w:p>
        </w:tc>
        <w:tc>
          <w:tcPr>
            <w:tcW w:w="6542" w:type="dxa"/>
            <w:gridSpan w:val="3"/>
            <w:shd w:val="clear" w:color="auto" w:fill="auto"/>
          </w:tcPr>
          <w:p w14:paraId="0BF5A2C8" w14:textId="77777777" w:rsidR="00DE3382" w:rsidRDefault="007B1863" w:rsidP="00DE3382">
            <w:pPr>
              <w:pStyle w:val="TableBodyText"/>
              <w:rPr>
                <w:lang w:bidi="ar-SA"/>
              </w:rPr>
            </w:pPr>
            <w:r>
              <w:rPr>
                <w:lang w:bidi="ar-SA"/>
              </w:rPr>
              <w:t xml:space="preserve">Get management board </w:t>
            </w:r>
            <w:r w:rsidR="00DE3382">
              <w:rPr>
                <w:lang w:bidi="ar-SA"/>
              </w:rPr>
              <w:t>CPLD</w:t>
            </w:r>
            <w:r>
              <w:rPr>
                <w:lang w:bidi="ar-SA"/>
              </w:rPr>
              <w:t xml:space="preserve"> version</w:t>
            </w:r>
            <w:r w:rsidR="00DE3382">
              <w:rPr>
                <w:lang w:bidi="ar-SA"/>
              </w:rPr>
              <w:t>:</w:t>
            </w:r>
          </w:p>
          <w:p w14:paraId="0BF5A2C9" w14:textId="5D47F2CC" w:rsidR="00E0099B" w:rsidRPr="00F943EA" w:rsidRDefault="007B1863">
            <w:pPr>
              <w:pStyle w:val="TableBodyText"/>
              <w:rPr>
                <w:b/>
                <w:bCs/>
                <w:color w:val="FF0000"/>
                <w:lang w:bidi="ar-SA"/>
                <w:rPrChange w:id="962" w:author="Vadim Pasternak [2]" w:date="2017-10-31T17:28:00Z">
                  <w:rPr>
                    <w:b/>
                    <w:bCs/>
                    <w:lang w:bidi="ar-SA"/>
                  </w:rPr>
                </w:rPrChange>
              </w:rPr>
            </w:pPr>
            <w:r w:rsidRPr="00F943EA">
              <w:rPr>
                <w:b/>
                <w:bCs/>
                <w:color w:val="auto"/>
                <w:lang w:bidi="ar-SA"/>
                <w:rPrChange w:id="963" w:author="Vadim Pasternak [2]" w:date="2017-10-31T17:28:00Z">
                  <w:rPr>
                    <w:b/>
                    <w:bCs/>
                    <w:lang w:bidi="ar-SA"/>
                  </w:rPr>
                </w:rPrChange>
              </w:rPr>
              <w:t xml:space="preserve">cat </w:t>
            </w:r>
            <w:del w:id="964" w:author="Vadim Pasternak" w:date="2018-12-06T01:40:00Z">
              <w:r w:rsidRPr="00F943EA" w:rsidDel="00D82BCB">
                <w:rPr>
                  <w:b/>
                  <w:bCs/>
                  <w:color w:val="auto"/>
                  <w:lang w:bidi="ar-SA"/>
                  <w:rPrChange w:id="965" w:author="Vadim Pasternak [2]" w:date="2017-10-31T17:28:00Z">
                    <w:rPr>
                      <w:b/>
                      <w:bCs/>
                      <w:lang w:bidi="ar-SA"/>
                    </w:rPr>
                  </w:rPrChange>
                </w:rPr>
                <w:delText>/bsp/</w:delText>
              </w:r>
            </w:del>
            <w:ins w:id="966" w:author="Vadim Pasternak" w:date="2018-12-06T01:40:00Z">
              <w:r w:rsidR="00D82BCB">
                <w:rPr>
                  <w:b/>
                  <w:bCs/>
                  <w:color w:val="auto"/>
                  <w:lang w:bidi="ar-SA"/>
                </w:rPr>
                <w:t>$bsp_path/</w:t>
              </w:r>
            </w:ins>
            <w:r w:rsidRPr="00F943EA">
              <w:rPr>
                <w:b/>
                <w:bCs/>
                <w:color w:val="auto"/>
                <w:lang w:bidi="ar-SA"/>
                <w:rPrChange w:id="967" w:author="Vadim Pasternak [2]" w:date="2017-10-31T17:28:00Z">
                  <w:rPr>
                    <w:b/>
                    <w:bCs/>
                    <w:lang w:bidi="ar-SA"/>
                  </w:rPr>
                </w:rPrChange>
              </w:rPr>
              <w:t>cpld/cpld_brd_version</w:t>
            </w:r>
          </w:p>
        </w:tc>
      </w:tr>
    </w:tbl>
    <w:p w14:paraId="0BF5A2CB" w14:textId="77777777" w:rsidR="007B1863" w:rsidRDefault="00E961BC" w:rsidP="00E961BC">
      <w:pPr>
        <w:pStyle w:val="Heading2"/>
      </w:pPr>
      <w:bookmarkStart w:id="968" w:name="_Toc429301681"/>
      <w:r>
        <w:t>EEPROM</w:t>
      </w:r>
      <w:r w:rsidR="007B1863">
        <w:t xml:space="preserve"> </w:t>
      </w:r>
      <w:r>
        <w:t>C</w:t>
      </w:r>
      <w:r w:rsidR="007B1863">
        <w:t>ontrol</w:t>
      </w:r>
      <w:bookmarkEnd w:id="968"/>
    </w:p>
    <w:p w14:paraId="0BF5A2CC" w14:textId="77777777" w:rsidR="007B1863" w:rsidRDefault="007B1863" w:rsidP="00E961BC">
      <w:pPr>
        <w:pStyle w:val="Heading3"/>
      </w:pPr>
      <w:bookmarkStart w:id="969" w:name="_Toc429301682"/>
      <w:r>
        <w:t xml:space="preserve">Read CPU </w:t>
      </w:r>
      <w:r w:rsidR="00E961BC" w:rsidRPr="00E961BC">
        <w:t xml:space="preserve">EEPROM </w:t>
      </w:r>
      <w:r w:rsidR="00E961BC">
        <w:t>D</w:t>
      </w:r>
      <w:r>
        <w:t>ata</w:t>
      </w:r>
      <w:bookmarkEnd w:id="969"/>
      <w:r>
        <w:tab/>
      </w:r>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1170"/>
        <w:gridCol w:w="3039"/>
      </w:tblGrid>
      <w:tr w:rsidR="007B1863" w14:paraId="0BF5A2CF" w14:textId="77777777" w:rsidTr="00F05B68">
        <w:tc>
          <w:tcPr>
            <w:tcW w:w="1507" w:type="dxa"/>
            <w:shd w:val="clear" w:color="auto" w:fill="auto"/>
          </w:tcPr>
          <w:p w14:paraId="0BF5A2CD" w14:textId="77777777" w:rsidR="007B1863" w:rsidRDefault="007B1863" w:rsidP="00F05B68">
            <w:pPr>
              <w:pStyle w:val="TableBodyText"/>
              <w:rPr>
                <w:lang w:bidi="ar-SA"/>
              </w:rPr>
            </w:pPr>
            <w:r>
              <w:rPr>
                <w:lang w:bidi="ar-SA"/>
              </w:rPr>
              <w:t>Node name</w:t>
            </w:r>
          </w:p>
        </w:tc>
        <w:tc>
          <w:tcPr>
            <w:tcW w:w="6542" w:type="dxa"/>
            <w:gridSpan w:val="3"/>
            <w:shd w:val="clear" w:color="auto" w:fill="auto"/>
          </w:tcPr>
          <w:p w14:paraId="0BF5A2CE" w14:textId="2C3A5AE5" w:rsidR="007B1863" w:rsidRPr="00CC27A7" w:rsidRDefault="007B1863" w:rsidP="007B1863">
            <w:pPr>
              <w:pStyle w:val="TableBodyText"/>
              <w:rPr>
                <w:lang w:bidi="ar-SA"/>
              </w:rPr>
            </w:pPr>
            <w:del w:id="970" w:author="Vadim Pasternak" w:date="2018-12-06T01:40:00Z">
              <w:r w:rsidDel="00D82BCB">
                <w:rPr>
                  <w:lang w:bidi="ar-SA"/>
                </w:rPr>
                <w:delText>/bsp/</w:delText>
              </w:r>
            </w:del>
            <w:ins w:id="971" w:author="Vadim Pasternak" w:date="2018-12-06T01:40:00Z">
              <w:r w:rsidR="00D82BCB">
                <w:rPr>
                  <w:lang w:bidi="ar-SA"/>
                </w:rPr>
                <w:t>$bsp_path/</w:t>
              </w:r>
            </w:ins>
            <w:r>
              <w:rPr>
                <w:lang w:bidi="ar-SA"/>
              </w:rPr>
              <w:t>eeprom/cpu_info</w:t>
            </w:r>
          </w:p>
        </w:tc>
      </w:tr>
      <w:tr w:rsidR="007B1863" w14:paraId="0BF5A2D2" w14:textId="77777777" w:rsidTr="00F05B68">
        <w:tc>
          <w:tcPr>
            <w:tcW w:w="1507" w:type="dxa"/>
            <w:shd w:val="clear" w:color="auto" w:fill="auto"/>
          </w:tcPr>
          <w:p w14:paraId="0BF5A2D0" w14:textId="77777777" w:rsidR="007B1863" w:rsidRDefault="007B1863" w:rsidP="00F05B68">
            <w:pPr>
              <w:pStyle w:val="TableBodyText"/>
              <w:rPr>
                <w:lang w:bidi="ar-SA"/>
              </w:rPr>
            </w:pPr>
            <w:r>
              <w:rPr>
                <w:lang w:bidi="ar-SA"/>
              </w:rPr>
              <w:t>Description</w:t>
            </w:r>
          </w:p>
        </w:tc>
        <w:tc>
          <w:tcPr>
            <w:tcW w:w="6542" w:type="dxa"/>
            <w:gridSpan w:val="3"/>
            <w:shd w:val="clear" w:color="auto" w:fill="auto"/>
          </w:tcPr>
          <w:p w14:paraId="0BF5A2D1" w14:textId="77777777" w:rsidR="007B1863" w:rsidRPr="00CC27A7" w:rsidRDefault="007B1863" w:rsidP="007B1863">
            <w:pPr>
              <w:pStyle w:val="TableBodyText"/>
              <w:rPr>
                <w:lang w:bidi="ar-SA"/>
              </w:rPr>
            </w:pPr>
            <w:r>
              <w:rPr>
                <w:lang w:bidi="ar-SA"/>
              </w:rPr>
              <w:t xml:space="preserve">Read </w:t>
            </w:r>
            <w:r w:rsidR="0008777C">
              <w:rPr>
                <w:lang w:bidi="ar-SA"/>
              </w:rPr>
              <w:t xml:space="preserve">CPU </w:t>
            </w:r>
            <w:r>
              <w:rPr>
                <w:lang w:bidi="ar-SA"/>
              </w:rPr>
              <w:t>raw data in hex format</w:t>
            </w:r>
          </w:p>
        </w:tc>
      </w:tr>
      <w:tr w:rsidR="007B1863" w14:paraId="0BF5A2D5" w14:textId="77777777" w:rsidTr="00F05B68">
        <w:tc>
          <w:tcPr>
            <w:tcW w:w="1507" w:type="dxa"/>
            <w:shd w:val="clear" w:color="auto" w:fill="auto"/>
          </w:tcPr>
          <w:p w14:paraId="0BF5A2D3" w14:textId="77777777" w:rsidR="007B1863" w:rsidRDefault="007B1863" w:rsidP="00F05B68">
            <w:pPr>
              <w:pStyle w:val="TableBodyText"/>
              <w:rPr>
                <w:lang w:bidi="ar-SA"/>
              </w:rPr>
            </w:pPr>
            <w:r>
              <w:rPr>
                <w:lang w:bidi="ar-SA"/>
              </w:rPr>
              <w:t>Access</w:t>
            </w:r>
          </w:p>
        </w:tc>
        <w:tc>
          <w:tcPr>
            <w:tcW w:w="6542" w:type="dxa"/>
            <w:gridSpan w:val="3"/>
            <w:shd w:val="clear" w:color="auto" w:fill="auto"/>
          </w:tcPr>
          <w:p w14:paraId="0BF5A2D4" w14:textId="77777777" w:rsidR="007B1863" w:rsidRPr="00CC27A7" w:rsidRDefault="007B1863" w:rsidP="00F05B68">
            <w:pPr>
              <w:pStyle w:val="TableBodyText"/>
              <w:rPr>
                <w:lang w:bidi="ar-SA"/>
              </w:rPr>
            </w:pPr>
            <w:r>
              <w:rPr>
                <w:lang w:bidi="ar-SA"/>
              </w:rPr>
              <w:t>Read only</w:t>
            </w:r>
          </w:p>
        </w:tc>
      </w:tr>
      <w:tr w:rsidR="007B1863" w14:paraId="0BF5A2D8" w14:textId="77777777" w:rsidTr="00F05B68">
        <w:tc>
          <w:tcPr>
            <w:tcW w:w="1507" w:type="dxa"/>
            <w:shd w:val="clear" w:color="auto" w:fill="auto"/>
          </w:tcPr>
          <w:p w14:paraId="0BF5A2D6" w14:textId="77777777" w:rsidR="007B1863" w:rsidRDefault="007B1863" w:rsidP="00F05B68">
            <w:pPr>
              <w:pStyle w:val="TableBodyText"/>
              <w:rPr>
                <w:lang w:bidi="ar-SA"/>
              </w:rPr>
            </w:pPr>
            <w:r>
              <w:rPr>
                <w:lang w:bidi="ar-SA"/>
              </w:rPr>
              <w:t>Release version</w:t>
            </w:r>
          </w:p>
        </w:tc>
        <w:tc>
          <w:tcPr>
            <w:tcW w:w="6542" w:type="dxa"/>
            <w:gridSpan w:val="3"/>
            <w:shd w:val="clear" w:color="auto" w:fill="auto"/>
          </w:tcPr>
          <w:p w14:paraId="0BF5A2D7" w14:textId="77777777" w:rsidR="007B1863" w:rsidRPr="00CC27A7" w:rsidRDefault="007B1863" w:rsidP="00F05B68">
            <w:pPr>
              <w:pStyle w:val="TableBodyText"/>
              <w:rPr>
                <w:lang w:bidi="ar-SA"/>
              </w:rPr>
            </w:pPr>
            <w:r>
              <w:rPr>
                <w:lang w:bidi="ar-SA"/>
              </w:rPr>
              <w:t>1.0</w:t>
            </w:r>
          </w:p>
        </w:tc>
      </w:tr>
      <w:tr w:rsidR="007B1863" w14:paraId="0BF5A2DD" w14:textId="77777777" w:rsidTr="00F05B68">
        <w:tc>
          <w:tcPr>
            <w:tcW w:w="1507" w:type="dxa"/>
            <w:vMerge w:val="restart"/>
            <w:shd w:val="clear" w:color="auto" w:fill="auto"/>
          </w:tcPr>
          <w:p w14:paraId="0BF5A2D9" w14:textId="77777777" w:rsidR="007B1863" w:rsidRDefault="007B1863" w:rsidP="00F05B68">
            <w:pPr>
              <w:pStyle w:val="TableBodyText"/>
              <w:rPr>
                <w:lang w:bidi="ar-SA"/>
              </w:rPr>
            </w:pPr>
            <w:r>
              <w:rPr>
                <w:lang w:bidi="ar-SA"/>
              </w:rPr>
              <w:t>Arguments</w:t>
            </w:r>
          </w:p>
        </w:tc>
        <w:tc>
          <w:tcPr>
            <w:tcW w:w="2333" w:type="dxa"/>
            <w:shd w:val="clear" w:color="auto" w:fill="auto"/>
          </w:tcPr>
          <w:p w14:paraId="0BF5A2DA" w14:textId="77777777" w:rsidR="007B1863" w:rsidRPr="00CC27A7" w:rsidRDefault="007B1863" w:rsidP="00F05B68">
            <w:pPr>
              <w:pStyle w:val="TableBodyText"/>
              <w:rPr>
                <w:lang w:bidi="ar-SA"/>
              </w:rPr>
            </w:pPr>
            <w:r>
              <w:rPr>
                <w:lang w:bidi="ar-SA"/>
              </w:rPr>
              <w:t>Name</w:t>
            </w:r>
          </w:p>
        </w:tc>
        <w:tc>
          <w:tcPr>
            <w:tcW w:w="1170" w:type="dxa"/>
          </w:tcPr>
          <w:p w14:paraId="0BF5A2DB" w14:textId="77777777" w:rsidR="007B1863" w:rsidRPr="00CC27A7" w:rsidRDefault="007B1863" w:rsidP="00F05B68">
            <w:pPr>
              <w:pStyle w:val="TableBodyText"/>
              <w:rPr>
                <w:lang w:bidi="ar-SA"/>
              </w:rPr>
            </w:pPr>
            <w:r>
              <w:rPr>
                <w:lang w:bidi="ar-SA"/>
              </w:rPr>
              <w:t>Data type</w:t>
            </w:r>
          </w:p>
        </w:tc>
        <w:tc>
          <w:tcPr>
            <w:tcW w:w="3039" w:type="dxa"/>
            <w:shd w:val="clear" w:color="auto" w:fill="auto"/>
          </w:tcPr>
          <w:p w14:paraId="0BF5A2DC" w14:textId="77777777" w:rsidR="007B1863" w:rsidRPr="00CC27A7" w:rsidRDefault="007B1863" w:rsidP="00F05B68">
            <w:pPr>
              <w:pStyle w:val="TableBodyText"/>
              <w:rPr>
                <w:lang w:bidi="ar-SA"/>
              </w:rPr>
            </w:pPr>
            <w:r>
              <w:rPr>
                <w:lang w:bidi="ar-SA"/>
              </w:rPr>
              <w:t xml:space="preserve">Values </w:t>
            </w:r>
          </w:p>
        </w:tc>
      </w:tr>
      <w:tr w:rsidR="007B1863" w14:paraId="0BF5A2E2" w14:textId="77777777" w:rsidTr="00F05B68">
        <w:tc>
          <w:tcPr>
            <w:tcW w:w="1507" w:type="dxa"/>
            <w:vMerge/>
            <w:shd w:val="clear" w:color="auto" w:fill="auto"/>
          </w:tcPr>
          <w:p w14:paraId="0BF5A2DE" w14:textId="77777777" w:rsidR="007B1863" w:rsidRDefault="007B1863" w:rsidP="00F05B68">
            <w:pPr>
              <w:pStyle w:val="TableBodyText"/>
              <w:rPr>
                <w:lang w:bidi="ar-SA"/>
              </w:rPr>
            </w:pPr>
          </w:p>
        </w:tc>
        <w:tc>
          <w:tcPr>
            <w:tcW w:w="2333" w:type="dxa"/>
            <w:shd w:val="clear" w:color="auto" w:fill="auto"/>
          </w:tcPr>
          <w:p w14:paraId="0BF5A2DF" w14:textId="77777777" w:rsidR="007B1863" w:rsidRPr="00CC27A7" w:rsidRDefault="00523396" w:rsidP="00F05B68">
            <w:pPr>
              <w:pStyle w:val="TableBodyText"/>
              <w:rPr>
                <w:lang w:bidi="ar-SA"/>
              </w:rPr>
            </w:pPr>
            <w:r>
              <w:rPr>
                <w:lang w:bidi="ar-SA"/>
              </w:rPr>
              <w:t>EEPROM information</w:t>
            </w:r>
          </w:p>
        </w:tc>
        <w:tc>
          <w:tcPr>
            <w:tcW w:w="1170" w:type="dxa"/>
          </w:tcPr>
          <w:p w14:paraId="0BF5A2E0" w14:textId="77777777" w:rsidR="007B1863" w:rsidRPr="00CC27A7" w:rsidRDefault="007B1863" w:rsidP="00F05B68">
            <w:pPr>
              <w:pStyle w:val="TableBodyText"/>
              <w:rPr>
                <w:lang w:bidi="ar-SA"/>
              </w:rPr>
            </w:pPr>
            <w:r>
              <w:rPr>
                <w:lang w:bidi="ar-SA"/>
              </w:rPr>
              <w:t>Hex</w:t>
            </w:r>
          </w:p>
        </w:tc>
        <w:tc>
          <w:tcPr>
            <w:tcW w:w="3039" w:type="dxa"/>
            <w:shd w:val="clear" w:color="auto" w:fill="auto"/>
          </w:tcPr>
          <w:p w14:paraId="0BF5A2E1" w14:textId="77777777" w:rsidR="007B1863" w:rsidRPr="00CC27A7" w:rsidRDefault="007B1863" w:rsidP="00F05B68">
            <w:pPr>
              <w:pStyle w:val="TableBodyText"/>
              <w:rPr>
                <w:lang w:bidi="ar-SA"/>
              </w:rPr>
            </w:pPr>
            <w:r>
              <w:rPr>
                <w:lang w:bidi="ar-SA"/>
              </w:rPr>
              <w:t xml:space="preserve">Hex dump format of memory </w:t>
            </w:r>
          </w:p>
        </w:tc>
      </w:tr>
      <w:tr w:rsidR="007B1863" w14:paraId="0BF5A2E5" w14:textId="77777777" w:rsidTr="00F05B68">
        <w:tc>
          <w:tcPr>
            <w:tcW w:w="1507" w:type="dxa"/>
            <w:shd w:val="clear" w:color="auto" w:fill="auto"/>
          </w:tcPr>
          <w:p w14:paraId="0BF5A2E3" w14:textId="77777777" w:rsidR="007B1863" w:rsidRDefault="007B1863" w:rsidP="00F05B68">
            <w:pPr>
              <w:pStyle w:val="TableBodyText"/>
              <w:rPr>
                <w:lang w:bidi="ar-SA"/>
              </w:rPr>
            </w:pPr>
            <w:r>
              <w:rPr>
                <w:lang w:bidi="ar-SA"/>
              </w:rPr>
              <w:t xml:space="preserve">Example </w:t>
            </w:r>
          </w:p>
        </w:tc>
        <w:tc>
          <w:tcPr>
            <w:tcW w:w="6542" w:type="dxa"/>
            <w:gridSpan w:val="3"/>
            <w:shd w:val="clear" w:color="auto" w:fill="auto"/>
          </w:tcPr>
          <w:p w14:paraId="0BF5A2E4" w14:textId="55BDD46A" w:rsidR="007B1863" w:rsidRPr="00DE64A7" w:rsidRDefault="007B1863" w:rsidP="007B1863">
            <w:pPr>
              <w:pStyle w:val="TableBodyText"/>
              <w:rPr>
                <w:b/>
                <w:bCs/>
                <w:lang w:bidi="ar-SA"/>
              </w:rPr>
            </w:pPr>
            <w:r>
              <w:rPr>
                <w:lang w:bidi="ar-SA"/>
              </w:rPr>
              <w:t xml:space="preserve">Get </w:t>
            </w:r>
            <w:r w:rsidR="0008777C">
              <w:rPr>
                <w:lang w:bidi="ar-SA"/>
              </w:rPr>
              <w:t xml:space="preserve">CPU </w:t>
            </w:r>
            <w:r w:rsidR="00523396">
              <w:rPr>
                <w:lang w:bidi="ar-SA"/>
              </w:rPr>
              <w:t xml:space="preserve">EEPROM </w:t>
            </w:r>
            <w:r>
              <w:rPr>
                <w:lang w:bidi="ar-SA"/>
              </w:rPr>
              <w:t>information</w:t>
            </w:r>
            <w:r w:rsidR="00BF4C5E">
              <w:rPr>
                <w:lang w:bidi="ar-SA"/>
              </w:rPr>
              <w:t>:</w:t>
            </w:r>
            <w:r>
              <w:rPr>
                <w:lang w:bidi="ar-SA"/>
              </w:rPr>
              <w:t xml:space="preserve">  </w:t>
            </w:r>
            <w:r>
              <w:rPr>
                <w:lang w:bidi="ar-SA"/>
              </w:rPr>
              <w:br/>
            </w:r>
            <w:r w:rsidRPr="00927720">
              <w:rPr>
                <w:b/>
                <w:bCs/>
                <w:lang w:bidi="ar-SA"/>
              </w:rPr>
              <w:t xml:space="preserve">cat </w:t>
            </w:r>
            <w:del w:id="972" w:author="Vadim Pasternak" w:date="2018-12-06T01:40:00Z">
              <w:r w:rsidRPr="00927720" w:rsidDel="00D82BCB">
                <w:rPr>
                  <w:b/>
                  <w:bCs/>
                  <w:lang w:bidi="ar-SA"/>
                </w:rPr>
                <w:delText>/bsp/</w:delText>
              </w:r>
            </w:del>
            <w:ins w:id="973" w:author="Vadim Pasternak" w:date="2018-12-06T01:40:00Z">
              <w:r w:rsidR="00D82BCB">
                <w:rPr>
                  <w:b/>
                  <w:bCs/>
                  <w:lang w:bidi="ar-SA"/>
                </w:rPr>
                <w:t>$bsp_path/</w:t>
              </w:r>
            </w:ins>
            <w:r>
              <w:rPr>
                <w:b/>
                <w:bCs/>
                <w:lang w:bidi="ar-SA"/>
              </w:rPr>
              <w:t>eeprom/cpu_info</w:t>
            </w:r>
          </w:p>
        </w:tc>
      </w:tr>
    </w:tbl>
    <w:p w14:paraId="0BF5A2E6" w14:textId="77777777" w:rsidR="007B1863" w:rsidRDefault="007B1863" w:rsidP="00ED671F">
      <w:pPr>
        <w:pStyle w:val="Heading3"/>
      </w:pPr>
      <w:bookmarkStart w:id="974" w:name="_Toc429301683"/>
      <w:r>
        <w:lastRenderedPageBreak/>
        <w:t xml:space="preserve">Read </w:t>
      </w:r>
      <w:r w:rsidR="00ED671F">
        <w:t>F</w:t>
      </w:r>
      <w:r>
        <w:t xml:space="preserve">an </w:t>
      </w:r>
      <w:r w:rsidR="00ED671F">
        <w:t>M</w:t>
      </w:r>
      <w:r>
        <w:t xml:space="preserve">odule </w:t>
      </w:r>
      <w:r w:rsidR="00ED671F">
        <w:t>EEPROM</w:t>
      </w:r>
      <w:r>
        <w:t xml:space="preserve"> </w:t>
      </w:r>
      <w:r w:rsidR="00ED671F">
        <w:t>D</w:t>
      </w:r>
      <w:r>
        <w:t>ata</w:t>
      </w:r>
      <w:bookmarkEnd w:id="974"/>
      <w:r>
        <w:tab/>
      </w:r>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1170"/>
        <w:gridCol w:w="3039"/>
      </w:tblGrid>
      <w:tr w:rsidR="007B1863" w14:paraId="0BF5A2E9" w14:textId="77777777" w:rsidTr="00F05B68">
        <w:tc>
          <w:tcPr>
            <w:tcW w:w="1507" w:type="dxa"/>
            <w:shd w:val="clear" w:color="auto" w:fill="auto"/>
          </w:tcPr>
          <w:p w14:paraId="0BF5A2E7" w14:textId="77777777" w:rsidR="007B1863" w:rsidRDefault="007B1863" w:rsidP="00F05B68">
            <w:pPr>
              <w:pStyle w:val="TableBodyText"/>
              <w:rPr>
                <w:lang w:bidi="ar-SA"/>
              </w:rPr>
            </w:pPr>
            <w:r>
              <w:rPr>
                <w:lang w:bidi="ar-SA"/>
              </w:rPr>
              <w:t>Node name</w:t>
            </w:r>
          </w:p>
        </w:tc>
        <w:tc>
          <w:tcPr>
            <w:tcW w:w="6542" w:type="dxa"/>
            <w:gridSpan w:val="3"/>
            <w:shd w:val="clear" w:color="auto" w:fill="auto"/>
          </w:tcPr>
          <w:p w14:paraId="0BF5A2E8" w14:textId="6E8ABC73" w:rsidR="007B1863" w:rsidRPr="00CC27A7" w:rsidRDefault="007B1863" w:rsidP="00F05B68">
            <w:pPr>
              <w:pStyle w:val="TableBodyText"/>
              <w:rPr>
                <w:lang w:bidi="ar-SA"/>
              </w:rPr>
            </w:pPr>
            <w:del w:id="975" w:author="Vadim Pasternak" w:date="2018-12-06T01:40:00Z">
              <w:r w:rsidDel="00D82BCB">
                <w:rPr>
                  <w:lang w:bidi="ar-SA"/>
                </w:rPr>
                <w:delText>/bsp/</w:delText>
              </w:r>
            </w:del>
            <w:ins w:id="976" w:author="Vadim Pasternak" w:date="2018-12-06T01:40:00Z">
              <w:r w:rsidR="00D82BCB">
                <w:rPr>
                  <w:lang w:bidi="ar-SA"/>
                </w:rPr>
                <w:t>$bsp_path/</w:t>
              </w:r>
            </w:ins>
            <w:r>
              <w:rPr>
                <w:lang w:bidi="ar-SA"/>
              </w:rPr>
              <w:t>eeprom/fan&lt;fan module number&gt;_info</w:t>
            </w:r>
          </w:p>
        </w:tc>
      </w:tr>
      <w:tr w:rsidR="007B1863" w14:paraId="0BF5A2EC" w14:textId="77777777" w:rsidTr="00F05B68">
        <w:tc>
          <w:tcPr>
            <w:tcW w:w="1507" w:type="dxa"/>
            <w:shd w:val="clear" w:color="auto" w:fill="auto"/>
          </w:tcPr>
          <w:p w14:paraId="0BF5A2EA" w14:textId="77777777" w:rsidR="007B1863" w:rsidRDefault="007B1863" w:rsidP="00F05B68">
            <w:pPr>
              <w:pStyle w:val="TableBodyText"/>
              <w:rPr>
                <w:lang w:bidi="ar-SA"/>
              </w:rPr>
            </w:pPr>
            <w:r>
              <w:rPr>
                <w:lang w:bidi="ar-SA"/>
              </w:rPr>
              <w:t>Description</w:t>
            </w:r>
          </w:p>
        </w:tc>
        <w:tc>
          <w:tcPr>
            <w:tcW w:w="6542" w:type="dxa"/>
            <w:gridSpan w:val="3"/>
            <w:shd w:val="clear" w:color="auto" w:fill="auto"/>
          </w:tcPr>
          <w:p w14:paraId="0BF5A2EB" w14:textId="77777777" w:rsidR="007B1863" w:rsidRPr="00CC27A7" w:rsidRDefault="007B1863" w:rsidP="007B1863">
            <w:pPr>
              <w:pStyle w:val="TableBodyText"/>
              <w:rPr>
                <w:lang w:bidi="ar-SA"/>
              </w:rPr>
            </w:pPr>
            <w:r>
              <w:rPr>
                <w:lang w:bidi="ar-SA"/>
              </w:rPr>
              <w:t>Read fan module raw data in hex format</w:t>
            </w:r>
          </w:p>
        </w:tc>
      </w:tr>
      <w:tr w:rsidR="007B1863" w14:paraId="0BF5A2EF" w14:textId="77777777" w:rsidTr="00F05B68">
        <w:tc>
          <w:tcPr>
            <w:tcW w:w="1507" w:type="dxa"/>
            <w:shd w:val="clear" w:color="auto" w:fill="auto"/>
          </w:tcPr>
          <w:p w14:paraId="0BF5A2ED" w14:textId="77777777" w:rsidR="007B1863" w:rsidRDefault="007B1863" w:rsidP="00F05B68">
            <w:pPr>
              <w:pStyle w:val="TableBodyText"/>
              <w:rPr>
                <w:lang w:bidi="ar-SA"/>
              </w:rPr>
            </w:pPr>
            <w:r>
              <w:rPr>
                <w:lang w:bidi="ar-SA"/>
              </w:rPr>
              <w:t>Access</w:t>
            </w:r>
          </w:p>
        </w:tc>
        <w:tc>
          <w:tcPr>
            <w:tcW w:w="6542" w:type="dxa"/>
            <w:gridSpan w:val="3"/>
            <w:shd w:val="clear" w:color="auto" w:fill="auto"/>
          </w:tcPr>
          <w:p w14:paraId="0BF5A2EE" w14:textId="77777777" w:rsidR="007B1863" w:rsidRPr="00CC27A7" w:rsidRDefault="007B1863" w:rsidP="00F05B68">
            <w:pPr>
              <w:pStyle w:val="TableBodyText"/>
              <w:rPr>
                <w:lang w:bidi="ar-SA"/>
              </w:rPr>
            </w:pPr>
            <w:r>
              <w:rPr>
                <w:lang w:bidi="ar-SA"/>
              </w:rPr>
              <w:t>Read only</w:t>
            </w:r>
          </w:p>
        </w:tc>
      </w:tr>
      <w:tr w:rsidR="007B1863" w14:paraId="0BF5A2F2" w14:textId="77777777" w:rsidTr="00F05B68">
        <w:tc>
          <w:tcPr>
            <w:tcW w:w="1507" w:type="dxa"/>
            <w:shd w:val="clear" w:color="auto" w:fill="auto"/>
          </w:tcPr>
          <w:p w14:paraId="0BF5A2F0" w14:textId="77777777" w:rsidR="007B1863" w:rsidRDefault="007B1863" w:rsidP="00F05B68">
            <w:pPr>
              <w:pStyle w:val="TableBodyText"/>
              <w:rPr>
                <w:lang w:bidi="ar-SA"/>
              </w:rPr>
            </w:pPr>
            <w:r>
              <w:rPr>
                <w:lang w:bidi="ar-SA"/>
              </w:rPr>
              <w:t>Release version</w:t>
            </w:r>
          </w:p>
        </w:tc>
        <w:tc>
          <w:tcPr>
            <w:tcW w:w="6542" w:type="dxa"/>
            <w:gridSpan w:val="3"/>
            <w:shd w:val="clear" w:color="auto" w:fill="auto"/>
          </w:tcPr>
          <w:p w14:paraId="0BF5A2F1" w14:textId="77777777" w:rsidR="007B1863" w:rsidRPr="00CC27A7" w:rsidRDefault="007B1863" w:rsidP="00F05B68">
            <w:pPr>
              <w:pStyle w:val="TableBodyText"/>
              <w:rPr>
                <w:lang w:bidi="ar-SA"/>
              </w:rPr>
            </w:pPr>
            <w:r>
              <w:rPr>
                <w:lang w:bidi="ar-SA"/>
              </w:rPr>
              <w:t>1.0</w:t>
            </w:r>
          </w:p>
        </w:tc>
      </w:tr>
      <w:tr w:rsidR="007B1863" w14:paraId="0BF5A2F7" w14:textId="77777777" w:rsidTr="00F05B68">
        <w:tc>
          <w:tcPr>
            <w:tcW w:w="1507" w:type="dxa"/>
            <w:vMerge w:val="restart"/>
            <w:shd w:val="clear" w:color="auto" w:fill="auto"/>
          </w:tcPr>
          <w:p w14:paraId="0BF5A2F3" w14:textId="77777777" w:rsidR="007B1863" w:rsidRDefault="007B1863" w:rsidP="00F05B68">
            <w:pPr>
              <w:pStyle w:val="TableBodyText"/>
              <w:rPr>
                <w:lang w:bidi="ar-SA"/>
              </w:rPr>
            </w:pPr>
            <w:r>
              <w:rPr>
                <w:lang w:bidi="ar-SA"/>
              </w:rPr>
              <w:t>Arguments</w:t>
            </w:r>
          </w:p>
        </w:tc>
        <w:tc>
          <w:tcPr>
            <w:tcW w:w="2333" w:type="dxa"/>
            <w:shd w:val="clear" w:color="auto" w:fill="auto"/>
          </w:tcPr>
          <w:p w14:paraId="0BF5A2F4" w14:textId="77777777" w:rsidR="007B1863" w:rsidRPr="00CC27A7" w:rsidRDefault="007B1863" w:rsidP="00F05B68">
            <w:pPr>
              <w:pStyle w:val="TableBodyText"/>
              <w:rPr>
                <w:lang w:bidi="ar-SA"/>
              </w:rPr>
            </w:pPr>
            <w:r>
              <w:rPr>
                <w:lang w:bidi="ar-SA"/>
              </w:rPr>
              <w:t>Name</w:t>
            </w:r>
          </w:p>
        </w:tc>
        <w:tc>
          <w:tcPr>
            <w:tcW w:w="1170" w:type="dxa"/>
          </w:tcPr>
          <w:p w14:paraId="0BF5A2F5" w14:textId="77777777" w:rsidR="007B1863" w:rsidRPr="00CC27A7" w:rsidRDefault="007B1863" w:rsidP="00F05B68">
            <w:pPr>
              <w:pStyle w:val="TableBodyText"/>
              <w:rPr>
                <w:lang w:bidi="ar-SA"/>
              </w:rPr>
            </w:pPr>
            <w:r>
              <w:rPr>
                <w:lang w:bidi="ar-SA"/>
              </w:rPr>
              <w:t>Data type</w:t>
            </w:r>
          </w:p>
        </w:tc>
        <w:tc>
          <w:tcPr>
            <w:tcW w:w="3039" w:type="dxa"/>
            <w:shd w:val="clear" w:color="auto" w:fill="auto"/>
          </w:tcPr>
          <w:p w14:paraId="0BF5A2F6" w14:textId="77777777" w:rsidR="007B1863" w:rsidRPr="00CC27A7" w:rsidRDefault="007B1863" w:rsidP="00F05B68">
            <w:pPr>
              <w:pStyle w:val="TableBodyText"/>
              <w:rPr>
                <w:lang w:bidi="ar-SA"/>
              </w:rPr>
            </w:pPr>
            <w:r>
              <w:rPr>
                <w:lang w:bidi="ar-SA"/>
              </w:rPr>
              <w:t xml:space="preserve">Values </w:t>
            </w:r>
          </w:p>
        </w:tc>
      </w:tr>
      <w:tr w:rsidR="007B1863" w14:paraId="0BF5A2FC" w14:textId="77777777" w:rsidTr="00F05B68">
        <w:tc>
          <w:tcPr>
            <w:tcW w:w="1507" w:type="dxa"/>
            <w:vMerge/>
            <w:shd w:val="clear" w:color="auto" w:fill="auto"/>
          </w:tcPr>
          <w:p w14:paraId="0BF5A2F8" w14:textId="77777777" w:rsidR="007B1863" w:rsidRDefault="007B1863" w:rsidP="00F05B68">
            <w:pPr>
              <w:pStyle w:val="TableBodyText"/>
              <w:rPr>
                <w:lang w:bidi="ar-SA"/>
              </w:rPr>
            </w:pPr>
          </w:p>
        </w:tc>
        <w:tc>
          <w:tcPr>
            <w:tcW w:w="2333" w:type="dxa"/>
            <w:shd w:val="clear" w:color="auto" w:fill="auto"/>
          </w:tcPr>
          <w:p w14:paraId="0BF5A2F9" w14:textId="77777777" w:rsidR="007B1863" w:rsidRPr="00CC27A7" w:rsidRDefault="00523396" w:rsidP="00523396">
            <w:pPr>
              <w:pStyle w:val="TableBodyText"/>
              <w:rPr>
                <w:lang w:bidi="ar-SA"/>
              </w:rPr>
            </w:pPr>
            <w:r>
              <w:rPr>
                <w:lang w:bidi="ar-SA"/>
              </w:rPr>
              <w:t>EEPROM information</w:t>
            </w:r>
          </w:p>
        </w:tc>
        <w:tc>
          <w:tcPr>
            <w:tcW w:w="1170" w:type="dxa"/>
          </w:tcPr>
          <w:p w14:paraId="0BF5A2FA" w14:textId="77777777" w:rsidR="007B1863" w:rsidRPr="00CC27A7" w:rsidRDefault="007B1863" w:rsidP="00F05B68">
            <w:pPr>
              <w:pStyle w:val="TableBodyText"/>
              <w:rPr>
                <w:lang w:bidi="ar-SA"/>
              </w:rPr>
            </w:pPr>
            <w:r>
              <w:rPr>
                <w:lang w:bidi="ar-SA"/>
              </w:rPr>
              <w:t>Hex</w:t>
            </w:r>
          </w:p>
        </w:tc>
        <w:tc>
          <w:tcPr>
            <w:tcW w:w="3039" w:type="dxa"/>
            <w:shd w:val="clear" w:color="auto" w:fill="auto"/>
          </w:tcPr>
          <w:p w14:paraId="0BF5A2FB" w14:textId="77777777" w:rsidR="007B1863" w:rsidRPr="00CC27A7" w:rsidRDefault="007B1863" w:rsidP="00F05B68">
            <w:pPr>
              <w:pStyle w:val="TableBodyText"/>
              <w:rPr>
                <w:lang w:bidi="ar-SA"/>
              </w:rPr>
            </w:pPr>
            <w:r>
              <w:rPr>
                <w:lang w:bidi="ar-SA"/>
              </w:rPr>
              <w:t xml:space="preserve">Hex dump format of memory </w:t>
            </w:r>
          </w:p>
        </w:tc>
      </w:tr>
      <w:tr w:rsidR="007B1863" w14:paraId="0BF5A2FF" w14:textId="77777777" w:rsidTr="00F05B68">
        <w:tc>
          <w:tcPr>
            <w:tcW w:w="1507" w:type="dxa"/>
            <w:shd w:val="clear" w:color="auto" w:fill="auto"/>
          </w:tcPr>
          <w:p w14:paraId="0BF5A2FD" w14:textId="77777777" w:rsidR="007B1863" w:rsidRDefault="007B1863" w:rsidP="00F05B68">
            <w:pPr>
              <w:pStyle w:val="TableBodyText"/>
              <w:rPr>
                <w:lang w:bidi="ar-SA"/>
              </w:rPr>
            </w:pPr>
            <w:r>
              <w:rPr>
                <w:lang w:bidi="ar-SA"/>
              </w:rPr>
              <w:t xml:space="preserve">Example </w:t>
            </w:r>
          </w:p>
        </w:tc>
        <w:tc>
          <w:tcPr>
            <w:tcW w:w="6542" w:type="dxa"/>
            <w:gridSpan w:val="3"/>
            <w:shd w:val="clear" w:color="auto" w:fill="auto"/>
          </w:tcPr>
          <w:p w14:paraId="0BF5A2FE" w14:textId="5B6C6EBA" w:rsidR="007B1863" w:rsidRPr="00DE64A7" w:rsidRDefault="007B1863" w:rsidP="007B1863">
            <w:pPr>
              <w:pStyle w:val="TableBodyText"/>
              <w:rPr>
                <w:b/>
                <w:bCs/>
                <w:lang w:bidi="ar-SA"/>
              </w:rPr>
            </w:pPr>
            <w:r>
              <w:rPr>
                <w:lang w:bidi="ar-SA"/>
              </w:rPr>
              <w:t xml:space="preserve">Get fan module 1 </w:t>
            </w:r>
            <w:r w:rsidR="00BF4C5E">
              <w:rPr>
                <w:lang w:bidi="ar-SA"/>
              </w:rPr>
              <w:t xml:space="preserve">EEPROM </w:t>
            </w:r>
            <w:r>
              <w:rPr>
                <w:lang w:bidi="ar-SA"/>
              </w:rPr>
              <w:t>information</w:t>
            </w:r>
            <w:r w:rsidR="00BF4C5E">
              <w:rPr>
                <w:lang w:bidi="ar-SA"/>
              </w:rPr>
              <w:t>:</w:t>
            </w:r>
            <w:r>
              <w:rPr>
                <w:lang w:bidi="ar-SA"/>
              </w:rPr>
              <w:t xml:space="preserve">  </w:t>
            </w:r>
            <w:r>
              <w:rPr>
                <w:lang w:bidi="ar-SA"/>
              </w:rPr>
              <w:br/>
            </w:r>
            <w:r w:rsidRPr="00927720">
              <w:rPr>
                <w:b/>
                <w:bCs/>
                <w:lang w:bidi="ar-SA"/>
              </w:rPr>
              <w:t xml:space="preserve">cat </w:t>
            </w:r>
            <w:del w:id="977" w:author="Vadim Pasternak" w:date="2018-12-06T01:40:00Z">
              <w:r w:rsidRPr="00927720" w:rsidDel="00D82BCB">
                <w:rPr>
                  <w:b/>
                  <w:bCs/>
                  <w:lang w:bidi="ar-SA"/>
                </w:rPr>
                <w:delText>/bsp/</w:delText>
              </w:r>
            </w:del>
            <w:ins w:id="978" w:author="Vadim Pasternak" w:date="2018-12-06T01:40:00Z">
              <w:r w:rsidR="00D82BCB">
                <w:rPr>
                  <w:b/>
                  <w:bCs/>
                  <w:lang w:bidi="ar-SA"/>
                </w:rPr>
                <w:t>$bsp_path/</w:t>
              </w:r>
            </w:ins>
            <w:r>
              <w:rPr>
                <w:b/>
                <w:bCs/>
                <w:lang w:bidi="ar-SA"/>
              </w:rPr>
              <w:t>eeprom/fan1_info</w:t>
            </w:r>
          </w:p>
        </w:tc>
      </w:tr>
    </w:tbl>
    <w:p w14:paraId="0BF5A300" w14:textId="77777777" w:rsidR="007B1863" w:rsidRDefault="007B1863" w:rsidP="00ED671F">
      <w:pPr>
        <w:pStyle w:val="Heading3"/>
      </w:pPr>
      <w:bookmarkStart w:id="979" w:name="_Toc429301684"/>
      <w:r>
        <w:t xml:space="preserve">Read </w:t>
      </w:r>
      <w:r w:rsidR="00ED671F">
        <w:t>P</w:t>
      </w:r>
      <w:r>
        <w:t xml:space="preserve">ower </w:t>
      </w:r>
      <w:r w:rsidR="00ED671F">
        <w:t>S</w:t>
      </w:r>
      <w:r>
        <w:t xml:space="preserve">upply </w:t>
      </w:r>
      <w:r w:rsidR="00ED671F">
        <w:t>M</w:t>
      </w:r>
      <w:r>
        <w:t xml:space="preserve">odule </w:t>
      </w:r>
      <w:r w:rsidR="00ED671F">
        <w:t>EEPROM</w:t>
      </w:r>
      <w:r>
        <w:t xml:space="preserve"> </w:t>
      </w:r>
      <w:r w:rsidR="00ED671F">
        <w:t>D</w:t>
      </w:r>
      <w:r>
        <w:t>ata</w:t>
      </w:r>
      <w:bookmarkEnd w:id="979"/>
      <w:r>
        <w:tab/>
      </w:r>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1170"/>
        <w:gridCol w:w="3039"/>
      </w:tblGrid>
      <w:tr w:rsidR="007B1863" w14:paraId="0BF5A303" w14:textId="77777777" w:rsidTr="00F05B68">
        <w:tc>
          <w:tcPr>
            <w:tcW w:w="1507" w:type="dxa"/>
            <w:shd w:val="clear" w:color="auto" w:fill="auto"/>
          </w:tcPr>
          <w:p w14:paraId="0BF5A301" w14:textId="77777777" w:rsidR="007B1863" w:rsidRDefault="007B1863" w:rsidP="00F05B68">
            <w:pPr>
              <w:pStyle w:val="TableBodyText"/>
              <w:rPr>
                <w:lang w:bidi="ar-SA"/>
              </w:rPr>
            </w:pPr>
            <w:r>
              <w:rPr>
                <w:lang w:bidi="ar-SA"/>
              </w:rPr>
              <w:t>Node name</w:t>
            </w:r>
          </w:p>
        </w:tc>
        <w:tc>
          <w:tcPr>
            <w:tcW w:w="6542" w:type="dxa"/>
            <w:gridSpan w:val="3"/>
            <w:shd w:val="clear" w:color="auto" w:fill="auto"/>
          </w:tcPr>
          <w:p w14:paraId="0BF5A302" w14:textId="69E0C596" w:rsidR="007B1863" w:rsidRPr="00CC27A7" w:rsidRDefault="007B1863" w:rsidP="007B1863">
            <w:pPr>
              <w:pStyle w:val="TableBodyText"/>
              <w:rPr>
                <w:lang w:bidi="ar-SA"/>
              </w:rPr>
            </w:pPr>
            <w:del w:id="980" w:author="Vadim Pasternak" w:date="2018-12-06T01:40:00Z">
              <w:r w:rsidDel="00D82BCB">
                <w:rPr>
                  <w:lang w:bidi="ar-SA"/>
                </w:rPr>
                <w:delText>/bsp/</w:delText>
              </w:r>
            </w:del>
            <w:ins w:id="981" w:author="Vadim Pasternak" w:date="2018-12-06T01:40:00Z">
              <w:r w:rsidR="00D82BCB">
                <w:rPr>
                  <w:lang w:bidi="ar-SA"/>
                </w:rPr>
                <w:t>$bsp_path/</w:t>
              </w:r>
            </w:ins>
            <w:r>
              <w:rPr>
                <w:lang w:bidi="ar-SA"/>
              </w:rPr>
              <w:t>eeprom/psu&lt;power supply module number&gt;_info</w:t>
            </w:r>
          </w:p>
        </w:tc>
      </w:tr>
      <w:tr w:rsidR="007B1863" w14:paraId="0BF5A306" w14:textId="77777777" w:rsidTr="00F05B68">
        <w:tc>
          <w:tcPr>
            <w:tcW w:w="1507" w:type="dxa"/>
            <w:shd w:val="clear" w:color="auto" w:fill="auto"/>
          </w:tcPr>
          <w:p w14:paraId="0BF5A304" w14:textId="77777777" w:rsidR="007B1863" w:rsidRDefault="007B1863" w:rsidP="00F05B68">
            <w:pPr>
              <w:pStyle w:val="TableBodyText"/>
              <w:rPr>
                <w:lang w:bidi="ar-SA"/>
              </w:rPr>
            </w:pPr>
            <w:r>
              <w:rPr>
                <w:lang w:bidi="ar-SA"/>
              </w:rPr>
              <w:t>Description</w:t>
            </w:r>
          </w:p>
        </w:tc>
        <w:tc>
          <w:tcPr>
            <w:tcW w:w="6542" w:type="dxa"/>
            <w:gridSpan w:val="3"/>
            <w:shd w:val="clear" w:color="auto" w:fill="auto"/>
          </w:tcPr>
          <w:p w14:paraId="0BF5A305" w14:textId="77777777" w:rsidR="007B1863" w:rsidRPr="00CC27A7" w:rsidRDefault="007B1863" w:rsidP="007B1863">
            <w:pPr>
              <w:pStyle w:val="TableBodyText"/>
              <w:rPr>
                <w:lang w:bidi="ar-SA"/>
              </w:rPr>
            </w:pPr>
            <w:r>
              <w:rPr>
                <w:lang w:bidi="ar-SA"/>
              </w:rPr>
              <w:t>Read power supply module raw data in hex format</w:t>
            </w:r>
          </w:p>
        </w:tc>
      </w:tr>
      <w:tr w:rsidR="007B1863" w14:paraId="0BF5A309" w14:textId="77777777" w:rsidTr="00F05B68">
        <w:tc>
          <w:tcPr>
            <w:tcW w:w="1507" w:type="dxa"/>
            <w:shd w:val="clear" w:color="auto" w:fill="auto"/>
          </w:tcPr>
          <w:p w14:paraId="0BF5A307" w14:textId="77777777" w:rsidR="007B1863" w:rsidRDefault="007B1863" w:rsidP="00F05B68">
            <w:pPr>
              <w:pStyle w:val="TableBodyText"/>
              <w:rPr>
                <w:lang w:bidi="ar-SA"/>
              </w:rPr>
            </w:pPr>
            <w:r>
              <w:rPr>
                <w:lang w:bidi="ar-SA"/>
              </w:rPr>
              <w:t>Access</w:t>
            </w:r>
          </w:p>
        </w:tc>
        <w:tc>
          <w:tcPr>
            <w:tcW w:w="6542" w:type="dxa"/>
            <w:gridSpan w:val="3"/>
            <w:shd w:val="clear" w:color="auto" w:fill="auto"/>
          </w:tcPr>
          <w:p w14:paraId="0BF5A308" w14:textId="77777777" w:rsidR="007B1863" w:rsidRPr="00CC27A7" w:rsidRDefault="007B1863" w:rsidP="00F05B68">
            <w:pPr>
              <w:pStyle w:val="TableBodyText"/>
              <w:rPr>
                <w:lang w:bidi="ar-SA"/>
              </w:rPr>
            </w:pPr>
            <w:r>
              <w:rPr>
                <w:lang w:bidi="ar-SA"/>
              </w:rPr>
              <w:t>Read only</w:t>
            </w:r>
          </w:p>
        </w:tc>
      </w:tr>
      <w:tr w:rsidR="007B1863" w14:paraId="0BF5A30C" w14:textId="77777777" w:rsidTr="00F05B68">
        <w:tc>
          <w:tcPr>
            <w:tcW w:w="1507" w:type="dxa"/>
            <w:shd w:val="clear" w:color="auto" w:fill="auto"/>
          </w:tcPr>
          <w:p w14:paraId="0BF5A30A" w14:textId="77777777" w:rsidR="007B1863" w:rsidRDefault="007B1863" w:rsidP="00F05B68">
            <w:pPr>
              <w:pStyle w:val="TableBodyText"/>
              <w:rPr>
                <w:lang w:bidi="ar-SA"/>
              </w:rPr>
            </w:pPr>
            <w:r>
              <w:rPr>
                <w:lang w:bidi="ar-SA"/>
              </w:rPr>
              <w:t>Release version</w:t>
            </w:r>
          </w:p>
        </w:tc>
        <w:tc>
          <w:tcPr>
            <w:tcW w:w="6542" w:type="dxa"/>
            <w:gridSpan w:val="3"/>
            <w:shd w:val="clear" w:color="auto" w:fill="auto"/>
          </w:tcPr>
          <w:p w14:paraId="0BF5A30B" w14:textId="77777777" w:rsidR="007B1863" w:rsidRPr="00CC27A7" w:rsidRDefault="007B1863" w:rsidP="00F05B68">
            <w:pPr>
              <w:pStyle w:val="TableBodyText"/>
              <w:rPr>
                <w:lang w:bidi="ar-SA"/>
              </w:rPr>
            </w:pPr>
            <w:r>
              <w:rPr>
                <w:lang w:bidi="ar-SA"/>
              </w:rPr>
              <w:t>1.0</w:t>
            </w:r>
          </w:p>
        </w:tc>
      </w:tr>
      <w:tr w:rsidR="007B1863" w14:paraId="0BF5A311" w14:textId="77777777" w:rsidTr="00F05B68">
        <w:tc>
          <w:tcPr>
            <w:tcW w:w="1507" w:type="dxa"/>
            <w:vMerge w:val="restart"/>
            <w:shd w:val="clear" w:color="auto" w:fill="auto"/>
          </w:tcPr>
          <w:p w14:paraId="0BF5A30D" w14:textId="77777777" w:rsidR="007B1863" w:rsidRDefault="007B1863" w:rsidP="00F05B68">
            <w:pPr>
              <w:pStyle w:val="TableBodyText"/>
              <w:rPr>
                <w:lang w:bidi="ar-SA"/>
              </w:rPr>
            </w:pPr>
            <w:r>
              <w:rPr>
                <w:lang w:bidi="ar-SA"/>
              </w:rPr>
              <w:t>Arguments</w:t>
            </w:r>
          </w:p>
        </w:tc>
        <w:tc>
          <w:tcPr>
            <w:tcW w:w="2333" w:type="dxa"/>
            <w:shd w:val="clear" w:color="auto" w:fill="auto"/>
          </w:tcPr>
          <w:p w14:paraId="0BF5A30E" w14:textId="77777777" w:rsidR="007B1863" w:rsidRPr="00CC27A7" w:rsidRDefault="007B1863" w:rsidP="00F05B68">
            <w:pPr>
              <w:pStyle w:val="TableBodyText"/>
              <w:rPr>
                <w:lang w:bidi="ar-SA"/>
              </w:rPr>
            </w:pPr>
            <w:r>
              <w:rPr>
                <w:lang w:bidi="ar-SA"/>
              </w:rPr>
              <w:t>Name</w:t>
            </w:r>
          </w:p>
        </w:tc>
        <w:tc>
          <w:tcPr>
            <w:tcW w:w="1170" w:type="dxa"/>
          </w:tcPr>
          <w:p w14:paraId="0BF5A30F" w14:textId="77777777" w:rsidR="007B1863" w:rsidRPr="00CC27A7" w:rsidRDefault="007B1863" w:rsidP="00F05B68">
            <w:pPr>
              <w:pStyle w:val="TableBodyText"/>
              <w:rPr>
                <w:lang w:bidi="ar-SA"/>
              </w:rPr>
            </w:pPr>
            <w:r>
              <w:rPr>
                <w:lang w:bidi="ar-SA"/>
              </w:rPr>
              <w:t>Data type</w:t>
            </w:r>
          </w:p>
        </w:tc>
        <w:tc>
          <w:tcPr>
            <w:tcW w:w="3039" w:type="dxa"/>
            <w:shd w:val="clear" w:color="auto" w:fill="auto"/>
          </w:tcPr>
          <w:p w14:paraId="0BF5A310" w14:textId="77777777" w:rsidR="007B1863" w:rsidRPr="00CC27A7" w:rsidRDefault="007B1863" w:rsidP="00F05B68">
            <w:pPr>
              <w:pStyle w:val="TableBodyText"/>
              <w:rPr>
                <w:lang w:bidi="ar-SA"/>
              </w:rPr>
            </w:pPr>
            <w:r>
              <w:rPr>
                <w:lang w:bidi="ar-SA"/>
              </w:rPr>
              <w:t xml:space="preserve">Values </w:t>
            </w:r>
          </w:p>
        </w:tc>
      </w:tr>
      <w:tr w:rsidR="007B1863" w14:paraId="0BF5A316" w14:textId="77777777" w:rsidTr="00F05B68">
        <w:tc>
          <w:tcPr>
            <w:tcW w:w="1507" w:type="dxa"/>
            <w:vMerge/>
            <w:shd w:val="clear" w:color="auto" w:fill="auto"/>
          </w:tcPr>
          <w:p w14:paraId="0BF5A312" w14:textId="77777777" w:rsidR="007B1863" w:rsidRDefault="007B1863" w:rsidP="00F05B68">
            <w:pPr>
              <w:pStyle w:val="TableBodyText"/>
              <w:rPr>
                <w:lang w:bidi="ar-SA"/>
              </w:rPr>
            </w:pPr>
          </w:p>
        </w:tc>
        <w:tc>
          <w:tcPr>
            <w:tcW w:w="2333" w:type="dxa"/>
            <w:shd w:val="clear" w:color="auto" w:fill="auto"/>
          </w:tcPr>
          <w:p w14:paraId="0BF5A313" w14:textId="77777777" w:rsidR="007B1863" w:rsidRPr="00CC27A7" w:rsidRDefault="00523396" w:rsidP="00F05B68">
            <w:pPr>
              <w:pStyle w:val="TableBodyText"/>
              <w:rPr>
                <w:lang w:bidi="ar-SA"/>
              </w:rPr>
            </w:pPr>
            <w:r>
              <w:rPr>
                <w:lang w:bidi="ar-SA"/>
              </w:rPr>
              <w:t>EEPROM information</w:t>
            </w:r>
          </w:p>
        </w:tc>
        <w:tc>
          <w:tcPr>
            <w:tcW w:w="1170" w:type="dxa"/>
          </w:tcPr>
          <w:p w14:paraId="0BF5A314" w14:textId="77777777" w:rsidR="007B1863" w:rsidRPr="00CC27A7" w:rsidRDefault="007B1863" w:rsidP="00F05B68">
            <w:pPr>
              <w:pStyle w:val="TableBodyText"/>
              <w:rPr>
                <w:lang w:bidi="ar-SA"/>
              </w:rPr>
            </w:pPr>
            <w:r>
              <w:rPr>
                <w:lang w:bidi="ar-SA"/>
              </w:rPr>
              <w:t>Hex</w:t>
            </w:r>
          </w:p>
        </w:tc>
        <w:tc>
          <w:tcPr>
            <w:tcW w:w="3039" w:type="dxa"/>
            <w:shd w:val="clear" w:color="auto" w:fill="auto"/>
          </w:tcPr>
          <w:p w14:paraId="0BF5A315" w14:textId="77777777" w:rsidR="007B1863" w:rsidRPr="00CC27A7" w:rsidRDefault="007B1863" w:rsidP="00F05B68">
            <w:pPr>
              <w:pStyle w:val="TableBodyText"/>
              <w:rPr>
                <w:lang w:bidi="ar-SA"/>
              </w:rPr>
            </w:pPr>
            <w:r>
              <w:rPr>
                <w:lang w:bidi="ar-SA"/>
              </w:rPr>
              <w:t xml:space="preserve">Hex dump format of memory </w:t>
            </w:r>
          </w:p>
        </w:tc>
      </w:tr>
      <w:tr w:rsidR="007B1863" w14:paraId="0BF5A319" w14:textId="77777777" w:rsidTr="00F05B68">
        <w:tc>
          <w:tcPr>
            <w:tcW w:w="1507" w:type="dxa"/>
            <w:shd w:val="clear" w:color="auto" w:fill="auto"/>
          </w:tcPr>
          <w:p w14:paraId="0BF5A317" w14:textId="77777777" w:rsidR="007B1863" w:rsidRDefault="007B1863" w:rsidP="00F05B68">
            <w:pPr>
              <w:pStyle w:val="TableBodyText"/>
              <w:rPr>
                <w:lang w:bidi="ar-SA"/>
              </w:rPr>
            </w:pPr>
            <w:r>
              <w:rPr>
                <w:lang w:bidi="ar-SA"/>
              </w:rPr>
              <w:t xml:space="preserve">Example </w:t>
            </w:r>
          </w:p>
        </w:tc>
        <w:tc>
          <w:tcPr>
            <w:tcW w:w="6542" w:type="dxa"/>
            <w:gridSpan w:val="3"/>
            <w:shd w:val="clear" w:color="auto" w:fill="auto"/>
          </w:tcPr>
          <w:p w14:paraId="0BF5A318" w14:textId="6F08FA89" w:rsidR="007B1863" w:rsidRPr="00DE64A7" w:rsidRDefault="007B1863" w:rsidP="00BF4C5E">
            <w:pPr>
              <w:pStyle w:val="TableBodyText"/>
              <w:rPr>
                <w:b/>
                <w:bCs/>
                <w:lang w:bidi="ar-SA"/>
              </w:rPr>
            </w:pPr>
            <w:r>
              <w:rPr>
                <w:lang w:bidi="ar-SA"/>
              </w:rPr>
              <w:t xml:space="preserve">Get power supply module 1 </w:t>
            </w:r>
            <w:r w:rsidR="00BF4C5E">
              <w:rPr>
                <w:lang w:bidi="ar-SA"/>
              </w:rPr>
              <w:t>EEPROM</w:t>
            </w:r>
            <w:r>
              <w:rPr>
                <w:lang w:bidi="ar-SA"/>
              </w:rPr>
              <w:t xml:space="preserve"> information</w:t>
            </w:r>
            <w:r w:rsidR="00BF4C5E">
              <w:rPr>
                <w:lang w:bidi="ar-SA"/>
              </w:rPr>
              <w:t>:</w:t>
            </w:r>
            <w:r>
              <w:rPr>
                <w:lang w:bidi="ar-SA"/>
              </w:rPr>
              <w:t xml:space="preserve">  </w:t>
            </w:r>
            <w:r>
              <w:rPr>
                <w:lang w:bidi="ar-SA"/>
              </w:rPr>
              <w:br/>
            </w:r>
            <w:r w:rsidRPr="00927720">
              <w:rPr>
                <w:b/>
                <w:bCs/>
                <w:lang w:bidi="ar-SA"/>
              </w:rPr>
              <w:t xml:space="preserve">cat </w:t>
            </w:r>
            <w:del w:id="982" w:author="Vadim Pasternak" w:date="2018-12-06T01:40:00Z">
              <w:r w:rsidRPr="00927720" w:rsidDel="00D82BCB">
                <w:rPr>
                  <w:b/>
                  <w:bCs/>
                  <w:lang w:bidi="ar-SA"/>
                </w:rPr>
                <w:delText>/bsp/</w:delText>
              </w:r>
            </w:del>
            <w:ins w:id="983" w:author="Vadim Pasternak" w:date="2018-12-06T01:40:00Z">
              <w:r w:rsidR="00D82BCB">
                <w:rPr>
                  <w:b/>
                  <w:bCs/>
                  <w:lang w:bidi="ar-SA"/>
                </w:rPr>
                <w:t>$bsp_path/</w:t>
              </w:r>
            </w:ins>
            <w:r>
              <w:rPr>
                <w:b/>
                <w:bCs/>
                <w:lang w:bidi="ar-SA"/>
              </w:rPr>
              <w:t>eeprom/psu1_info</w:t>
            </w:r>
          </w:p>
        </w:tc>
      </w:tr>
    </w:tbl>
    <w:p w14:paraId="0BF5A31A" w14:textId="77777777" w:rsidR="007B1863" w:rsidRDefault="007B1863" w:rsidP="00077CE2">
      <w:pPr>
        <w:pStyle w:val="Heading3"/>
      </w:pPr>
      <w:bookmarkStart w:id="984" w:name="_Toc429301685"/>
      <w:r>
        <w:t xml:space="preserve">Read </w:t>
      </w:r>
      <w:r w:rsidR="00077CE2">
        <w:t>S</w:t>
      </w:r>
      <w:r>
        <w:t xml:space="preserve">ystem </w:t>
      </w:r>
      <w:r w:rsidR="00077CE2">
        <w:t>C</w:t>
      </w:r>
      <w:r>
        <w:t xml:space="preserve">hassis </w:t>
      </w:r>
      <w:r w:rsidR="00077CE2">
        <w:t>EEPROM</w:t>
      </w:r>
      <w:r>
        <w:t xml:space="preserve"> </w:t>
      </w:r>
      <w:r w:rsidR="00077CE2">
        <w:t>D</w:t>
      </w:r>
      <w:r>
        <w:t>ata</w:t>
      </w:r>
      <w:bookmarkEnd w:id="984"/>
      <w:r>
        <w:tab/>
      </w:r>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1170"/>
        <w:gridCol w:w="3039"/>
      </w:tblGrid>
      <w:tr w:rsidR="007B1863" w14:paraId="0BF5A31D" w14:textId="77777777" w:rsidTr="00F05B68">
        <w:tc>
          <w:tcPr>
            <w:tcW w:w="1507" w:type="dxa"/>
            <w:shd w:val="clear" w:color="auto" w:fill="auto"/>
          </w:tcPr>
          <w:p w14:paraId="0BF5A31B" w14:textId="77777777" w:rsidR="007B1863" w:rsidRDefault="007B1863" w:rsidP="00F05B68">
            <w:pPr>
              <w:pStyle w:val="TableBodyText"/>
              <w:rPr>
                <w:lang w:bidi="ar-SA"/>
              </w:rPr>
            </w:pPr>
            <w:r>
              <w:rPr>
                <w:lang w:bidi="ar-SA"/>
              </w:rPr>
              <w:t>Node name</w:t>
            </w:r>
          </w:p>
        </w:tc>
        <w:tc>
          <w:tcPr>
            <w:tcW w:w="6542" w:type="dxa"/>
            <w:gridSpan w:val="3"/>
            <w:shd w:val="clear" w:color="auto" w:fill="auto"/>
          </w:tcPr>
          <w:p w14:paraId="0BF5A31C" w14:textId="46803AF4" w:rsidR="007B1863" w:rsidRPr="00CC27A7" w:rsidRDefault="007B1863" w:rsidP="007B1863">
            <w:pPr>
              <w:pStyle w:val="TableBodyText"/>
              <w:rPr>
                <w:lang w:bidi="ar-SA"/>
              </w:rPr>
            </w:pPr>
            <w:del w:id="985" w:author="Vadim Pasternak" w:date="2018-12-06T01:40:00Z">
              <w:r w:rsidDel="00D82BCB">
                <w:rPr>
                  <w:lang w:bidi="ar-SA"/>
                </w:rPr>
                <w:delText>/bsp/</w:delText>
              </w:r>
            </w:del>
            <w:ins w:id="986" w:author="Vadim Pasternak" w:date="2018-12-06T01:40:00Z">
              <w:r w:rsidR="00D82BCB">
                <w:rPr>
                  <w:lang w:bidi="ar-SA"/>
                </w:rPr>
                <w:t>$bsp_path/</w:t>
              </w:r>
            </w:ins>
            <w:r>
              <w:rPr>
                <w:lang w:bidi="ar-SA"/>
              </w:rPr>
              <w:t>eeprom/vpd_info</w:t>
            </w:r>
          </w:p>
        </w:tc>
      </w:tr>
      <w:tr w:rsidR="007B1863" w14:paraId="0BF5A320" w14:textId="77777777" w:rsidTr="00F05B68">
        <w:tc>
          <w:tcPr>
            <w:tcW w:w="1507" w:type="dxa"/>
            <w:shd w:val="clear" w:color="auto" w:fill="auto"/>
          </w:tcPr>
          <w:p w14:paraId="0BF5A31E" w14:textId="77777777" w:rsidR="007B1863" w:rsidRDefault="007B1863" w:rsidP="00F05B68">
            <w:pPr>
              <w:pStyle w:val="TableBodyText"/>
              <w:rPr>
                <w:lang w:bidi="ar-SA"/>
              </w:rPr>
            </w:pPr>
            <w:r>
              <w:rPr>
                <w:lang w:bidi="ar-SA"/>
              </w:rPr>
              <w:t>Description</w:t>
            </w:r>
          </w:p>
        </w:tc>
        <w:tc>
          <w:tcPr>
            <w:tcW w:w="6542" w:type="dxa"/>
            <w:gridSpan w:val="3"/>
            <w:shd w:val="clear" w:color="auto" w:fill="auto"/>
          </w:tcPr>
          <w:p w14:paraId="0BF5A31F" w14:textId="77777777" w:rsidR="007B1863" w:rsidRPr="00CC27A7" w:rsidRDefault="007B1863" w:rsidP="007B1863">
            <w:pPr>
              <w:pStyle w:val="TableBodyText"/>
              <w:rPr>
                <w:lang w:bidi="ar-SA"/>
              </w:rPr>
            </w:pPr>
            <w:r>
              <w:rPr>
                <w:lang w:bidi="ar-SA"/>
              </w:rPr>
              <w:t>Read system chassis raw data in hex format</w:t>
            </w:r>
          </w:p>
        </w:tc>
      </w:tr>
      <w:tr w:rsidR="007B1863" w14:paraId="0BF5A323" w14:textId="77777777" w:rsidTr="00F05B68">
        <w:tc>
          <w:tcPr>
            <w:tcW w:w="1507" w:type="dxa"/>
            <w:shd w:val="clear" w:color="auto" w:fill="auto"/>
          </w:tcPr>
          <w:p w14:paraId="0BF5A321" w14:textId="77777777" w:rsidR="007B1863" w:rsidRDefault="007B1863" w:rsidP="00F05B68">
            <w:pPr>
              <w:pStyle w:val="TableBodyText"/>
              <w:rPr>
                <w:lang w:bidi="ar-SA"/>
              </w:rPr>
            </w:pPr>
            <w:r>
              <w:rPr>
                <w:lang w:bidi="ar-SA"/>
              </w:rPr>
              <w:t>Access</w:t>
            </w:r>
          </w:p>
        </w:tc>
        <w:tc>
          <w:tcPr>
            <w:tcW w:w="6542" w:type="dxa"/>
            <w:gridSpan w:val="3"/>
            <w:shd w:val="clear" w:color="auto" w:fill="auto"/>
          </w:tcPr>
          <w:p w14:paraId="0BF5A322" w14:textId="77777777" w:rsidR="007B1863" w:rsidRPr="00CC27A7" w:rsidRDefault="007B1863" w:rsidP="00F05B68">
            <w:pPr>
              <w:pStyle w:val="TableBodyText"/>
              <w:rPr>
                <w:lang w:bidi="ar-SA"/>
              </w:rPr>
            </w:pPr>
            <w:r>
              <w:rPr>
                <w:lang w:bidi="ar-SA"/>
              </w:rPr>
              <w:t>Read only</w:t>
            </w:r>
          </w:p>
        </w:tc>
      </w:tr>
      <w:tr w:rsidR="007B1863" w14:paraId="0BF5A326" w14:textId="77777777" w:rsidTr="00F05B68">
        <w:tc>
          <w:tcPr>
            <w:tcW w:w="1507" w:type="dxa"/>
            <w:shd w:val="clear" w:color="auto" w:fill="auto"/>
          </w:tcPr>
          <w:p w14:paraId="0BF5A324" w14:textId="77777777" w:rsidR="007B1863" w:rsidRDefault="007B1863" w:rsidP="00F05B68">
            <w:pPr>
              <w:pStyle w:val="TableBodyText"/>
              <w:rPr>
                <w:lang w:bidi="ar-SA"/>
              </w:rPr>
            </w:pPr>
            <w:r>
              <w:rPr>
                <w:lang w:bidi="ar-SA"/>
              </w:rPr>
              <w:t>Release version</w:t>
            </w:r>
          </w:p>
        </w:tc>
        <w:tc>
          <w:tcPr>
            <w:tcW w:w="6542" w:type="dxa"/>
            <w:gridSpan w:val="3"/>
            <w:shd w:val="clear" w:color="auto" w:fill="auto"/>
          </w:tcPr>
          <w:p w14:paraId="0BF5A325" w14:textId="77777777" w:rsidR="007B1863" w:rsidRPr="00CC27A7" w:rsidRDefault="007B1863" w:rsidP="00F05B68">
            <w:pPr>
              <w:pStyle w:val="TableBodyText"/>
              <w:rPr>
                <w:lang w:bidi="ar-SA"/>
              </w:rPr>
            </w:pPr>
            <w:r>
              <w:rPr>
                <w:lang w:bidi="ar-SA"/>
              </w:rPr>
              <w:t>1.0</w:t>
            </w:r>
          </w:p>
        </w:tc>
      </w:tr>
      <w:tr w:rsidR="007B1863" w14:paraId="0BF5A32B" w14:textId="77777777" w:rsidTr="00F05B68">
        <w:tc>
          <w:tcPr>
            <w:tcW w:w="1507" w:type="dxa"/>
            <w:vMerge w:val="restart"/>
            <w:shd w:val="clear" w:color="auto" w:fill="auto"/>
          </w:tcPr>
          <w:p w14:paraId="0BF5A327" w14:textId="6FDE047D" w:rsidR="00CC347C" w:rsidRDefault="007B1863">
            <w:pPr>
              <w:pStyle w:val="TableBodyText"/>
              <w:rPr>
                <w:lang w:bidi="ar-SA"/>
              </w:rPr>
            </w:pPr>
            <w:r>
              <w:rPr>
                <w:lang w:bidi="ar-SA"/>
              </w:rPr>
              <w:t>Arguments</w:t>
            </w:r>
          </w:p>
        </w:tc>
        <w:tc>
          <w:tcPr>
            <w:tcW w:w="2333" w:type="dxa"/>
            <w:shd w:val="clear" w:color="auto" w:fill="auto"/>
          </w:tcPr>
          <w:p w14:paraId="0BF5A328" w14:textId="77777777" w:rsidR="007B1863" w:rsidRPr="00CC27A7" w:rsidRDefault="007B1863" w:rsidP="00F05B68">
            <w:pPr>
              <w:pStyle w:val="TableBodyText"/>
              <w:rPr>
                <w:lang w:bidi="ar-SA"/>
              </w:rPr>
            </w:pPr>
            <w:r>
              <w:rPr>
                <w:lang w:bidi="ar-SA"/>
              </w:rPr>
              <w:t>Name</w:t>
            </w:r>
          </w:p>
        </w:tc>
        <w:tc>
          <w:tcPr>
            <w:tcW w:w="1170" w:type="dxa"/>
          </w:tcPr>
          <w:p w14:paraId="0BF5A329" w14:textId="77777777" w:rsidR="007B1863" w:rsidRPr="00CC27A7" w:rsidRDefault="007B1863" w:rsidP="00F05B68">
            <w:pPr>
              <w:pStyle w:val="TableBodyText"/>
              <w:rPr>
                <w:lang w:bidi="ar-SA"/>
              </w:rPr>
            </w:pPr>
            <w:r>
              <w:rPr>
                <w:lang w:bidi="ar-SA"/>
              </w:rPr>
              <w:t>Data type</w:t>
            </w:r>
          </w:p>
        </w:tc>
        <w:tc>
          <w:tcPr>
            <w:tcW w:w="3039" w:type="dxa"/>
            <w:shd w:val="clear" w:color="auto" w:fill="auto"/>
          </w:tcPr>
          <w:p w14:paraId="0BF5A32A" w14:textId="77777777" w:rsidR="007B1863" w:rsidRPr="00CC27A7" w:rsidRDefault="007B1863" w:rsidP="00F05B68">
            <w:pPr>
              <w:pStyle w:val="TableBodyText"/>
              <w:rPr>
                <w:lang w:bidi="ar-SA"/>
              </w:rPr>
            </w:pPr>
            <w:r>
              <w:rPr>
                <w:lang w:bidi="ar-SA"/>
              </w:rPr>
              <w:t xml:space="preserve">Values </w:t>
            </w:r>
          </w:p>
        </w:tc>
      </w:tr>
      <w:tr w:rsidR="007B1863" w14:paraId="0BF5A330" w14:textId="77777777" w:rsidTr="00F05B68">
        <w:tc>
          <w:tcPr>
            <w:tcW w:w="1507" w:type="dxa"/>
            <w:vMerge/>
            <w:shd w:val="clear" w:color="auto" w:fill="auto"/>
          </w:tcPr>
          <w:p w14:paraId="0BF5A32C" w14:textId="77777777" w:rsidR="007B1863" w:rsidRDefault="007B1863" w:rsidP="00F05B68">
            <w:pPr>
              <w:pStyle w:val="TableBodyText"/>
              <w:rPr>
                <w:lang w:bidi="ar-SA"/>
              </w:rPr>
            </w:pPr>
          </w:p>
        </w:tc>
        <w:tc>
          <w:tcPr>
            <w:tcW w:w="2333" w:type="dxa"/>
            <w:shd w:val="clear" w:color="auto" w:fill="auto"/>
          </w:tcPr>
          <w:p w14:paraId="0BF5A32D" w14:textId="77777777" w:rsidR="007B1863" w:rsidRPr="00CC27A7" w:rsidRDefault="00523396" w:rsidP="00F05B68">
            <w:pPr>
              <w:pStyle w:val="TableBodyText"/>
              <w:rPr>
                <w:lang w:bidi="ar-SA"/>
              </w:rPr>
            </w:pPr>
            <w:r>
              <w:rPr>
                <w:lang w:bidi="ar-SA"/>
              </w:rPr>
              <w:t>EEPROM information</w:t>
            </w:r>
          </w:p>
        </w:tc>
        <w:tc>
          <w:tcPr>
            <w:tcW w:w="1170" w:type="dxa"/>
          </w:tcPr>
          <w:p w14:paraId="0BF5A32E" w14:textId="77777777" w:rsidR="007B1863" w:rsidRPr="00CC27A7" w:rsidRDefault="007B1863" w:rsidP="00F05B68">
            <w:pPr>
              <w:pStyle w:val="TableBodyText"/>
              <w:rPr>
                <w:lang w:bidi="ar-SA"/>
              </w:rPr>
            </w:pPr>
            <w:r>
              <w:rPr>
                <w:lang w:bidi="ar-SA"/>
              </w:rPr>
              <w:t>Hex</w:t>
            </w:r>
          </w:p>
        </w:tc>
        <w:tc>
          <w:tcPr>
            <w:tcW w:w="3039" w:type="dxa"/>
            <w:shd w:val="clear" w:color="auto" w:fill="auto"/>
          </w:tcPr>
          <w:p w14:paraId="0BF5A32F" w14:textId="77777777" w:rsidR="007B1863" w:rsidRPr="00CC27A7" w:rsidRDefault="007B1863" w:rsidP="00F05B68">
            <w:pPr>
              <w:pStyle w:val="TableBodyText"/>
              <w:rPr>
                <w:lang w:bidi="ar-SA"/>
              </w:rPr>
            </w:pPr>
            <w:r>
              <w:rPr>
                <w:lang w:bidi="ar-SA"/>
              </w:rPr>
              <w:t xml:space="preserve">Hex dump format of memory </w:t>
            </w:r>
          </w:p>
        </w:tc>
      </w:tr>
      <w:tr w:rsidR="007B1863" w14:paraId="0BF5A333" w14:textId="77777777" w:rsidTr="00F05B68">
        <w:tc>
          <w:tcPr>
            <w:tcW w:w="1507" w:type="dxa"/>
            <w:shd w:val="clear" w:color="auto" w:fill="auto"/>
          </w:tcPr>
          <w:p w14:paraId="0BF5A331" w14:textId="77777777" w:rsidR="007B1863" w:rsidRDefault="007B1863" w:rsidP="00F05B68">
            <w:pPr>
              <w:pStyle w:val="TableBodyText"/>
              <w:rPr>
                <w:lang w:bidi="ar-SA"/>
              </w:rPr>
            </w:pPr>
            <w:r>
              <w:rPr>
                <w:lang w:bidi="ar-SA"/>
              </w:rPr>
              <w:t xml:space="preserve">Example </w:t>
            </w:r>
          </w:p>
        </w:tc>
        <w:tc>
          <w:tcPr>
            <w:tcW w:w="6542" w:type="dxa"/>
            <w:gridSpan w:val="3"/>
            <w:shd w:val="clear" w:color="auto" w:fill="auto"/>
          </w:tcPr>
          <w:p w14:paraId="0BF5A332" w14:textId="40626CBF" w:rsidR="007B1863" w:rsidRPr="00DE64A7" w:rsidRDefault="007B1863" w:rsidP="00523396">
            <w:pPr>
              <w:pStyle w:val="TableBodyText"/>
              <w:rPr>
                <w:b/>
                <w:bCs/>
                <w:lang w:bidi="ar-SA"/>
              </w:rPr>
            </w:pPr>
            <w:r>
              <w:rPr>
                <w:lang w:bidi="ar-SA"/>
              </w:rPr>
              <w:t xml:space="preserve">Get system chassis </w:t>
            </w:r>
            <w:r w:rsidR="00523396">
              <w:rPr>
                <w:lang w:bidi="ar-SA"/>
              </w:rPr>
              <w:t>EEPROM</w:t>
            </w:r>
            <w:r>
              <w:rPr>
                <w:lang w:bidi="ar-SA"/>
              </w:rPr>
              <w:t xml:space="preserve"> information</w:t>
            </w:r>
            <w:r w:rsidR="00523396">
              <w:rPr>
                <w:lang w:bidi="ar-SA"/>
              </w:rPr>
              <w:t>:</w:t>
            </w:r>
            <w:r>
              <w:rPr>
                <w:lang w:bidi="ar-SA"/>
              </w:rPr>
              <w:t xml:space="preserve">  </w:t>
            </w:r>
            <w:r>
              <w:rPr>
                <w:lang w:bidi="ar-SA"/>
              </w:rPr>
              <w:br/>
            </w:r>
            <w:r w:rsidRPr="00927720">
              <w:rPr>
                <w:b/>
                <w:bCs/>
                <w:lang w:bidi="ar-SA"/>
              </w:rPr>
              <w:t xml:space="preserve">cat </w:t>
            </w:r>
            <w:del w:id="987" w:author="Vadim Pasternak" w:date="2018-12-06T01:40:00Z">
              <w:r w:rsidRPr="00927720" w:rsidDel="00D82BCB">
                <w:rPr>
                  <w:b/>
                  <w:bCs/>
                  <w:lang w:bidi="ar-SA"/>
                </w:rPr>
                <w:delText>/bsp/</w:delText>
              </w:r>
            </w:del>
            <w:ins w:id="988" w:author="Vadim Pasternak" w:date="2018-12-06T01:40:00Z">
              <w:r w:rsidR="00D82BCB">
                <w:rPr>
                  <w:b/>
                  <w:bCs/>
                  <w:lang w:bidi="ar-SA"/>
                </w:rPr>
                <w:t>$bsp_path/</w:t>
              </w:r>
            </w:ins>
            <w:r>
              <w:rPr>
                <w:b/>
                <w:bCs/>
                <w:lang w:bidi="ar-SA"/>
              </w:rPr>
              <w:t>eeprom/vpd_info</w:t>
            </w:r>
          </w:p>
        </w:tc>
      </w:tr>
    </w:tbl>
    <w:p w14:paraId="0BF5A334" w14:textId="77777777" w:rsidR="007B1863" w:rsidRDefault="006D09DB" w:rsidP="00077CE2">
      <w:pPr>
        <w:pStyle w:val="Heading2"/>
      </w:pPr>
      <w:bookmarkStart w:id="989" w:name="_Toc429301686"/>
      <w:r>
        <w:lastRenderedPageBreak/>
        <w:t xml:space="preserve">Control </w:t>
      </w:r>
      <w:r w:rsidR="00077CE2">
        <w:t>S</w:t>
      </w:r>
      <w:r>
        <w:t xml:space="preserve">ystem </w:t>
      </w:r>
      <w:r w:rsidR="00077CE2">
        <w:t>R</w:t>
      </w:r>
      <w:r>
        <w:t>eset</w:t>
      </w:r>
      <w:bookmarkEnd w:id="989"/>
      <w:r>
        <w:t xml:space="preserve"> </w:t>
      </w:r>
    </w:p>
    <w:p w14:paraId="0BF5A335" w14:textId="77777777" w:rsidR="007B1863" w:rsidRDefault="007B1863" w:rsidP="00077CE2">
      <w:pPr>
        <w:pStyle w:val="Heading3"/>
      </w:pPr>
      <w:bookmarkStart w:id="990" w:name="_Toc429301687"/>
      <w:r>
        <w:t>R</w:t>
      </w:r>
      <w:r w:rsidR="006D09DB">
        <w:t xml:space="preserve">eset the </w:t>
      </w:r>
      <w:r w:rsidR="00077CE2">
        <w:t>S</w:t>
      </w:r>
      <w:r w:rsidR="006D09DB">
        <w:t>ystem</w:t>
      </w:r>
      <w:bookmarkEnd w:id="990"/>
      <w:r>
        <w:tab/>
      </w:r>
    </w:p>
    <w:tbl>
      <w:tblPr>
        <w:tblW w:w="0" w:type="auto"/>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07"/>
        <w:gridCol w:w="2333"/>
        <w:gridCol w:w="1170"/>
        <w:gridCol w:w="3039"/>
      </w:tblGrid>
      <w:tr w:rsidR="007B1863" w14:paraId="0BF5A338" w14:textId="77777777" w:rsidTr="00F05B68">
        <w:tc>
          <w:tcPr>
            <w:tcW w:w="1507" w:type="dxa"/>
            <w:shd w:val="clear" w:color="auto" w:fill="auto"/>
          </w:tcPr>
          <w:p w14:paraId="0BF5A336" w14:textId="77777777" w:rsidR="007B1863" w:rsidRDefault="007B1863" w:rsidP="00077CE2">
            <w:pPr>
              <w:pStyle w:val="TableBodyText"/>
              <w:keepNext/>
              <w:rPr>
                <w:lang w:bidi="ar-SA"/>
              </w:rPr>
            </w:pPr>
            <w:r>
              <w:rPr>
                <w:lang w:bidi="ar-SA"/>
              </w:rPr>
              <w:t>Node name</w:t>
            </w:r>
          </w:p>
        </w:tc>
        <w:tc>
          <w:tcPr>
            <w:tcW w:w="6542" w:type="dxa"/>
            <w:gridSpan w:val="3"/>
            <w:shd w:val="clear" w:color="auto" w:fill="auto"/>
          </w:tcPr>
          <w:p w14:paraId="1D64027D" w14:textId="75622846" w:rsidR="007B1863" w:rsidRPr="006A21BF" w:rsidDel="006A21BF" w:rsidRDefault="007B1863" w:rsidP="00077CE2">
            <w:pPr>
              <w:pStyle w:val="TableBodyText"/>
              <w:keepNext/>
              <w:rPr>
                <w:ins w:id="991" w:author="Vadim Pasternak [2]" w:date="2017-10-31T11:21:00Z"/>
                <w:del w:id="992" w:author="Vadim Pasternak" w:date="2018-12-06T01:49:00Z"/>
                <w:color w:val="auto"/>
                <w:lang w:bidi="ar-SA"/>
                <w:rPrChange w:id="993" w:author="Vadim Pasternak" w:date="2018-12-06T01:49:00Z">
                  <w:rPr>
                    <w:ins w:id="994" w:author="Vadim Pasternak [2]" w:date="2017-10-31T11:21:00Z"/>
                    <w:del w:id="995" w:author="Vadim Pasternak" w:date="2018-12-06T01:49:00Z"/>
                    <w:lang w:bidi="ar-SA"/>
                  </w:rPr>
                </w:rPrChange>
              </w:rPr>
            </w:pPr>
            <w:del w:id="996" w:author="Vadim Pasternak" w:date="2018-12-06T01:40:00Z">
              <w:r w:rsidRPr="006A21BF" w:rsidDel="00D82BCB">
                <w:rPr>
                  <w:color w:val="auto"/>
                  <w:lang w:bidi="ar-SA"/>
                  <w:rPrChange w:id="997" w:author="Vadim Pasternak" w:date="2018-12-06T01:49:00Z">
                    <w:rPr>
                      <w:lang w:bidi="ar-SA"/>
                    </w:rPr>
                  </w:rPrChange>
                </w:rPr>
                <w:delText>/bsp/</w:delText>
              </w:r>
            </w:del>
            <w:del w:id="998" w:author="Vadim Pasternak" w:date="2018-12-06T01:49:00Z">
              <w:r w:rsidR="006D09DB" w:rsidRPr="006A21BF" w:rsidDel="006A21BF">
                <w:rPr>
                  <w:color w:val="auto"/>
                  <w:lang w:bidi="ar-SA"/>
                  <w:rPrChange w:id="999" w:author="Vadim Pasternak" w:date="2018-12-06T01:49:00Z">
                    <w:rPr>
                      <w:lang w:bidi="ar-SA"/>
                    </w:rPr>
                  </w:rPrChange>
                </w:rPr>
                <w:delText>system</w:delText>
              </w:r>
              <w:r w:rsidRPr="006A21BF" w:rsidDel="006A21BF">
                <w:rPr>
                  <w:color w:val="auto"/>
                  <w:lang w:bidi="ar-SA"/>
                  <w:rPrChange w:id="1000" w:author="Vadim Pasternak" w:date="2018-12-06T01:49:00Z">
                    <w:rPr>
                      <w:lang w:bidi="ar-SA"/>
                    </w:rPr>
                  </w:rPrChange>
                </w:rPr>
                <w:delText>/</w:delText>
              </w:r>
              <w:r w:rsidR="006D09DB" w:rsidRPr="006A21BF" w:rsidDel="006A21BF">
                <w:rPr>
                  <w:color w:val="auto"/>
                  <w:lang w:bidi="ar-SA"/>
                  <w:rPrChange w:id="1001" w:author="Vadim Pasternak" w:date="2018-12-06T01:49:00Z">
                    <w:rPr>
                      <w:lang w:bidi="ar-SA"/>
                    </w:rPr>
                  </w:rPrChange>
                </w:rPr>
                <w:delText>power_cycle</w:delText>
              </w:r>
            </w:del>
            <w:ins w:id="1002" w:author="Vadim Pasternak [2]" w:date="2017-10-31T11:22:00Z">
              <w:del w:id="1003" w:author="Vadim Pasternak" w:date="2018-12-06T01:49:00Z">
                <w:r w:rsidR="00CC347C" w:rsidRPr="006A21BF" w:rsidDel="006A21BF">
                  <w:rPr>
                    <w:color w:val="auto"/>
                    <w:lang w:bidi="ar-SA"/>
                    <w:rPrChange w:id="1004" w:author="Vadim Pasternak" w:date="2018-12-06T01:49:00Z">
                      <w:rPr>
                        <w:lang w:bidi="ar-SA"/>
                      </w:rPr>
                    </w:rPrChange>
                  </w:rPr>
                  <w:delText xml:space="preserve"> Vadim: changed to</w:delText>
                </w:r>
              </w:del>
            </w:ins>
          </w:p>
          <w:p w14:paraId="0BF5A337" w14:textId="6A113B68" w:rsidR="00E0099B" w:rsidRPr="00CC27A7" w:rsidRDefault="00CC347C">
            <w:pPr>
              <w:pStyle w:val="TableBodyText"/>
              <w:keepNext/>
              <w:rPr>
                <w:lang w:bidi="ar-SA"/>
              </w:rPr>
            </w:pPr>
            <w:ins w:id="1005" w:author="Vadim Pasternak [2]" w:date="2017-10-31T11:22:00Z">
              <w:del w:id="1006" w:author="Vadim Pasternak" w:date="2018-12-06T01:40:00Z">
                <w:r w:rsidRPr="006A21BF" w:rsidDel="00D82BCB">
                  <w:rPr>
                    <w:color w:val="auto"/>
                    <w:lang w:bidi="ar-SA"/>
                    <w:rPrChange w:id="1007" w:author="Vadim Pasternak" w:date="2018-12-06T01:49:00Z">
                      <w:rPr>
                        <w:lang w:bidi="ar-SA"/>
                      </w:rPr>
                    </w:rPrChange>
                  </w:rPr>
                  <w:delText>/bsp/</w:delText>
                </w:r>
              </w:del>
            </w:ins>
            <w:ins w:id="1008" w:author="Vadim Pasternak" w:date="2018-12-06T01:40:00Z">
              <w:r w:rsidR="00D82BCB" w:rsidRPr="006A21BF">
                <w:rPr>
                  <w:color w:val="auto"/>
                  <w:lang w:bidi="ar-SA"/>
                  <w:rPrChange w:id="1009" w:author="Vadim Pasternak" w:date="2018-12-06T01:49:00Z">
                    <w:rPr>
                      <w:color w:val="00B050"/>
                      <w:lang w:bidi="ar-SA"/>
                    </w:rPr>
                  </w:rPrChange>
                </w:rPr>
                <w:t>$bsp_path/</w:t>
              </w:r>
            </w:ins>
            <w:ins w:id="1010" w:author="Vadim Pasternak [2]" w:date="2017-10-31T11:22:00Z">
              <w:r w:rsidRPr="006A21BF">
                <w:rPr>
                  <w:color w:val="auto"/>
                  <w:lang w:bidi="ar-SA"/>
                  <w:rPrChange w:id="1011" w:author="Vadim Pasternak" w:date="2018-12-06T01:49:00Z">
                    <w:rPr>
                      <w:lang w:bidi="ar-SA"/>
                    </w:rPr>
                  </w:rPrChange>
                </w:rPr>
                <w:t>system/pwr_cycle</w:t>
              </w:r>
            </w:ins>
          </w:p>
        </w:tc>
      </w:tr>
      <w:tr w:rsidR="007B1863" w14:paraId="0BF5A33B" w14:textId="77777777" w:rsidTr="00F05B68">
        <w:tc>
          <w:tcPr>
            <w:tcW w:w="1507" w:type="dxa"/>
            <w:shd w:val="clear" w:color="auto" w:fill="auto"/>
          </w:tcPr>
          <w:p w14:paraId="0BF5A339" w14:textId="77777777" w:rsidR="007B1863" w:rsidRDefault="007B1863" w:rsidP="00077CE2">
            <w:pPr>
              <w:pStyle w:val="TableBodyText"/>
              <w:keepNext/>
              <w:rPr>
                <w:lang w:bidi="ar-SA"/>
              </w:rPr>
            </w:pPr>
            <w:r>
              <w:rPr>
                <w:lang w:bidi="ar-SA"/>
              </w:rPr>
              <w:t>Description</w:t>
            </w:r>
          </w:p>
        </w:tc>
        <w:tc>
          <w:tcPr>
            <w:tcW w:w="6542" w:type="dxa"/>
            <w:gridSpan w:val="3"/>
            <w:shd w:val="clear" w:color="auto" w:fill="auto"/>
          </w:tcPr>
          <w:p w14:paraId="0BF5A33A" w14:textId="77777777" w:rsidR="007B1863" w:rsidRPr="00CC27A7" w:rsidRDefault="006D09DB" w:rsidP="00A76B30">
            <w:pPr>
              <w:pStyle w:val="TableBodyText"/>
              <w:keepNext/>
              <w:rPr>
                <w:lang w:bidi="ar-SA"/>
              </w:rPr>
            </w:pPr>
            <w:r>
              <w:rPr>
                <w:lang w:bidi="ar-SA"/>
              </w:rPr>
              <w:t xml:space="preserve">Reset the system </w:t>
            </w:r>
          </w:p>
        </w:tc>
      </w:tr>
      <w:tr w:rsidR="007B1863" w14:paraId="0BF5A33E" w14:textId="77777777" w:rsidTr="00F05B68">
        <w:tc>
          <w:tcPr>
            <w:tcW w:w="1507" w:type="dxa"/>
            <w:shd w:val="clear" w:color="auto" w:fill="auto"/>
          </w:tcPr>
          <w:p w14:paraId="0BF5A33C" w14:textId="77777777" w:rsidR="007B1863" w:rsidRDefault="007B1863" w:rsidP="00077CE2">
            <w:pPr>
              <w:pStyle w:val="TableBodyText"/>
              <w:keepNext/>
              <w:rPr>
                <w:lang w:bidi="ar-SA"/>
              </w:rPr>
            </w:pPr>
            <w:r>
              <w:rPr>
                <w:lang w:bidi="ar-SA"/>
              </w:rPr>
              <w:t>Access</w:t>
            </w:r>
          </w:p>
        </w:tc>
        <w:tc>
          <w:tcPr>
            <w:tcW w:w="6542" w:type="dxa"/>
            <w:gridSpan w:val="3"/>
            <w:shd w:val="clear" w:color="auto" w:fill="auto"/>
          </w:tcPr>
          <w:p w14:paraId="0BF5A33D" w14:textId="77777777" w:rsidR="007B1863" w:rsidRPr="00CC27A7" w:rsidRDefault="00E411B9" w:rsidP="00077CE2">
            <w:pPr>
              <w:pStyle w:val="TableBodyText"/>
              <w:keepNext/>
              <w:rPr>
                <w:lang w:bidi="ar-SA"/>
              </w:rPr>
            </w:pPr>
            <w:r>
              <w:rPr>
                <w:lang w:bidi="ar-SA"/>
              </w:rPr>
              <w:t>Write</w:t>
            </w:r>
            <w:r w:rsidR="007B1863">
              <w:rPr>
                <w:lang w:bidi="ar-SA"/>
              </w:rPr>
              <w:t xml:space="preserve"> only</w:t>
            </w:r>
          </w:p>
        </w:tc>
      </w:tr>
      <w:tr w:rsidR="007B1863" w14:paraId="0BF5A341" w14:textId="77777777" w:rsidTr="00F05B68">
        <w:tc>
          <w:tcPr>
            <w:tcW w:w="1507" w:type="dxa"/>
            <w:shd w:val="clear" w:color="auto" w:fill="auto"/>
          </w:tcPr>
          <w:p w14:paraId="0BF5A33F" w14:textId="77777777" w:rsidR="007B1863" w:rsidRDefault="007B1863" w:rsidP="00077CE2">
            <w:pPr>
              <w:pStyle w:val="TableBodyText"/>
              <w:keepNext/>
              <w:rPr>
                <w:lang w:bidi="ar-SA"/>
              </w:rPr>
            </w:pPr>
            <w:r>
              <w:rPr>
                <w:lang w:bidi="ar-SA"/>
              </w:rPr>
              <w:t>Release version</w:t>
            </w:r>
          </w:p>
        </w:tc>
        <w:tc>
          <w:tcPr>
            <w:tcW w:w="6542" w:type="dxa"/>
            <w:gridSpan w:val="3"/>
            <w:shd w:val="clear" w:color="auto" w:fill="auto"/>
          </w:tcPr>
          <w:p w14:paraId="0BF5A340" w14:textId="77777777" w:rsidR="007B1863" w:rsidRPr="00CC27A7" w:rsidRDefault="007B1863" w:rsidP="00077CE2">
            <w:pPr>
              <w:pStyle w:val="TableBodyText"/>
              <w:keepNext/>
              <w:rPr>
                <w:lang w:bidi="ar-SA"/>
              </w:rPr>
            </w:pPr>
            <w:r>
              <w:rPr>
                <w:lang w:bidi="ar-SA"/>
              </w:rPr>
              <w:t>1.0</w:t>
            </w:r>
          </w:p>
        </w:tc>
      </w:tr>
      <w:tr w:rsidR="007B1863" w14:paraId="0BF5A346" w14:textId="77777777" w:rsidTr="00F05B68">
        <w:tc>
          <w:tcPr>
            <w:tcW w:w="1507" w:type="dxa"/>
            <w:vMerge w:val="restart"/>
            <w:shd w:val="clear" w:color="auto" w:fill="auto"/>
          </w:tcPr>
          <w:p w14:paraId="40880FE4" w14:textId="77777777" w:rsidR="007B1863" w:rsidRDefault="007B1863" w:rsidP="00077CE2">
            <w:pPr>
              <w:pStyle w:val="TableBodyText"/>
              <w:keepNext/>
              <w:rPr>
                <w:ins w:id="1012" w:author="Vadim Pasternak [2]" w:date="2017-10-31T11:24:00Z"/>
                <w:lang w:bidi="ar-SA"/>
              </w:rPr>
            </w:pPr>
            <w:r>
              <w:rPr>
                <w:lang w:bidi="ar-SA"/>
              </w:rPr>
              <w:t>Arguments</w:t>
            </w:r>
          </w:p>
          <w:p w14:paraId="0BF5A342" w14:textId="2267ABD3" w:rsidR="00CC347C" w:rsidRDefault="00CC347C" w:rsidP="00077CE2">
            <w:pPr>
              <w:pStyle w:val="TableBodyText"/>
              <w:keepNext/>
              <w:rPr>
                <w:lang w:bidi="ar-SA"/>
              </w:rPr>
            </w:pPr>
            <w:ins w:id="1013" w:author="Vadim Pasternak [2]" w:date="2017-10-31T11:24:00Z">
              <w:r w:rsidRPr="00CC347C">
                <w:rPr>
                  <w:color w:val="FF0000"/>
                  <w:lang w:bidi="ar-SA"/>
                  <w:rPrChange w:id="1014" w:author="Vadim Pasternak [2]" w:date="2017-10-31T11:25:00Z">
                    <w:rPr>
                      <w:lang w:bidi="ar-SA"/>
                    </w:rPr>
                  </w:rPrChange>
                </w:rPr>
                <w:t>Vadim: should be N</w:t>
              </w:r>
            </w:ins>
            <w:ins w:id="1015" w:author="Vadim Pasternak [2]" w:date="2017-10-31T11:25:00Z">
              <w:r w:rsidRPr="00CC347C">
                <w:rPr>
                  <w:color w:val="FF0000"/>
                  <w:lang w:bidi="ar-SA"/>
                  <w:rPrChange w:id="1016" w:author="Vadim Pasternak [2]" w:date="2017-10-31T11:25:00Z">
                    <w:rPr>
                      <w:lang w:bidi="ar-SA"/>
                    </w:rPr>
                  </w:rPrChange>
                </w:rPr>
                <w:t>/A</w:t>
              </w:r>
              <w:r>
                <w:rPr>
                  <w:color w:val="FF0000"/>
                  <w:lang w:bidi="ar-SA"/>
                </w:rPr>
                <w:t xml:space="preserve"> (no arguments)</w:t>
              </w:r>
            </w:ins>
          </w:p>
        </w:tc>
        <w:tc>
          <w:tcPr>
            <w:tcW w:w="2333" w:type="dxa"/>
            <w:shd w:val="clear" w:color="auto" w:fill="auto"/>
          </w:tcPr>
          <w:p w14:paraId="0BF5A343" w14:textId="77777777" w:rsidR="007B1863" w:rsidRPr="00CC27A7" w:rsidRDefault="007B1863" w:rsidP="00077CE2">
            <w:pPr>
              <w:pStyle w:val="TableBodyText"/>
              <w:keepNext/>
              <w:rPr>
                <w:lang w:bidi="ar-SA"/>
              </w:rPr>
            </w:pPr>
            <w:r>
              <w:rPr>
                <w:lang w:bidi="ar-SA"/>
              </w:rPr>
              <w:t>Name</w:t>
            </w:r>
          </w:p>
        </w:tc>
        <w:tc>
          <w:tcPr>
            <w:tcW w:w="1170" w:type="dxa"/>
          </w:tcPr>
          <w:p w14:paraId="0BF5A344" w14:textId="77777777" w:rsidR="007B1863" w:rsidRPr="00CC27A7" w:rsidRDefault="007B1863" w:rsidP="00077CE2">
            <w:pPr>
              <w:pStyle w:val="TableBodyText"/>
              <w:keepNext/>
              <w:rPr>
                <w:lang w:bidi="ar-SA"/>
              </w:rPr>
            </w:pPr>
            <w:r>
              <w:rPr>
                <w:lang w:bidi="ar-SA"/>
              </w:rPr>
              <w:t>Data type</w:t>
            </w:r>
          </w:p>
        </w:tc>
        <w:tc>
          <w:tcPr>
            <w:tcW w:w="3039" w:type="dxa"/>
            <w:shd w:val="clear" w:color="auto" w:fill="auto"/>
          </w:tcPr>
          <w:p w14:paraId="0BF5A345" w14:textId="77777777" w:rsidR="007B1863" w:rsidRPr="00CC27A7" w:rsidRDefault="007B1863" w:rsidP="00077CE2">
            <w:pPr>
              <w:pStyle w:val="TableBodyText"/>
              <w:keepNext/>
              <w:rPr>
                <w:lang w:bidi="ar-SA"/>
              </w:rPr>
            </w:pPr>
            <w:r>
              <w:rPr>
                <w:lang w:bidi="ar-SA"/>
              </w:rPr>
              <w:t xml:space="preserve">Values </w:t>
            </w:r>
          </w:p>
        </w:tc>
      </w:tr>
      <w:tr w:rsidR="007B1863" w14:paraId="0BF5A34B" w14:textId="77777777" w:rsidTr="00F05B68">
        <w:tc>
          <w:tcPr>
            <w:tcW w:w="1507" w:type="dxa"/>
            <w:vMerge/>
            <w:shd w:val="clear" w:color="auto" w:fill="auto"/>
          </w:tcPr>
          <w:p w14:paraId="0BF5A347" w14:textId="77777777" w:rsidR="007B1863" w:rsidRDefault="007B1863" w:rsidP="00F05B68">
            <w:pPr>
              <w:pStyle w:val="TableBodyText"/>
              <w:rPr>
                <w:lang w:bidi="ar-SA"/>
              </w:rPr>
            </w:pPr>
          </w:p>
        </w:tc>
        <w:tc>
          <w:tcPr>
            <w:tcW w:w="2333" w:type="dxa"/>
            <w:shd w:val="clear" w:color="auto" w:fill="auto"/>
          </w:tcPr>
          <w:p w14:paraId="0BF5A348" w14:textId="77777777" w:rsidR="007B1863" w:rsidRPr="00CC27A7" w:rsidRDefault="00940926" w:rsidP="00F05B68">
            <w:pPr>
              <w:pStyle w:val="TableBodyText"/>
              <w:rPr>
                <w:lang w:bidi="ar-SA"/>
              </w:rPr>
            </w:pPr>
            <w:r>
              <w:rPr>
                <w:lang w:bidi="ar-SA"/>
              </w:rPr>
              <w:t>Reset</w:t>
            </w:r>
          </w:p>
        </w:tc>
        <w:tc>
          <w:tcPr>
            <w:tcW w:w="1170" w:type="dxa"/>
          </w:tcPr>
          <w:p w14:paraId="0BF5A349" w14:textId="77777777" w:rsidR="007B1863" w:rsidRPr="00CC27A7" w:rsidRDefault="007B1863" w:rsidP="00F05B68">
            <w:pPr>
              <w:pStyle w:val="TableBodyText"/>
              <w:rPr>
                <w:lang w:bidi="ar-SA"/>
              </w:rPr>
            </w:pPr>
            <w:r>
              <w:rPr>
                <w:lang w:bidi="ar-SA"/>
              </w:rPr>
              <w:t>Hex</w:t>
            </w:r>
          </w:p>
        </w:tc>
        <w:tc>
          <w:tcPr>
            <w:tcW w:w="3039" w:type="dxa"/>
            <w:shd w:val="clear" w:color="auto" w:fill="auto"/>
          </w:tcPr>
          <w:p w14:paraId="0BF5A34A" w14:textId="77777777" w:rsidR="007B1863" w:rsidRPr="00CC27A7" w:rsidRDefault="00940926" w:rsidP="00F05B68">
            <w:pPr>
              <w:pStyle w:val="TableBodyText"/>
              <w:rPr>
                <w:lang w:bidi="ar-SA"/>
              </w:rPr>
            </w:pPr>
            <w:r>
              <w:rPr>
                <w:lang w:bidi="ar-SA"/>
              </w:rPr>
              <w:t>1 – reset the system</w:t>
            </w:r>
          </w:p>
        </w:tc>
      </w:tr>
      <w:tr w:rsidR="007B1863" w14:paraId="0BF5A34E" w14:textId="77777777" w:rsidTr="00F05B68">
        <w:tc>
          <w:tcPr>
            <w:tcW w:w="1507" w:type="dxa"/>
            <w:shd w:val="clear" w:color="auto" w:fill="auto"/>
          </w:tcPr>
          <w:p w14:paraId="0BF5A34C" w14:textId="77777777" w:rsidR="007B1863" w:rsidRDefault="007B1863" w:rsidP="00F05B68">
            <w:pPr>
              <w:pStyle w:val="TableBodyText"/>
              <w:rPr>
                <w:lang w:bidi="ar-SA"/>
              </w:rPr>
            </w:pPr>
            <w:r>
              <w:rPr>
                <w:lang w:bidi="ar-SA"/>
              </w:rPr>
              <w:t xml:space="preserve">Example </w:t>
            </w:r>
          </w:p>
        </w:tc>
        <w:tc>
          <w:tcPr>
            <w:tcW w:w="6542" w:type="dxa"/>
            <w:gridSpan w:val="3"/>
            <w:shd w:val="clear" w:color="auto" w:fill="auto"/>
          </w:tcPr>
          <w:p w14:paraId="0BF5A34D" w14:textId="35C0C0A1" w:rsidR="007B1863" w:rsidRPr="00DE64A7" w:rsidRDefault="00940926" w:rsidP="00F05B68">
            <w:pPr>
              <w:pStyle w:val="TableBodyText"/>
              <w:rPr>
                <w:b/>
                <w:bCs/>
                <w:lang w:bidi="ar-SA"/>
              </w:rPr>
            </w:pPr>
            <w:r>
              <w:rPr>
                <w:lang w:bidi="ar-SA"/>
              </w:rPr>
              <w:t>Reset the switch system</w:t>
            </w:r>
            <w:r w:rsidR="00E411B9">
              <w:rPr>
                <w:lang w:bidi="ar-SA"/>
              </w:rPr>
              <w:t>:</w:t>
            </w:r>
            <w:r>
              <w:rPr>
                <w:lang w:bidi="ar-SA"/>
              </w:rPr>
              <w:t xml:space="preserve"> </w:t>
            </w:r>
            <w:r w:rsidR="007B1863">
              <w:rPr>
                <w:lang w:bidi="ar-SA"/>
              </w:rPr>
              <w:t xml:space="preserve">  </w:t>
            </w:r>
            <w:r w:rsidR="007B1863">
              <w:rPr>
                <w:lang w:bidi="ar-SA"/>
              </w:rPr>
              <w:br/>
            </w:r>
            <w:r w:rsidR="007B1863" w:rsidRPr="00CC347C">
              <w:rPr>
                <w:b/>
                <w:bCs/>
                <w:color w:val="FF0000"/>
                <w:lang w:bidi="ar-SA"/>
                <w:rPrChange w:id="1017" w:author="Vadim Pasternak [2]" w:date="2017-10-31T11:21:00Z">
                  <w:rPr>
                    <w:b/>
                    <w:bCs/>
                    <w:lang w:bidi="ar-SA"/>
                  </w:rPr>
                </w:rPrChange>
              </w:rPr>
              <w:t xml:space="preserve">cat </w:t>
            </w:r>
            <w:del w:id="1018" w:author="Vadim Pasternak" w:date="2018-12-06T01:40:00Z">
              <w:r w:rsidRPr="00CC347C" w:rsidDel="00D82BCB">
                <w:rPr>
                  <w:b/>
                  <w:bCs/>
                  <w:color w:val="FF0000"/>
                  <w:lang w:bidi="ar-SA"/>
                  <w:rPrChange w:id="1019" w:author="Vadim Pasternak [2]" w:date="2017-10-31T11:21:00Z">
                    <w:rPr>
                      <w:b/>
                      <w:bCs/>
                      <w:lang w:bidi="ar-SA"/>
                    </w:rPr>
                  </w:rPrChange>
                </w:rPr>
                <w:delText>/bsp/</w:delText>
              </w:r>
            </w:del>
            <w:ins w:id="1020" w:author="Vadim Pasternak" w:date="2018-12-06T01:40:00Z">
              <w:r w:rsidR="00D82BCB">
                <w:rPr>
                  <w:b/>
                  <w:bCs/>
                  <w:color w:val="FF0000"/>
                  <w:lang w:bidi="ar-SA"/>
                </w:rPr>
                <w:t>$bsp_path/</w:t>
              </w:r>
            </w:ins>
            <w:r w:rsidRPr="00CC347C">
              <w:rPr>
                <w:b/>
                <w:bCs/>
                <w:color w:val="FF0000"/>
                <w:lang w:bidi="ar-SA"/>
                <w:rPrChange w:id="1021" w:author="Vadim Pasternak [2]" w:date="2017-10-31T11:21:00Z">
                  <w:rPr>
                    <w:b/>
                    <w:bCs/>
                    <w:lang w:bidi="ar-SA"/>
                  </w:rPr>
                </w:rPrChange>
              </w:rPr>
              <w:t>system/power_cycle</w:t>
            </w:r>
            <w:ins w:id="1022" w:author="Vadim Pasternak [2]" w:date="2017-10-31T11:21:00Z">
              <w:r w:rsidR="00CC347C">
                <w:rPr>
                  <w:b/>
                  <w:bCs/>
                  <w:color w:val="FF0000"/>
                  <w:lang w:bidi="ar-SA"/>
                </w:rPr>
                <w:t xml:space="preserve"> Vadim: changed </w:t>
              </w:r>
              <w:del w:id="1023" w:author="Vadim Pasternak" w:date="2018-12-06T01:40:00Z">
                <w:r w:rsidR="00CC347C" w:rsidRPr="00CC347C" w:rsidDel="00D82BCB">
                  <w:rPr>
                    <w:b/>
                    <w:bCs/>
                    <w:color w:val="00B050"/>
                    <w:lang w:bidi="ar-SA"/>
                    <w:rPrChange w:id="1024" w:author="Vadim Pasternak [2]" w:date="2017-10-31T11:24:00Z">
                      <w:rPr>
                        <w:b/>
                        <w:bCs/>
                        <w:color w:val="FF0000"/>
                        <w:lang w:bidi="ar-SA"/>
                      </w:rPr>
                    </w:rPrChange>
                  </w:rPr>
                  <w:delText>/bsp/</w:delText>
                </w:r>
              </w:del>
            </w:ins>
            <w:ins w:id="1025" w:author="Vadim Pasternak" w:date="2018-12-06T01:40:00Z">
              <w:r w:rsidR="00D82BCB">
                <w:rPr>
                  <w:b/>
                  <w:bCs/>
                  <w:color w:val="00B050"/>
                  <w:lang w:bidi="ar-SA"/>
                </w:rPr>
                <w:t>$bsp_path/</w:t>
              </w:r>
            </w:ins>
            <w:ins w:id="1026" w:author="Vadim Pasternak [2]" w:date="2017-10-31T11:21:00Z">
              <w:r w:rsidR="00CC347C" w:rsidRPr="00CC347C">
                <w:rPr>
                  <w:b/>
                  <w:bCs/>
                  <w:color w:val="00B050"/>
                  <w:lang w:bidi="ar-SA"/>
                  <w:rPrChange w:id="1027" w:author="Vadim Pasternak [2]" w:date="2017-10-31T11:24:00Z">
                    <w:rPr>
                      <w:b/>
                      <w:bCs/>
                      <w:color w:val="FF0000"/>
                      <w:lang w:bidi="ar-SA"/>
                    </w:rPr>
                  </w:rPrChange>
                </w:rPr>
                <w:t>system/pwr_cycle</w:t>
              </w:r>
            </w:ins>
          </w:p>
        </w:tc>
      </w:tr>
    </w:tbl>
    <w:p w14:paraId="0BF5A34F" w14:textId="77777777" w:rsidR="008F7890" w:rsidRDefault="008F7890" w:rsidP="00077CE2">
      <w:pPr>
        <w:pStyle w:val="BodyText"/>
        <w:rPr>
          <w:lang w:bidi="ar-SA"/>
        </w:rPr>
      </w:pPr>
    </w:p>
    <w:p w14:paraId="0BF5A350" w14:textId="77777777" w:rsidR="008F7890" w:rsidRDefault="008F7890">
      <w:pPr>
        <w:spacing w:line="276" w:lineRule="auto"/>
        <w:rPr>
          <w:rFonts w:ascii="Times New Roman" w:hAnsi="Times New Roman" w:cs="Arial"/>
          <w:color w:val="000000" w:themeColor="text1"/>
          <w:lang w:bidi="ar-SA"/>
        </w:rPr>
      </w:pPr>
      <w:r>
        <w:rPr>
          <w:lang w:bidi="ar-SA"/>
        </w:rPr>
        <w:br w:type="page"/>
      </w:r>
    </w:p>
    <w:p w14:paraId="0BF5A351" w14:textId="77777777" w:rsidR="008F7890" w:rsidDel="00303B1D" w:rsidRDefault="008F7890" w:rsidP="00AA62BC">
      <w:pPr>
        <w:pStyle w:val="Heading1"/>
        <w:rPr>
          <w:del w:id="1028" w:author="Vadim Pasternak [2]" w:date="2017-10-31T18:04:00Z"/>
          <w:lang w:eastAsia="he-IL"/>
        </w:rPr>
      </w:pPr>
      <w:bookmarkStart w:id="1029" w:name="_Toc429301688"/>
      <w:r>
        <w:rPr>
          <w:lang w:eastAsia="he-IL"/>
        </w:rPr>
        <w:lastRenderedPageBreak/>
        <w:t xml:space="preserve">Thermal </w:t>
      </w:r>
      <w:r w:rsidR="00AA62BC">
        <w:rPr>
          <w:lang w:eastAsia="he-IL"/>
        </w:rPr>
        <w:t>C</w:t>
      </w:r>
      <w:r w:rsidR="00A76B30">
        <w:rPr>
          <w:lang w:eastAsia="he-IL"/>
        </w:rPr>
        <w:t>ontrol</w:t>
      </w:r>
      <w:bookmarkEnd w:id="1029"/>
      <w:r>
        <w:rPr>
          <w:lang w:eastAsia="he-IL"/>
        </w:rPr>
        <w:t xml:space="preserve"> </w:t>
      </w:r>
    </w:p>
    <w:p w14:paraId="317DB20A" w14:textId="77777777" w:rsidR="00303B1D" w:rsidRDefault="00303B1D">
      <w:pPr>
        <w:pStyle w:val="Heading1"/>
        <w:rPr>
          <w:ins w:id="1030" w:author="Vadim Pasternak [2]" w:date="2017-10-31T18:04:00Z"/>
          <w:lang w:eastAsia="he-IL"/>
        </w:rPr>
        <w:pPrChange w:id="1031" w:author="Vadim Pasternak [2]" w:date="2017-10-31T18:04:00Z">
          <w:pPr>
            <w:pStyle w:val="BodyText"/>
          </w:pPr>
        </w:pPrChange>
      </w:pPr>
    </w:p>
    <w:p w14:paraId="3E23FE87" w14:textId="11E36C54" w:rsidR="00303B1D" w:rsidRPr="00300057" w:rsidDel="00300057" w:rsidRDefault="00303B1D" w:rsidP="008F529C">
      <w:pPr>
        <w:pStyle w:val="BodyText"/>
        <w:rPr>
          <w:ins w:id="1032" w:author="Vadim Pasternak [2]" w:date="2017-10-31T18:24:00Z"/>
          <w:del w:id="1033" w:author="Vadim Pasternak" w:date="2018-12-06T01:17:00Z"/>
          <w:rFonts w:asciiTheme="minorBidi" w:hAnsiTheme="minorBidi" w:cstheme="minorBidi"/>
          <w:color w:val="FF0000"/>
          <w:sz w:val="20"/>
          <w:lang w:eastAsia="he-IL" w:bidi="ar-SA"/>
          <w:rPrChange w:id="1034" w:author="Vadim Pasternak" w:date="2018-12-06T01:18:00Z">
            <w:rPr>
              <w:ins w:id="1035" w:author="Vadim Pasternak [2]" w:date="2017-10-31T18:24:00Z"/>
              <w:del w:id="1036" w:author="Vadim Pasternak" w:date="2018-12-06T01:17:00Z"/>
              <w:b/>
              <w:bCs/>
              <w:color w:val="FF0000"/>
              <w:lang w:eastAsia="he-IL" w:bidi="ar-SA"/>
            </w:rPr>
          </w:rPrChange>
        </w:rPr>
      </w:pPr>
      <w:ins w:id="1037" w:author="Vadim Pasternak [2]" w:date="2017-10-31T18:04:00Z">
        <w:del w:id="1038" w:author="Vadim Pasternak" w:date="2018-12-06T01:17:00Z">
          <w:r w:rsidRPr="00300057" w:rsidDel="00300057">
            <w:rPr>
              <w:rFonts w:asciiTheme="minorBidi" w:hAnsiTheme="minorBidi" w:cstheme="minorBidi"/>
              <w:color w:val="FF0000"/>
              <w:sz w:val="20"/>
              <w:lang w:eastAsia="he-IL" w:bidi="ar-SA"/>
              <w:rPrChange w:id="1039" w:author="Vadim Pasternak" w:date="2018-12-06T01:18:00Z">
                <w:rPr>
                  <w:lang w:eastAsia="he-IL" w:bidi="ar-SA"/>
                </w:rPr>
              </w:rPrChange>
            </w:rPr>
            <w:delText>Vadim</w:delText>
          </w:r>
          <w:r w:rsidRPr="00300057" w:rsidDel="00300057">
            <w:rPr>
              <w:rFonts w:asciiTheme="minorBidi" w:hAnsiTheme="minorBidi" w:cstheme="minorBidi"/>
              <w:color w:val="FF0000"/>
              <w:sz w:val="20"/>
              <w:lang w:eastAsia="he-IL" w:bidi="ar-SA"/>
              <w:rPrChange w:id="1040" w:author="Vadim Pasternak" w:date="2018-12-06T01:18:00Z">
                <w:rPr>
                  <w:b/>
                  <w:bCs/>
                  <w:color w:val="FF0000"/>
                  <w:lang w:eastAsia="he-IL" w:bidi="ar-SA"/>
                </w:rPr>
              </w:rPrChange>
            </w:rPr>
            <w:delText>:</w:delText>
          </w:r>
        </w:del>
      </w:ins>
    </w:p>
    <w:p w14:paraId="12358DE5" w14:textId="3A1F9779" w:rsidR="00E87477" w:rsidRPr="00300057" w:rsidDel="00300057" w:rsidRDefault="00E87477" w:rsidP="008F529C">
      <w:pPr>
        <w:pStyle w:val="BodyText"/>
        <w:rPr>
          <w:ins w:id="1041" w:author="Vadim Pasternak [2]" w:date="2017-10-31T18:04:00Z"/>
          <w:del w:id="1042" w:author="Vadim Pasternak" w:date="2018-12-06T01:17:00Z"/>
          <w:rFonts w:asciiTheme="minorBidi" w:hAnsiTheme="minorBidi" w:cstheme="minorBidi"/>
          <w:color w:val="FF0000"/>
          <w:sz w:val="20"/>
          <w:lang w:eastAsia="he-IL" w:bidi="ar-SA"/>
          <w:rPrChange w:id="1043" w:author="Vadim Pasternak" w:date="2018-12-06T01:18:00Z">
            <w:rPr>
              <w:ins w:id="1044" w:author="Vadim Pasternak [2]" w:date="2017-10-31T18:04:00Z"/>
              <w:del w:id="1045" w:author="Vadim Pasternak" w:date="2018-12-06T01:17:00Z"/>
              <w:lang w:eastAsia="he-IL" w:bidi="ar-SA"/>
            </w:rPr>
          </w:rPrChange>
        </w:rPr>
      </w:pPr>
      <w:ins w:id="1046" w:author="Vadim Pasternak [2]" w:date="2017-10-31T18:24:00Z">
        <w:del w:id="1047" w:author="Vadim Pasternak" w:date="2018-12-06T01:17:00Z">
          <w:r w:rsidRPr="00300057" w:rsidDel="00300057">
            <w:rPr>
              <w:rFonts w:asciiTheme="minorBidi" w:hAnsiTheme="minorBidi" w:cstheme="minorBidi"/>
              <w:color w:val="FF0000"/>
              <w:sz w:val="20"/>
              <w:lang w:eastAsia="he-IL" w:bidi="ar-SA"/>
              <w:rPrChange w:id="1048" w:author="Vadim Pasternak" w:date="2018-12-06T01:18:00Z">
                <w:rPr>
                  <w:b/>
                  <w:bCs/>
                  <w:color w:val="FF0000"/>
                  <w:lang w:eastAsia="he-IL" w:bidi="ar-SA"/>
                </w:rPr>
              </w:rPrChange>
            </w:rPr>
            <w:delText>All the below is not relevant.</w:delText>
          </w:r>
        </w:del>
      </w:ins>
    </w:p>
    <w:p w14:paraId="0BF5A352" w14:textId="25F9DD19" w:rsidR="008F7890" w:rsidRPr="00300057" w:rsidDel="00300057" w:rsidRDefault="008F7890" w:rsidP="008F529C">
      <w:pPr>
        <w:pStyle w:val="BodyText"/>
        <w:rPr>
          <w:del w:id="1049" w:author="Vadim Pasternak" w:date="2018-12-06T01:17:00Z"/>
          <w:rFonts w:asciiTheme="minorBidi" w:hAnsiTheme="minorBidi" w:cstheme="minorBidi"/>
          <w:sz w:val="20"/>
          <w:lang w:eastAsia="he-IL" w:bidi="ar-SA"/>
          <w:rPrChange w:id="1050" w:author="Vadim Pasternak" w:date="2018-12-06T01:18:00Z">
            <w:rPr>
              <w:del w:id="1051" w:author="Vadim Pasternak" w:date="2018-12-06T01:17:00Z"/>
              <w:lang w:eastAsia="he-IL" w:bidi="ar-SA"/>
            </w:rPr>
          </w:rPrChange>
        </w:rPr>
      </w:pPr>
      <w:del w:id="1052" w:author="Vadim Pasternak" w:date="2018-12-06T01:17:00Z">
        <w:r w:rsidRPr="00300057" w:rsidDel="00300057">
          <w:rPr>
            <w:rFonts w:asciiTheme="minorBidi" w:hAnsiTheme="minorBidi" w:cstheme="minorBidi"/>
            <w:sz w:val="20"/>
            <w:lang w:eastAsia="he-IL" w:bidi="ar-SA"/>
            <w:rPrChange w:id="1053" w:author="Vadim Pasternak" w:date="2018-12-06T01:18:00Z">
              <w:rPr>
                <w:lang w:eastAsia="he-IL" w:bidi="ar-SA"/>
              </w:rPr>
            </w:rPrChange>
          </w:rPr>
          <w:delText xml:space="preserve">DVS-OS is </w:delText>
        </w:r>
        <w:r w:rsidR="008F529C" w:rsidRPr="00300057" w:rsidDel="00300057">
          <w:rPr>
            <w:rFonts w:asciiTheme="minorBidi" w:hAnsiTheme="minorBidi" w:cstheme="minorBidi"/>
            <w:sz w:val="20"/>
            <w:lang w:eastAsia="he-IL" w:bidi="ar-SA"/>
            <w:rPrChange w:id="1054" w:author="Vadim Pasternak" w:date="2018-12-06T01:18:00Z">
              <w:rPr>
                <w:lang w:eastAsia="he-IL" w:bidi="ar-SA"/>
              </w:rPr>
            </w:rPrChange>
          </w:rPr>
          <w:delText>equipped</w:delText>
        </w:r>
        <w:r w:rsidRPr="00300057" w:rsidDel="00300057">
          <w:rPr>
            <w:rFonts w:asciiTheme="minorBidi" w:hAnsiTheme="minorBidi" w:cstheme="minorBidi"/>
            <w:sz w:val="20"/>
            <w:lang w:eastAsia="he-IL" w:bidi="ar-SA"/>
            <w:rPrChange w:id="1055" w:author="Vadim Pasternak" w:date="2018-12-06T01:18:00Z">
              <w:rPr>
                <w:lang w:eastAsia="he-IL" w:bidi="ar-SA"/>
              </w:rPr>
            </w:rPrChange>
          </w:rPr>
          <w:delText xml:space="preserve"> with a user application for controlling temperature on </w:delText>
        </w:r>
        <w:r w:rsidR="008F529C" w:rsidRPr="00300057" w:rsidDel="00300057">
          <w:rPr>
            <w:rFonts w:asciiTheme="minorBidi" w:hAnsiTheme="minorBidi" w:cstheme="minorBidi"/>
            <w:sz w:val="20"/>
            <w:lang w:eastAsia="he-IL" w:bidi="ar-SA"/>
            <w:rPrChange w:id="1056" w:author="Vadim Pasternak" w:date="2018-12-06T01:18:00Z">
              <w:rPr>
                <w:lang w:eastAsia="he-IL" w:bidi="ar-SA"/>
              </w:rPr>
            </w:rPrChange>
          </w:rPr>
          <w:delText>MSN</w:delText>
        </w:r>
        <w:r w:rsidRPr="00300057" w:rsidDel="00300057">
          <w:rPr>
            <w:rFonts w:asciiTheme="minorBidi" w:hAnsiTheme="minorBidi" w:cstheme="minorBidi"/>
            <w:sz w:val="20"/>
            <w:lang w:eastAsia="he-IL" w:bidi="ar-SA"/>
            <w:rPrChange w:id="1057" w:author="Vadim Pasternak" w:date="2018-12-06T01:18:00Z">
              <w:rPr>
                <w:lang w:eastAsia="he-IL" w:bidi="ar-SA"/>
              </w:rPr>
            </w:rPrChange>
          </w:rPr>
          <w:delText xml:space="preserve">2700 systems. The application is based on sysfs </w:delText>
        </w:r>
        <w:r w:rsidR="008F529C" w:rsidRPr="00300057" w:rsidDel="00300057">
          <w:rPr>
            <w:rFonts w:asciiTheme="minorBidi" w:hAnsiTheme="minorBidi" w:cstheme="minorBidi"/>
            <w:sz w:val="20"/>
            <w:lang w:eastAsia="he-IL" w:bidi="ar-SA"/>
            <w:rPrChange w:id="1058" w:author="Vadim Pasternak" w:date="2018-12-06T01:18:00Z">
              <w:rPr>
                <w:lang w:eastAsia="he-IL" w:bidi="ar-SA"/>
              </w:rPr>
            </w:rPrChange>
          </w:rPr>
          <w:delText>as already detailed in the previous chapters</w:delText>
        </w:r>
        <w:r w:rsidRPr="00300057" w:rsidDel="00300057">
          <w:rPr>
            <w:rFonts w:asciiTheme="minorBidi" w:hAnsiTheme="minorBidi" w:cstheme="minorBidi"/>
            <w:sz w:val="20"/>
            <w:lang w:eastAsia="he-IL" w:bidi="ar-SA"/>
            <w:rPrChange w:id="1059" w:author="Vadim Pasternak" w:date="2018-12-06T01:18:00Z">
              <w:rPr>
                <w:lang w:eastAsia="he-IL" w:bidi="ar-SA"/>
              </w:rPr>
            </w:rPrChange>
          </w:rPr>
          <w:delText>. In order to use the application</w:delText>
        </w:r>
        <w:r w:rsidR="008F529C" w:rsidRPr="00300057" w:rsidDel="00300057">
          <w:rPr>
            <w:rFonts w:asciiTheme="minorBidi" w:hAnsiTheme="minorBidi" w:cstheme="minorBidi"/>
            <w:sz w:val="20"/>
            <w:lang w:eastAsia="he-IL" w:bidi="ar-SA"/>
            <w:rPrChange w:id="1060" w:author="Vadim Pasternak" w:date="2018-12-06T01:18:00Z">
              <w:rPr>
                <w:lang w:eastAsia="he-IL" w:bidi="ar-SA"/>
              </w:rPr>
            </w:rPrChange>
          </w:rPr>
          <w:delText>,</w:delText>
        </w:r>
        <w:r w:rsidRPr="00300057" w:rsidDel="00300057">
          <w:rPr>
            <w:rFonts w:asciiTheme="minorBidi" w:hAnsiTheme="minorBidi" w:cstheme="minorBidi"/>
            <w:sz w:val="20"/>
            <w:lang w:eastAsia="he-IL" w:bidi="ar-SA"/>
            <w:rPrChange w:id="1061" w:author="Vadim Pasternak" w:date="2018-12-06T01:18:00Z">
              <w:rPr>
                <w:lang w:eastAsia="he-IL" w:bidi="ar-SA"/>
              </w:rPr>
            </w:rPrChange>
          </w:rPr>
          <w:delText xml:space="preserve"> sysfs and SDK must be initialized (see section </w:delText>
        </w:r>
        <w:r w:rsidR="008F529C" w:rsidRPr="00300057" w:rsidDel="00300057">
          <w:rPr>
            <w:rStyle w:val="HotSpot"/>
            <w:rFonts w:asciiTheme="minorBidi" w:hAnsiTheme="minorBidi" w:cstheme="minorBidi"/>
            <w:sz w:val="20"/>
            <w:rPrChange w:id="1062" w:author="Vadim Pasternak" w:date="2018-12-06T01:18:00Z">
              <w:rPr>
                <w:rStyle w:val="HotSpot"/>
              </w:rPr>
            </w:rPrChange>
          </w:rPr>
          <w:fldChar w:fldCharType="begin"/>
        </w:r>
        <w:r w:rsidR="008F529C" w:rsidRPr="00300057" w:rsidDel="00300057">
          <w:rPr>
            <w:rStyle w:val="HotSpot"/>
            <w:rFonts w:asciiTheme="minorBidi" w:hAnsiTheme="minorBidi" w:cstheme="minorBidi"/>
            <w:sz w:val="20"/>
            <w:rPrChange w:id="1063" w:author="Vadim Pasternak" w:date="2018-12-06T01:18:00Z">
              <w:rPr>
                <w:rStyle w:val="HotSpot"/>
              </w:rPr>
            </w:rPrChange>
          </w:rPr>
          <w:delInstrText xml:space="preserve"> REF _Ref429300666 \r \h  \* MERGEFORMAT </w:delInstrText>
        </w:r>
        <w:r w:rsidR="008F529C" w:rsidRPr="00300057" w:rsidDel="00300057">
          <w:rPr>
            <w:rStyle w:val="HotSpot"/>
            <w:rFonts w:asciiTheme="minorBidi" w:hAnsiTheme="minorBidi" w:cstheme="minorBidi"/>
            <w:sz w:val="20"/>
            <w:rPrChange w:id="1064" w:author="Vadim Pasternak" w:date="2018-12-06T01:18:00Z">
              <w:rPr>
                <w:rStyle w:val="HotSpot"/>
              </w:rPr>
            </w:rPrChange>
          </w:rPr>
        </w:r>
        <w:r w:rsidR="008F529C" w:rsidRPr="00300057" w:rsidDel="00300057">
          <w:rPr>
            <w:rStyle w:val="HotSpot"/>
            <w:rFonts w:asciiTheme="minorBidi" w:hAnsiTheme="minorBidi" w:cstheme="minorBidi"/>
            <w:sz w:val="20"/>
            <w:rPrChange w:id="1065" w:author="Vadim Pasternak" w:date="2018-12-06T01:18:00Z">
              <w:rPr>
                <w:rStyle w:val="HotSpot"/>
              </w:rPr>
            </w:rPrChange>
          </w:rPr>
          <w:fldChar w:fldCharType="separate"/>
        </w:r>
        <w:r w:rsidR="008F529C" w:rsidRPr="00300057" w:rsidDel="00300057">
          <w:rPr>
            <w:rStyle w:val="HotSpot"/>
            <w:rFonts w:asciiTheme="minorBidi" w:hAnsiTheme="minorBidi" w:cstheme="minorBidi"/>
            <w:sz w:val="20"/>
            <w:cs/>
            <w:rPrChange w:id="1066" w:author="Vadim Pasternak" w:date="2018-12-06T01:18:00Z">
              <w:rPr>
                <w:rStyle w:val="HotSpot"/>
                <w:cs/>
              </w:rPr>
            </w:rPrChange>
          </w:rPr>
          <w:delText>‎</w:delText>
        </w:r>
        <w:r w:rsidR="008F529C" w:rsidRPr="00300057" w:rsidDel="00300057">
          <w:rPr>
            <w:rStyle w:val="HotSpot"/>
            <w:rFonts w:asciiTheme="minorBidi" w:hAnsiTheme="minorBidi" w:cstheme="minorBidi"/>
            <w:sz w:val="20"/>
            <w:rPrChange w:id="1067" w:author="Vadim Pasternak" w:date="2018-12-06T01:18:00Z">
              <w:rPr>
                <w:rStyle w:val="HotSpot"/>
              </w:rPr>
            </w:rPrChange>
          </w:rPr>
          <w:fldChar w:fldCharType="begin"/>
        </w:r>
        <w:r w:rsidR="008F529C" w:rsidRPr="00300057" w:rsidDel="00300057">
          <w:rPr>
            <w:rStyle w:val="HotSpot"/>
            <w:rFonts w:asciiTheme="minorBidi" w:hAnsiTheme="minorBidi" w:cstheme="minorBidi"/>
            <w:sz w:val="20"/>
            <w:rPrChange w:id="1068" w:author="Vadim Pasternak" w:date="2018-12-06T01:18:00Z">
              <w:rPr>
                <w:rStyle w:val="HotSpot"/>
              </w:rPr>
            </w:rPrChange>
          </w:rPr>
          <w:delInstrText xml:space="preserve"> REF _Ref429300683 \w \h </w:delInstrText>
        </w:r>
        <w:r w:rsidR="008F529C" w:rsidRPr="00300057" w:rsidDel="00300057">
          <w:rPr>
            <w:rStyle w:val="HotSpot"/>
            <w:rFonts w:asciiTheme="minorBidi" w:hAnsiTheme="minorBidi" w:cstheme="minorBidi"/>
            <w:sz w:val="20"/>
            <w:rPrChange w:id="1069" w:author="Vadim Pasternak" w:date="2018-12-06T01:18:00Z">
              <w:rPr>
                <w:rStyle w:val="HotSpot"/>
              </w:rPr>
            </w:rPrChange>
          </w:rPr>
        </w:r>
      </w:del>
      <w:r w:rsidR="00300057" w:rsidRPr="00300057">
        <w:rPr>
          <w:rStyle w:val="HotSpot"/>
          <w:rFonts w:asciiTheme="minorBidi" w:hAnsiTheme="minorBidi" w:cstheme="minorBidi"/>
          <w:sz w:val="20"/>
          <w:rPrChange w:id="1070" w:author="Vadim Pasternak" w:date="2018-12-06T01:18:00Z">
            <w:rPr>
              <w:rStyle w:val="HotSpot"/>
              <w:rFonts w:asciiTheme="minorBidi" w:hAnsiTheme="minorBidi" w:cstheme="minorBidi"/>
            </w:rPr>
          </w:rPrChange>
        </w:rPr>
        <w:instrText xml:space="preserve"> \* MERGEFORMAT </w:instrText>
      </w:r>
      <w:del w:id="1071" w:author="Vadim Pasternak" w:date="2018-12-06T01:17:00Z">
        <w:r w:rsidR="008F529C" w:rsidRPr="00300057" w:rsidDel="00300057">
          <w:rPr>
            <w:rStyle w:val="HotSpot"/>
            <w:rFonts w:asciiTheme="minorBidi" w:hAnsiTheme="minorBidi" w:cstheme="minorBidi"/>
            <w:sz w:val="20"/>
            <w:rPrChange w:id="1072" w:author="Vadim Pasternak" w:date="2018-12-06T01:18:00Z">
              <w:rPr>
                <w:rStyle w:val="HotSpot"/>
              </w:rPr>
            </w:rPrChange>
          </w:rPr>
          <w:fldChar w:fldCharType="separate"/>
        </w:r>
        <w:r w:rsidR="008F529C" w:rsidRPr="00300057" w:rsidDel="00300057">
          <w:rPr>
            <w:rStyle w:val="HotSpot"/>
            <w:rFonts w:asciiTheme="minorBidi" w:hAnsiTheme="minorBidi" w:cstheme="minorBidi"/>
            <w:sz w:val="20"/>
            <w:cs/>
            <w:rPrChange w:id="1073" w:author="Vadim Pasternak" w:date="2018-12-06T01:18:00Z">
              <w:rPr>
                <w:rStyle w:val="HotSpot"/>
                <w:cs/>
              </w:rPr>
            </w:rPrChange>
          </w:rPr>
          <w:delText>‎</w:delText>
        </w:r>
        <w:r w:rsidR="008F529C" w:rsidRPr="00300057" w:rsidDel="00300057">
          <w:rPr>
            <w:rStyle w:val="HotSpot"/>
            <w:rFonts w:asciiTheme="minorBidi" w:hAnsiTheme="minorBidi" w:cstheme="minorBidi"/>
            <w:sz w:val="20"/>
            <w:rPrChange w:id="1074" w:author="Vadim Pasternak" w:date="2018-12-06T01:18:00Z">
              <w:rPr>
                <w:rStyle w:val="HotSpot"/>
              </w:rPr>
            </w:rPrChange>
          </w:rPr>
          <w:delText>1.3</w:delText>
        </w:r>
        <w:r w:rsidR="008F529C" w:rsidRPr="00300057" w:rsidDel="00300057">
          <w:rPr>
            <w:rStyle w:val="HotSpot"/>
            <w:rFonts w:asciiTheme="minorBidi" w:hAnsiTheme="minorBidi" w:cstheme="minorBidi"/>
            <w:sz w:val="20"/>
            <w:rPrChange w:id="1075" w:author="Vadim Pasternak" w:date="2018-12-06T01:18:00Z">
              <w:rPr>
                <w:rStyle w:val="HotSpot"/>
              </w:rPr>
            </w:rPrChange>
          </w:rPr>
          <w:fldChar w:fldCharType="end"/>
        </w:r>
        <w:r w:rsidR="008F529C" w:rsidRPr="00300057" w:rsidDel="00300057">
          <w:rPr>
            <w:rStyle w:val="HotSpot"/>
            <w:rFonts w:asciiTheme="minorBidi" w:hAnsiTheme="minorBidi" w:cstheme="minorBidi"/>
            <w:sz w:val="20"/>
            <w:rPrChange w:id="1076" w:author="Vadim Pasternak" w:date="2018-12-06T01:18:00Z">
              <w:rPr>
                <w:rStyle w:val="HotSpot"/>
              </w:rPr>
            </w:rPrChange>
          </w:rPr>
          <w:fldChar w:fldCharType="end"/>
        </w:r>
        <w:r w:rsidR="008F529C" w:rsidRPr="00300057" w:rsidDel="00300057">
          <w:rPr>
            <w:rStyle w:val="HotSpot"/>
            <w:rFonts w:asciiTheme="minorBidi" w:hAnsiTheme="minorBidi" w:cstheme="minorBidi"/>
            <w:sz w:val="20"/>
            <w:rPrChange w:id="1077" w:author="Vadim Pasternak" w:date="2018-12-06T01:18:00Z">
              <w:rPr>
                <w:rStyle w:val="HotSpot"/>
              </w:rPr>
            </w:rPrChange>
          </w:rPr>
          <w:delText xml:space="preserve"> “</w:delText>
        </w:r>
        <w:r w:rsidR="008F529C" w:rsidRPr="00300057" w:rsidDel="00300057">
          <w:rPr>
            <w:rStyle w:val="HotSpot"/>
            <w:rFonts w:asciiTheme="minorBidi" w:hAnsiTheme="minorBidi" w:cstheme="minorBidi"/>
            <w:sz w:val="20"/>
            <w:rPrChange w:id="1078" w:author="Vadim Pasternak" w:date="2018-12-06T01:18:00Z">
              <w:rPr>
                <w:rStyle w:val="HotSpot"/>
              </w:rPr>
            </w:rPrChange>
          </w:rPr>
          <w:fldChar w:fldCharType="begin"/>
        </w:r>
        <w:r w:rsidR="008F529C" w:rsidRPr="00300057" w:rsidDel="00300057">
          <w:rPr>
            <w:rStyle w:val="HotSpot"/>
            <w:rFonts w:asciiTheme="minorBidi" w:hAnsiTheme="minorBidi" w:cstheme="minorBidi"/>
            <w:sz w:val="20"/>
            <w:rPrChange w:id="1079" w:author="Vadim Pasternak" w:date="2018-12-06T01:18:00Z">
              <w:rPr>
                <w:rStyle w:val="HotSpot"/>
              </w:rPr>
            </w:rPrChange>
          </w:rPr>
          <w:delInstrText xml:space="preserve"> REF _Ref429300691 \h  \* MERGEFORMAT </w:delInstrText>
        </w:r>
        <w:r w:rsidR="008F529C" w:rsidRPr="00300057" w:rsidDel="00300057">
          <w:rPr>
            <w:rStyle w:val="HotSpot"/>
            <w:rFonts w:asciiTheme="minorBidi" w:hAnsiTheme="minorBidi" w:cstheme="minorBidi"/>
            <w:sz w:val="20"/>
            <w:rPrChange w:id="1080" w:author="Vadim Pasternak" w:date="2018-12-06T01:18:00Z">
              <w:rPr>
                <w:rStyle w:val="HotSpot"/>
              </w:rPr>
            </w:rPrChange>
          </w:rPr>
        </w:r>
        <w:r w:rsidR="008F529C" w:rsidRPr="00300057" w:rsidDel="00300057">
          <w:rPr>
            <w:rStyle w:val="HotSpot"/>
            <w:rFonts w:asciiTheme="minorBidi" w:hAnsiTheme="minorBidi" w:cstheme="minorBidi"/>
            <w:sz w:val="20"/>
            <w:rPrChange w:id="1081" w:author="Vadim Pasternak" w:date="2018-12-06T01:18:00Z">
              <w:rPr>
                <w:rStyle w:val="HotSpot"/>
              </w:rPr>
            </w:rPrChange>
          </w:rPr>
          <w:fldChar w:fldCharType="separate"/>
        </w:r>
        <w:r w:rsidR="008F529C" w:rsidRPr="00300057" w:rsidDel="00300057">
          <w:rPr>
            <w:rStyle w:val="HotSpot"/>
            <w:rFonts w:asciiTheme="minorBidi" w:hAnsiTheme="minorBidi" w:cstheme="minorBidi"/>
            <w:sz w:val="20"/>
            <w:rPrChange w:id="1082" w:author="Vadim Pasternak" w:date="2018-12-06T01:18:00Z">
              <w:rPr>
                <w:rStyle w:val="HotSpot"/>
              </w:rPr>
            </w:rPrChange>
          </w:rPr>
          <w:delText>Sysfs Initialization and Driver Registration</w:delText>
        </w:r>
        <w:r w:rsidR="008F529C" w:rsidRPr="00300057" w:rsidDel="00300057">
          <w:rPr>
            <w:rStyle w:val="HotSpot"/>
            <w:rFonts w:asciiTheme="minorBidi" w:hAnsiTheme="minorBidi" w:cstheme="minorBidi"/>
            <w:sz w:val="20"/>
            <w:rPrChange w:id="1083" w:author="Vadim Pasternak" w:date="2018-12-06T01:18:00Z">
              <w:rPr>
                <w:rStyle w:val="HotSpot"/>
              </w:rPr>
            </w:rPrChange>
          </w:rPr>
          <w:fldChar w:fldCharType="end"/>
        </w:r>
        <w:r w:rsidR="008F529C" w:rsidRPr="00300057" w:rsidDel="00300057">
          <w:rPr>
            <w:rStyle w:val="HotSpot"/>
            <w:rFonts w:asciiTheme="minorBidi" w:hAnsiTheme="minorBidi" w:cstheme="minorBidi"/>
            <w:sz w:val="20"/>
            <w:rPrChange w:id="1084" w:author="Vadim Pasternak" w:date="2018-12-06T01:18:00Z">
              <w:rPr>
                <w:rStyle w:val="HotSpot"/>
              </w:rPr>
            </w:rPrChange>
          </w:rPr>
          <w:delText>”</w:delText>
        </w:r>
        <w:r w:rsidRPr="00300057" w:rsidDel="00300057">
          <w:rPr>
            <w:rFonts w:asciiTheme="minorBidi" w:hAnsiTheme="minorBidi" w:cstheme="minorBidi"/>
            <w:sz w:val="20"/>
            <w:lang w:eastAsia="he-IL" w:bidi="ar-SA"/>
            <w:rPrChange w:id="1085" w:author="Vadim Pasternak" w:date="2018-12-06T01:18:00Z">
              <w:rPr>
                <w:lang w:eastAsia="he-IL" w:bidi="ar-SA"/>
              </w:rPr>
            </w:rPrChange>
          </w:rPr>
          <w:delText>)</w:delText>
        </w:r>
        <w:r w:rsidR="008F529C" w:rsidRPr="00300057" w:rsidDel="00300057">
          <w:rPr>
            <w:rFonts w:asciiTheme="minorBidi" w:hAnsiTheme="minorBidi" w:cstheme="minorBidi"/>
            <w:sz w:val="20"/>
            <w:lang w:eastAsia="he-IL" w:bidi="ar-SA"/>
            <w:rPrChange w:id="1086" w:author="Vadim Pasternak" w:date="2018-12-06T01:18:00Z">
              <w:rPr>
                <w:lang w:eastAsia="he-IL" w:bidi="ar-SA"/>
              </w:rPr>
            </w:rPrChange>
          </w:rPr>
          <w:delText>.</w:delText>
        </w:r>
      </w:del>
    </w:p>
    <w:p w14:paraId="0BF5A353" w14:textId="77777777" w:rsidR="008D05D7" w:rsidRPr="00300057" w:rsidDel="00300057" w:rsidRDefault="008D05D7" w:rsidP="00300057">
      <w:pPr>
        <w:pStyle w:val="Heading3"/>
        <w:numPr>
          <w:ilvl w:val="0"/>
          <w:numId w:val="0"/>
        </w:numPr>
        <w:ind w:left="851" w:hanging="851"/>
        <w:rPr>
          <w:del w:id="1087" w:author="Vadim Pasternak" w:date="2018-12-06T01:18:00Z"/>
          <w:rFonts w:asciiTheme="minorBidi" w:hAnsiTheme="minorBidi" w:cstheme="minorBidi"/>
          <w:b w:val="0"/>
          <w:bCs w:val="0"/>
          <w:sz w:val="20"/>
          <w:szCs w:val="20"/>
          <w:rPrChange w:id="1088" w:author="Vadim Pasternak" w:date="2018-12-06T01:18:00Z">
            <w:rPr>
              <w:del w:id="1089" w:author="Vadim Pasternak" w:date="2018-12-06T01:18:00Z"/>
            </w:rPr>
          </w:rPrChange>
        </w:rPr>
        <w:pPrChange w:id="1090" w:author="Vadim Pasternak" w:date="2018-12-06T01:17:00Z">
          <w:pPr>
            <w:pStyle w:val="Heading3"/>
          </w:pPr>
        </w:pPrChange>
      </w:pPr>
      <w:bookmarkStart w:id="1091" w:name="_Toc429301689"/>
      <w:del w:id="1092" w:author="Vadim Pasternak" w:date="2018-12-06T01:17:00Z">
        <w:r w:rsidRPr="00300057" w:rsidDel="00300057">
          <w:rPr>
            <w:rFonts w:asciiTheme="minorBidi" w:hAnsiTheme="minorBidi" w:cstheme="minorBidi"/>
            <w:b w:val="0"/>
            <w:bCs w:val="0"/>
            <w:sz w:val="20"/>
            <w:szCs w:val="20"/>
            <w:rPrChange w:id="1093" w:author="Vadim Pasternak" w:date="2018-12-06T01:18:00Z">
              <w:rPr/>
            </w:rPrChange>
          </w:rPr>
          <w:delText xml:space="preserve">Thermal </w:delText>
        </w:r>
        <w:r w:rsidR="00AA62BC" w:rsidRPr="00300057" w:rsidDel="00300057">
          <w:rPr>
            <w:rFonts w:asciiTheme="minorBidi" w:hAnsiTheme="minorBidi" w:cstheme="minorBidi"/>
            <w:b w:val="0"/>
            <w:bCs w:val="0"/>
            <w:sz w:val="20"/>
            <w:szCs w:val="20"/>
            <w:rPrChange w:id="1094" w:author="Vadim Pasternak" w:date="2018-12-06T01:18:00Z">
              <w:rPr/>
            </w:rPrChange>
          </w:rPr>
          <w:delText>A</w:delText>
        </w:r>
        <w:r w:rsidRPr="00300057" w:rsidDel="00300057">
          <w:rPr>
            <w:rFonts w:asciiTheme="minorBidi" w:hAnsiTheme="minorBidi" w:cstheme="minorBidi"/>
            <w:b w:val="0"/>
            <w:bCs w:val="0"/>
            <w:sz w:val="20"/>
            <w:szCs w:val="20"/>
            <w:rPrChange w:id="1095" w:author="Vadim Pasternak" w:date="2018-12-06T01:18:00Z">
              <w:rPr/>
            </w:rPrChange>
          </w:rPr>
          <w:delText>lgorithm</w:delText>
        </w:r>
        <w:bookmarkEnd w:id="1091"/>
        <w:r w:rsidRPr="00300057" w:rsidDel="00300057">
          <w:rPr>
            <w:rFonts w:asciiTheme="minorBidi" w:hAnsiTheme="minorBidi" w:cstheme="minorBidi"/>
            <w:b w:val="0"/>
            <w:bCs w:val="0"/>
            <w:sz w:val="20"/>
            <w:szCs w:val="20"/>
            <w:rPrChange w:id="1096" w:author="Vadim Pasternak" w:date="2018-12-06T01:18:00Z">
              <w:rPr/>
            </w:rPrChange>
          </w:rPr>
          <w:delText xml:space="preserve"> </w:delText>
        </w:r>
      </w:del>
    </w:p>
    <w:p w14:paraId="0BF5A354" w14:textId="14AC9019" w:rsidR="00C172FD" w:rsidRPr="00300057" w:rsidDel="00300057" w:rsidRDefault="00C172FD" w:rsidP="00300057">
      <w:pPr>
        <w:pStyle w:val="BodyText"/>
        <w:ind w:left="0"/>
        <w:rPr>
          <w:del w:id="1097" w:author="Vadim Pasternak" w:date="2018-12-06T01:16:00Z"/>
          <w:rFonts w:asciiTheme="minorBidi" w:hAnsiTheme="minorBidi" w:cstheme="minorBidi"/>
          <w:sz w:val="20"/>
          <w:lang w:eastAsia="he-IL" w:bidi="ar-SA"/>
          <w:rPrChange w:id="1098" w:author="Vadim Pasternak" w:date="2018-12-06T01:18:00Z">
            <w:rPr>
              <w:del w:id="1099" w:author="Vadim Pasternak" w:date="2018-12-06T01:16:00Z"/>
              <w:lang w:eastAsia="he-IL" w:bidi="ar-SA"/>
            </w:rPr>
          </w:rPrChange>
        </w:rPr>
        <w:pPrChange w:id="1100" w:author="Vadim Pasternak" w:date="2018-12-06T01:18:00Z">
          <w:pPr>
            <w:pStyle w:val="BodyText"/>
          </w:pPr>
        </w:pPrChange>
      </w:pPr>
      <w:r w:rsidRPr="00300057">
        <w:rPr>
          <w:rFonts w:asciiTheme="minorBidi" w:hAnsiTheme="minorBidi" w:cstheme="minorBidi"/>
          <w:sz w:val="20"/>
          <w:lang w:eastAsia="he-IL" w:bidi="ar-SA"/>
          <w:rPrChange w:id="1101" w:author="Vadim Pasternak" w:date="2018-12-06T01:18:00Z">
            <w:rPr>
              <w:lang w:eastAsia="he-IL" w:bidi="ar-SA"/>
            </w:rPr>
          </w:rPrChange>
        </w:rPr>
        <w:t>The thermal algorithm control</w:t>
      </w:r>
      <w:r w:rsidR="007E7A76" w:rsidRPr="00300057">
        <w:rPr>
          <w:rFonts w:asciiTheme="minorBidi" w:hAnsiTheme="minorBidi" w:cstheme="minorBidi"/>
          <w:sz w:val="20"/>
          <w:lang w:eastAsia="he-IL" w:bidi="ar-SA"/>
          <w:rPrChange w:id="1102" w:author="Vadim Pasternak" w:date="2018-12-06T01:18:00Z">
            <w:rPr>
              <w:lang w:eastAsia="he-IL" w:bidi="ar-SA"/>
            </w:rPr>
          </w:rPrChange>
        </w:rPr>
        <w:t>s</w:t>
      </w:r>
      <w:r w:rsidRPr="00300057">
        <w:rPr>
          <w:rFonts w:asciiTheme="minorBidi" w:hAnsiTheme="minorBidi" w:cstheme="minorBidi"/>
          <w:sz w:val="20"/>
          <w:lang w:eastAsia="he-IL" w:bidi="ar-SA"/>
          <w:rPrChange w:id="1103" w:author="Vadim Pasternak" w:date="2018-12-06T01:18:00Z">
            <w:rPr>
              <w:lang w:eastAsia="he-IL" w:bidi="ar-SA"/>
            </w:rPr>
          </w:rPrChange>
        </w:rPr>
        <w:t xml:space="preserve"> </w:t>
      </w:r>
      <w:ins w:id="1104" w:author="Vadim Pasternak" w:date="2018-12-06T01:17:00Z">
        <w:r w:rsidR="00300057" w:rsidRPr="00300057">
          <w:rPr>
            <w:rFonts w:asciiTheme="minorBidi" w:hAnsiTheme="minorBidi" w:cstheme="minorBidi"/>
            <w:sz w:val="20"/>
            <w:lang w:eastAsia="he-IL" w:bidi="ar-SA"/>
            <w:rPrChange w:id="1105" w:author="Vadim Pasternak" w:date="2018-12-06T01:18:00Z">
              <w:rPr>
                <w:lang w:eastAsia="he-IL" w:bidi="ar-SA"/>
              </w:rPr>
            </w:rPrChange>
          </w:rPr>
          <w:t>is described in a separate document.</w:t>
        </w:r>
      </w:ins>
      <w:del w:id="1106" w:author="Vadim Pasternak" w:date="2018-12-06T01:17:00Z">
        <w:r w:rsidRPr="00300057" w:rsidDel="00300057">
          <w:rPr>
            <w:rFonts w:asciiTheme="minorBidi" w:hAnsiTheme="minorBidi" w:cstheme="minorBidi"/>
            <w:sz w:val="20"/>
            <w:lang w:eastAsia="he-IL" w:bidi="ar-SA"/>
            <w:rPrChange w:id="1107" w:author="Vadim Pasternak" w:date="2018-12-06T01:18:00Z">
              <w:rPr>
                <w:lang w:eastAsia="he-IL" w:bidi="ar-SA"/>
              </w:rPr>
            </w:rPrChange>
          </w:rPr>
          <w:delText xml:space="preserve">the switch temperature by monitoring the switch </w:delText>
        </w:r>
        <w:r w:rsidR="007E7A76" w:rsidRPr="00300057" w:rsidDel="00300057">
          <w:rPr>
            <w:rFonts w:asciiTheme="minorBidi" w:hAnsiTheme="minorBidi" w:cstheme="minorBidi"/>
            <w:sz w:val="20"/>
            <w:lang w:eastAsia="he-IL" w:bidi="ar-SA"/>
            <w:rPrChange w:id="1108" w:author="Vadim Pasternak" w:date="2018-12-06T01:18:00Z">
              <w:rPr>
                <w:lang w:eastAsia="he-IL" w:bidi="ar-SA"/>
              </w:rPr>
            </w:rPrChange>
          </w:rPr>
          <w:delText>ASIC. The</w:delText>
        </w:r>
      </w:del>
      <w:r w:rsidR="007E7A76" w:rsidRPr="00300057">
        <w:rPr>
          <w:rFonts w:asciiTheme="minorBidi" w:hAnsiTheme="minorBidi" w:cstheme="minorBidi"/>
          <w:sz w:val="20"/>
          <w:lang w:eastAsia="he-IL" w:bidi="ar-SA"/>
          <w:rPrChange w:id="1109" w:author="Vadim Pasternak" w:date="2018-12-06T01:18:00Z">
            <w:rPr>
              <w:lang w:eastAsia="he-IL" w:bidi="ar-SA"/>
            </w:rPr>
          </w:rPrChange>
        </w:rPr>
        <w:t xml:space="preserve"> </w:t>
      </w:r>
      <w:del w:id="1110" w:author="Vadim Pasternak" w:date="2018-12-06T01:16:00Z">
        <w:r w:rsidR="007E7A76" w:rsidRPr="00300057" w:rsidDel="00300057">
          <w:rPr>
            <w:rFonts w:asciiTheme="minorBidi" w:hAnsiTheme="minorBidi" w:cstheme="minorBidi"/>
            <w:sz w:val="20"/>
            <w:lang w:eastAsia="he-IL" w:bidi="ar-SA"/>
            <w:rPrChange w:id="1111" w:author="Vadim Pasternak" w:date="2018-12-06T01:18:00Z">
              <w:rPr>
                <w:lang w:eastAsia="he-IL" w:bidi="ar-SA"/>
              </w:rPr>
            </w:rPrChange>
          </w:rPr>
          <w:delText>algorithm has the following parameters:</w:delText>
        </w:r>
        <w:r w:rsidR="00FE0019" w:rsidRPr="00300057" w:rsidDel="00300057">
          <w:rPr>
            <w:rFonts w:asciiTheme="minorBidi" w:hAnsiTheme="minorBidi" w:cstheme="minorBidi"/>
            <w:sz w:val="20"/>
            <w:lang w:eastAsia="he-IL" w:bidi="ar-SA"/>
            <w:rPrChange w:id="1112" w:author="Vadim Pasternak" w:date="2018-12-06T01:18:00Z">
              <w:rPr>
                <w:lang w:eastAsia="he-IL" w:bidi="ar-SA"/>
              </w:rPr>
            </w:rPrChange>
          </w:rPr>
          <w:delText xml:space="preserve"> </w:delText>
        </w:r>
      </w:del>
    </w:p>
    <w:p w14:paraId="0BF5A355" w14:textId="10F26DCC" w:rsidR="00C172FD" w:rsidRPr="00300057" w:rsidDel="00300057" w:rsidRDefault="00C172FD" w:rsidP="00300057">
      <w:pPr>
        <w:pStyle w:val="BodyText"/>
        <w:ind w:left="0"/>
        <w:rPr>
          <w:del w:id="1113" w:author="Vadim Pasternak" w:date="2018-12-06T01:16:00Z"/>
          <w:rFonts w:asciiTheme="minorBidi" w:hAnsiTheme="minorBidi" w:cstheme="minorBidi"/>
          <w:sz w:val="20"/>
          <w:lang w:eastAsia="he-IL"/>
          <w:rPrChange w:id="1114" w:author="Vadim Pasternak" w:date="2018-12-06T01:18:00Z">
            <w:rPr>
              <w:del w:id="1115" w:author="Vadim Pasternak" w:date="2018-12-06T01:16:00Z"/>
              <w:lang w:eastAsia="he-IL"/>
            </w:rPr>
          </w:rPrChange>
        </w:rPr>
        <w:pPrChange w:id="1116" w:author="Vadim Pasternak" w:date="2018-12-06T01:18:00Z">
          <w:pPr>
            <w:pStyle w:val="ListBullet"/>
          </w:pPr>
        </w:pPrChange>
      </w:pPr>
      <w:del w:id="1117" w:author="Vadim Pasternak" w:date="2018-12-06T01:16:00Z">
        <w:r w:rsidRPr="00300057" w:rsidDel="00300057">
          <w:rPr>
            <w:rFonts w:asciiTheme="minorBidi" w:hAnsiTheme="minorBidi" w:cstheme="minorBidi"/>
            <w:sz w:val="20"/>
            <w:lang w:eastAsia="he-IL"/>
            <w:rPrChange w:id="1118" w:author="Vadim Pasternak" w:date="2018-12-06T01:18:00Z">
              <w:rPr>
                <w:lang w:eastAsia="he-IL"/>
              </w:rPr>
            </w:rPrChange>
          </w:rPr>
          <w:delText xml:space="preserve">Critical temperature </w:delText>
        </w:r>
        <w:r w:rsidR="007E7A76" w:rsidRPr="00300057" w:rsidDel="00300057">
          <w:rPr>
            <w:rFonts w:asciiTheme="minorBidi" w:hAnsiTheme="minorBidi" w:cstheme="minorBidi"/>
            <w:sz w:val="20"/>
            <w:lang w:eastAsia="he-IL"/>
            <w:rPrChange w:id="1119" w:author="Vadim Pasternak" w:date="2018-12-06T01:18:00Z">
              <w:rPr>
                <w:lang w:eastAsia="he-IL"/>
              </w:rPr>
            </w:rPrChange>
          </w:rPr>
          <w:delText xml:space="preserve">– a </w:delText>
        </w:r>
        <w:r w:rsidRPr="00300057" w:rsidDel="00300057">
          <w:rPr>
            <w:rFonts w:asciiTheme="minorBidi" w:hAnsiTheme="minorBidi" w:cstheme="minorBidi"/>
            <w:sz w:val="20"/>
            <w:lang w:eastAsia="he-IL"/>
            <w:rPrChange w:id="1120" w:author="Vadim Pasternak" w:date="2018-12-06T01:18:00Z">
              <w:rPr>
                <w:lang w:eastAsia="he-IL"/>
              </w:rPr>
            </w:rPrChange>
          </w:rPr>
          <w:delText xml:space="preserve">temperature that </w:delText>
        </w:r>
        <w:r w:rsidR="007E7A76" w:rsidRPr="00300057" w:rsidDel="00300057">
          <w:rPr>
            <w:rFonts w:asciiTheme="minorBidi" w:hAnsiTheme="minorBidi" w:cstheme="minorBidi"/>
            <w:sz w:val="20"/>
            <w:lang w:eastAsia="he-IL"/>
            <w:rPrChange w:id="1121" w:author="Vadim Pasternak" w:date="2018-12-06T01:18:00Z">
              <w:rPr>
                <w:lang w:eastAsia="he-IL"/>
              </w:rPr>
            </w:rPrChange>
          </w:rPr>
          <w:delText>ASIC</w:delText>
        </w:r>
        <w:r w:rsidRPr="00300057" w:rsidDel="00300057">
          <w:rPr>
            <w:rFonts w:asciiTheme="minorBidi" w:hAnsiTheme="minorBidi" w:cstheme="minorBidi"/>
            <w:sz w:val="20"/>
            <w:lang w:eastAsia="he-IL"/>
            <w:rPrChange w:id="1122" w:author="Vadim Pasternak" w:date="2018-12-06T01:18:00Z">
              <w:rPr>
                <w:lang w:eastAsia="he-IL"/>
              </w:rPr>
            </w:rPrChange>
          </w:rPr>
          <w:delText xml:space="preserve"> should not reach </w:delText>
        </w:r>
      </w:del>
    </w:p>
    <w:p w14:paraId="0BF5A356" w14:textId="1E73635B" w:rsidR="00C172FD" w:rsidRPr="00300057" w:rsidDel="00300057" w:rsidRDefault="00C172FD" w:rsidP="00300057">
      <w:pPr>
        <w:pStyle w:val="BodyText"/>
        <w:ind w:left="0"/>
        <w:rPr>
          <w:del w:id="1123" w:author="Vadim Pasternak" w:date="2018-12-06T01:16:00Z"/>
          <w:rFonts w:asciiTheme="minorBidi" w:hAnsiTheme="minorBidi" w:cstheme="minorBidi"/>
          <w:sz w:val="20"/>
          <w:lang w:eastAsia="he-IL"/>
          <w:rPrChange w:id="1124" w:author="Vadim Pasternak" w:date="2018-12-06T01:18:00Z">
            <w:rPr>
              <w:del w:id="1125" w:author="Vadim Pasternak" w:date="2018-12-06T01:16:00Z"/>
              <w:lang w:eastAsia="he-IL"/>
            </w:rPr>
          </w:rPrChange>
        </w:rPr>
        <w:pPrChange w:id="1126" w:author="Vadim Pasternak" w:date="2018-12-06T01:18:00Z">
          <w:pPr>
            <w:pStyle w:val="ListBullet"/>
          </w:pPr>
        </w:pPrChange>
      </w:pPr>
      <w:del w:id="1127" w:author="Vadim Pasternak" w:date="2018-12-06T01:16:00Z">
        <w:r w:rsidRPr="00300057" w:rsidDel="00300057">
          <w:rPr>
            <w:rFonts w:asciiTheme="minorBidi" w:hAnsiTheme="minorBidi" w:cstheme="minorBidi"/>
            <w:sz w:val="20"/>
            <w:lang w:eastAsia="he-IL"/>
            <w:rPrChange w:id="1128" w:author="Vadim Pasternak" w:date="2018-12-06T01:18:00Z">
              <w:rPr>
                <w:lang w:eastAsia="he-IL"/>
              </w:rPr>
            </w:rPrChange>
          </w:rPr>
          <w:delText>Hot temperature –</w:delText>
        </w:r>
        <w:r w:rsidR="007E7A76" w:rsidRPr="00300057" w:rsidDel="00300057">
          <w:rPr>
            <w:rFonts w:asciiTheme="minorBidi" w:hAnsiTheme="minorBidi" w:cstheme="minorBidi"/>
            <w:sz w:val="20"/>
            <w:lang w:eastAsia="he-IL"/>
            <w:rPrChange w:id="1129" w:author="Vadim Pasternak" w:date="2018-12-06T01:18:00Z">
              <w:rPr>
                <w:lang w:eastAsia="he-IL"/>
              </w:rPr>
            </w:rPrChange>
          </w:rPr>
          <w:delText xml:space="preserve"> the</w:delText>
        </w:r>
        <w:r w:rsidRPr="00300057" w:rsidDel="00300057">
          <w:rPr>
            <w:rFonts w:asciiTheme="minorBidi" w:hAnsiTheme="minorBidi" w:cstheme="minorBidi"/>
            <w:sz w:val="20"/>
            <w:lang w:eastAsia="he-IL"/>
            <w:rPrChange w:id="1130" w:author="Vadim Pasternak" w:date="2018-12-06T01:18:00Z">
              <w:rPr>
                <w:lang w:eastAsia="he-IL"/>
              </w:rPr>
            </w:rPrChange>
          </w:rPr>
          <w:delText xml:space="preserve"> lower threshold for increasing fan</w:delText>
        </w:r>
        <w:r w:rsidR="007E7A76" w:rsidRPr="00300057" w:rsidDel="00300057">
          <w:rPr>
            <w:rFonts w:asciiTheme="minorBidi" w:hAnsiTheme="minorBidi" w:cstheme="minorBidi"/>
            <w:sz w:val="20"/>
            <w:lang w:eastAsia="he-IL"/>
            <w:rPrChange w:id="1131" w:author="Vadim Pasternak" w:date="2018-12-06T01:18:00Z">
              <w:rPr>
                <w:lang w:eastAsia="he-IL"/>
              </w:rPr>
            </w:rPrChange>
          </w:rPr>
          <w:delText xml:space="preserve"> speed</w:delText>
        </w:r>
      </w:del>
    </w:p>
    <w:p w14:paraId="0BF5A357" w14:textId="36399E79" w:rsidR="00C172FD" w:rsidRPr="00300057" w:rsidDel="00300057" w:rsidRDefault="00C172FD" w:rsidP="00300057">
      <w:pPr>
        <w:pStyle w:val="BodyText"/>
        <w:ind w:left="0"/>
        <w:rPr>
          <w:del w:id="1132" w:author="Vadim Pasternak" w:date="2018-12-06T01:16:00Z"/>
          <w:rFonts w:asciiTheme="minorBidi" w:hAnsiTheme="minorBidi" w:cstheme="minorBidi"/>
          <w:sz w:val="20"/>
          <w:lang w:eastAsia="he-IL"/>
          <w:rPrChange w:id="1133" w:author="Vadim Pasternak" w:date="2018-12-06T01:18:00Z">
            <w:rPr>
              <w:del w:id="1134" w:author="Vadim Pasternak" w:date="2018-12-06T01:16:00Z"/>
              <w:lang w:eastAsia="he-IL"/>
            </w:rPr>
          </w:rPrChange>
        </w:rPr>
        <w:pPrChange w:id="1135" w:author="Vadim Pasternak" w:date="2018-12-06T01:18:00Z">
          <w:pPr>
            <w:pStyle w:val="ListBullet"/>
          </w:pPr>
        </w:pPrChange>
      </w:pPr>
      <w:del w:id="1136" w:author="Vadim Pasternak" w:date="2018-12-06T01:16:00Z">
        <w:r w:rsidRPr="00300057" w:rsidDel="00300057">
          <w:rPr>
            <w:rFonts w:asciiTheme="minorBidi" w:hAnsiTheme="minorBidi" w:cstheme="minorBidi"/>
            <w:sz w:val="20"/>
            <w:lang w:eastAsia="he-IL"/>
            <w:rPrChange w:id="1137" w:author="Vadim Pasternak" w:date="2018-12-06T01:18:00Z">
              <w:rPr>
                <w:lang w:eastAsia="he-IL"/>
              </w:rPr>
            </w:rPrChange>
          </w:rPr>
          <w:delText>Cold temperature –</w:delText>
        </w:r>
        <w:r w:rsidR="007E7A76" w:rsidRPr="00300057" w:rsidDel="00300057">
          <w:rPr>
            <w:rFonts w:asciiTheme="minorBidi" w:hAnsiTheme="minorBidi" w:cstheme="minorBidi"/>
            <w:sz w:val="20"/>
            <w:lang w:eastAsia="he-IL"/>
            <w:rPrChange w:id="1138" w:author="Vadim Pasternak" w:date="2018-12-06T01:18:00Z">
              <w:rPr>
                <w:lang w:eastAsia="he-IL"/>
              </w:rPr>
            </w:rPrChange>
          </w:rPr>
          <w:delText xml:space="preserve"> </w:delText>
        </w:r>
        <w:r w:rsidRPr="00300057" w:rsidDel="00300057">
          <w:rPr>
            <w:rFonts w:asciiTheme="minorBidi" w:hAnsiTheme="minorBidi" w:cstheme="minorBidi"/>
            <w:sz w:val="20"/>
            <w:lang w:eastAsia="he-IL"/>
            <w:rPrChange w:id="1139" w:author="Vadim Pasternak" w:date="2018-12-06T01:18:00Z">
              <w:rPr>
                <w:lang w:eastAsia="he-IL"/>
              </w:rPr>
            </w:rPrChange>
          </w:rPr>
          <w:delText xml:space="preserve">the high threshold for decreasing </w:delText>
        </w:r>
        <w:r w:rsidR="007E7A76" w:rsidRPr="00300057" w:rsidDel="00300057">
          <w:rPr>
            <w:rFonts w:asciiTheme="minorBidi" w:hAnsiTheme="minorBidi" w:cstheme="minorBidi"/>
            <w:sz w:val="20"/>
            <w:lang w:eastAsia="he-IL"/>
            <w:rPrChange w:id="1140" w:author="Vadim Pasternak" w:date="2018-12-06T01:18:00Z">
              <w:rPr>
                <w:lang w:eastAsia="he-IL"/>
              </w:rPr>
            </w:rPrChange>
          </w:rPr>
          <w:delText>fan speed</w:delText>
        </w:r>
      </w:del>
    </w:p>
    <w:p w14:paraId="0BF5A358" w14:textId="4ECA7E02" w:rsidR="00C172FD" w:rsidRPr="00300057" w:rsidDel="00300057" w:rsidRDefault="00C172FD" w:rsidP="00300057">
      <w:pPr>
        <w:pStyle w:val="BodyText"/>
        <w:ind w:left="0"/>
        <w:rPr>
          <w:del w:id="1141" w:author="Vadim Pasternak" w:date="2018-12-06T01:16:00Z"/>
          <w:rFonts w:asciiTheme="minorBidi" w:hAnsiTheme="minorBidi" w:cstheme="minorBidi"/>
          <w:sz w:val="20"/>
          <w:lang w:eastAsia="he-IL"/>
          <w:rPrChange w:id="1142" w:author="Vadim Pasternak" w:date="2018-12-06T01:18:00Z">
            <w:rPr>
              <w:del w:id="1143" w:author="Vadim Pasternak" w:date="2018-12-06T01:16:00Z"/>
              <w:lang w:eastAsia="he-IL"/>
            </w:rPr>
          </w:rPrChange>
        </w:rPr>
        <w:pPrChange w:id="1144" w:author="Vadim Pasternak" w:date="2018-12-06T01:18:00Z">
          <w:pPr>
            <w:pStyle w:val="ListBullet"/>
          </w:pPr>
        </w:pPrChange>
      </w:pPr>
      <w:del w:id="1145" w:author="Vadim Pasternak" w:date="2018-12-06T01:16:00Z">
        <w:r w:rsidRPr="00300057" w:rsidDel="00300057">
          <w:rPr>
            <w:rFonts w:asciiTheme="minorBidi" w:hAnsiTheme="minorBidi" w:cstheme="minorBidi"/>
            <w:sz w:val="20"/>
            <w:lang w:eastAsia="he-IL"/>
            <w:rPrChange w:id="1146" w:author="Vadim Pasternak" w:date="2018-12-06T01:18:00Z">
              <w:rPr>
                <w:lang w:eastAsia="he-IL"/>
              </w:rPr>
            </w:rPrChange>
          </w:rPr>
          <w:delText xml:space="preserve">Min fan speed – the minimum allowed </w:delText>
        </w:r>
        <w:r w:rsidR="00D77FF1" w:rsidRPr="00300057" w:rsidDel="00300057">
          <w:rPr>
            <w:rFonts w:asciiTheme="minorBidi" w:hAnsiTheme="minorBidi" w:cstheme="minorBidi"/>
            <w:sz w:val="20"/>
            <w:lang w:eastAsia="he-IL"/>
            <w:rPrChange w:id="1147" w:author="Vadim Pasternak" w:date="2018-12-06T01:18:00Z">
              <w:rPr>
                <w:lang w:eastAsia="he-IL"/>
              </w:rPr>
            </w:rPrChange>
          </w:rPr>
          <w:delText xml:space="preserve">fan </w:delText>
        </w:r>
        <w:r w:rsidRPr="00300057" w:rsidDel="00300057">
          <w:rPr>
            <w:rFonts w:asciiTheme="minorBidi" w:hAnsiTheme="minorBidi" w:cstheme="minorBidi"/>
            <w:sz w:val="20"/>
            <w:lang w:eastAsia="he-IL"/>
            <w:rPrChange w:id="1148" w:author="Vadim Pasternak" w:date="2018-12-06T01:18:00Z">
              <w:rPr>
                <w:lang w:eastAsia="he-IL"/>
              </w:rPr>
            </w:rPrChange>
          </w:rPr>
          <w:delText>speed (</w:delText>
        </w:r>
        <w:r w:rsidR="00D77FF1" w:rsidRPr="00300057" w:rsidDel="00300057">
          <w:rPr>
            <w:rFonts w:asciiTheme="minorBidi" w:hAnsiTheme="minorBidi" w:cstheme="minorBidi"/>
            <w:sz w:val="20"/>
            <w:lang w:eastAsia="he-IL"/>
            <w:rPrChange w:id="1149" w:author="Vadim Pasternak" w:date="2018-12-06T01:18:00Z">
              <w:rPr>
                <w:lang w:eastAsia="he-IL"/>
              </w:rPr>
            </w:rPrChange>
          </w:rPr>
          <w:delText>60%</w:delText>
        </w:r>
        <w:r w:rsidR="008F1E4E" w:rsidRPr="00300057" w:rsidDel="00300057">
          <w:rPr>
            <w:rFonts w:asciiTheme="minorBidi" w:hAnsiTheme="minorBidi" w:cstheme="minorBidi"/>
            <w:sz w:val="20"/>
            <w:lang w:eastAsia="he-IL"/>
            <w:rPrChange w:id="1150" w:author="Vadim Pasternak" w:date="2018-12-06T01:18:00Z">
              <w:rPr>
                <w:lang w:eastAsia="he-IL"/>
              </w:rPr>
            </w:rPrChange>
          </w:rPr>
          <w:delText xml:space="preserve"> </w:delText>
        </w:r>
        <w:r w:rsidR="00D77FF1" w:rsidRPr="00300057" w:rsidDel="00300057">
          <w:rPr>
            <w:rFonts w:asciiTheme="minorBidi" w:hAnsiTheme="minorBidi" w:cstheme="minorBidi"/>
            <w:sz w:val="20"/>
            <w:lang w:eastAsia="he-IL"/>
            <w:rPrChange w:id="1151" w:author="Vadim Pasternak" w:date="2018-12-06T01:18:00Z">
              <w:rPr>
                <w:lang w:eastAsia="he-IL"/>
              </w:rPr>
            </w:rPrChange>
          </w:rPr>
          <w:delText>by default)</w:delText>
        </w:r>
      </w:del>
    </w:p>
    <w:p w14:paraId="0BF5A359" w14:textId="5AC43E76" w:rsidR="00C172FD" w:rsidRPr="00300057" w:rsidDel="00300057" w:rsidRDefault="00C172FD" w:rsidP="00300057">
      <w:pPr>
        <w:pStyle w:val="BodyText"/>
        <w:ind w:left="0"/>
        <w:rPr>
          <w:del w:id="1152" w:author="Vadim Pasternak" w:date="2018-12-06T01:16:00Z"/>
          <w:rFonts w:asciiTheme="minorBidi" w:hAnsiTheme="minorBidi" w:cstheme="minorBidi"/>
          <w:sz w:val="20"/>
          <w:lang w:eastAsia="he-IL" w:bidi="ar-SA"/>
          <w:rPrChange w:id="1153" w:author="Vadim Pasternak" w:date="2018-12-06T01:18:00Z">
            <w:rPr>
              <w:del w:id="1154" w:author="Vadim Pasternak" w:date="2018-12-06T01:16:00Z"/>
              <w:lang w:eastAsia="he-IL" w:bidi="ar-SA"/>
            </w:rPr>
          </w:rPrChange>
        </w:rPr>
        <w:pPrChange w:id="1155" w:author="Vadim Pasternak" w:date="2018-12-06T01:18:00Z">
          <w:pPr>
            <w:pStyle w:val="BodyText"/>
          </w:pPr>
        </w:pPrChange>
      </w:pPr>
      <w:del w:id="1156" w:author="Vadim Pasternak" w:date="2018-12-06T01:16:00Z">
        <w:r w:rsidRPr="00300057" w:rsidDel="00300057">
          <w:rPr>
            <w:rFonts w:asciiTheme="minorBidi" w:hAnsiTheme="minorBidi" w:cstheme="minorBidi"/>
            <w:sz w:val="20"/>
            <w:lang w:eastAsia="he-IL" w:bidi="ar-SA"/>
            <w:rPrChange w:id="1157" w:author="Vadim Pasternak" w:date="2018-12-06T01:18:00Z">
              <w:rPr>
                <w:lang w:eastAsia="he-IL" w:bidi="ar-SA"/>
              </w:rPr>
            </w:rPrChange>
          </w:rPr>
          <w:delText>By default</w:delText>
        </w:r>
        <w:r w:rsidR="008F1E4E" w:rsidRPr="00300057" w:rsidDel="00300057">
          <w:rPr>
            <w:rFonts w:asciiTheme="minorBidi" w:hAnsiTheme="minorBidi" w:cstheme="minorBidi"/>
            <w:sz w:val="20"/>
            <w:lang w:eastAsia="he-IL" w:bidi="ar-SA"/>
            <w:rPrChange w:id="1158" w:author="Vadim Pasternak" w:date="2018-12-06T01:18:00Z">
              <w:rPr>
                <w:lang w:eastAsia="he-IL" w:bidi="ar-SA"/>
              </w:rPr>
            </w:rPrChange>
          </w:rPr>
          <w:delText>, the</w:delText>
        </w:r>
        <w:r w:rsidRPr="00300057" w:rsidDel="00300057">
          <w:rPr>
            <w:rFonts w:asciiTheme="minorBidi" w:hAnsiTheme="minorBidi" w:cstheme="minorBidi"/>
            <w:sz w:val="20"/>
            <w:lang w:eastAsia="he-IL" w:bidi="ar-SA"/>
            <w:rPrChange w:id="1159" w:author="Vadim Pasternak" w:date="2018-12-06T01:18:00Z">
              <w:rPr>
                <w:lang w:eastAsia="he-IL" w:bidi="ar-SA"/>
              </w:rPr>
            </w:rPrChange>
          </w:rPr>
          <w:delText xml:space="preserve"> application monitor</w:delText>
        </w:r>
        <w:r w:rsidR="008F1E4E" w:rsidRPr="00300057" w:rsidDel="00300057">
          <w:rPr>
            <w:rFonts w:asciiTheme="minorBidi" w:hAnsiTheme="minorBidi" w:cstheme="minorBidi"/>
            <w:sz w:val="20"/>
            <w:lang w:eastAsia="he-IL" w:bidi="ar-SA"/>
            <w:rPrChange w:id="1160" w:author="Vadim Pasternak" w:date="2018-12-06T01:18:00Z">
              <w:rPr>
                <w:lang w:eastAsia="he-IL" w:bidi="ar-SA"/>
              </w:rPr>
            </w:rPrChange>
          </w:rPr>
          <w:delText>s</w:delText>
        </w:r>
        <w:r w:rsidRPr="00300057" w:rsidDel="00300057">
          <w:rPr>
            <w:rFonts w:asciiTheme="minorBidi" w:hAnsiTheme="minorBidi" w:cstheme="minorBidi"/>
            <w:sz w:val="20"/>
            <w:lang w:eastAsia="he-IL" w:bidi="ar-SA"/>
            <w:rPrChange w:id="1161" w:author="Vadim Pasternak" w:date="2018-12-06T01:18:00Z">
              <w:rPr>
                <w:lang w:eastAsia="he-IL" w:bidi="ar-SA"/>
              </w:rPr>
            </w:rPrChange>
          </w:rPr>
          <w:delText xml:space="preserve"> temperature every 15 second.</w:delText>
        </w:r>
      </w:del>
    </w:p>
    <w:p w14:paraId="0BF5A35A" w14:textId="2A9C1350" w:rsidR="00C172FD" w:rsidRPr="00300057" w:rsidDel="00300057" w:rsidRDefault="008F1E4E" w:rsidP="00300057">
      <w:pPr>
        <w:pStyle w:val="BodyText"/>
        <w:ind w:left="0"/>
        <w:rPr>
          <w:del w:id="1162" w:author="Vadim Pasternak" w:date="2018-12-06T01:16:00Z"/>
          <w:rFonts w:asciiTheme="minorBidi" w:hAnsiTheme="minorBidi" w:cstheme="minorBidi"/>
          <w:sz w:val="20"/>
          <w:lang w:eastAsia="he-IL" w:bidi="ar-SA"/>
          <w:rPrChange w:id="1163" w:author="Vadim Pasternak" w:date="2018-12-06T01:18:00Z">
            <w:rPr>
              <w:del w:id="1164" w:author="Vadim Pasternak" w:date="2018-12-06T01:16:00Z"/>
              <w:lang w:eastAsia="he-IL" w:bidi="ar-SA"/>
            </w:rPr>
          </w:rPrChange>
        </w:rPr>
        <w:pPrChange w:id="1165" w:author="Vadim Pasternak" w:date="2018-12-06T01:18:00Z">
          <w:pPr>
            <w:pStyle w:val="BodyText"/>
          </w:pPr>
        </w:pPrChange>
      </w:pPr>
      <w:del w:id="1166" w:author="Vadim Pasternak" w:date="2018-12-06T01:16:00Z">
        <w:r w:rsidRPr="00300057" w:rsidDel="00300057">
          <w:rPr>
            <w:rFonts w:asciiTheme="minorBidi" w:hAnsiTheme="minorBidi" w:cstheme="minorBidi"/>
            <w:sz w:val="20"/>
            <w:lang w:eastAsia="he-IL" w:bidi="ar-SA"/>
            <w:rPrChange w:id="1167" w:author="Vadim Pasternak" w:date="2018-12-06T01:18:00Z">
              <w:rPr>
                <w:lang w:eastAsia="he-IL" w:bidi="ar-SA"/>
              </w:rPr>
            </w:rPrChange>
          </w:rPr>
          <w:delText>The following</w:delText>
        </w:r>
        <w:r w:rsidR="00C172FD" w:rsidRPr="00300057" w:rsidDel="00300057">
          <w:rPr>
            <w:rFonts w:asciiTheme="minorBidi" w:hAnsiTheme="minorBidi" w:cstheme="minorBidi"/>
            <w:sz w:val="20"/>
            <w:lang w:eastAsia="he-IL" w:bidi="ar-SA"/>
            <w:rPrChange w:id="1168" w:author="Vadim Pasternak" w:date="2018-12-06T01:18:00Z">
              <w:rPr>
                <w:lang w:eastAsia="he-IL" w:bidi="ar-SA"/>
              </w:rPr>
            </w:rPrChange>
          </w:rPr>
          <w:delText xml:space="preserve"> is a</w:delText>
        </w:r>
        <w:r w:rsidRPr="00300057" w:rsidDel="00300057">
          <w:rPr>
            <w:rFonts w:asciiTheme="minorBidi" w:hAnsiTheme="minorBidi" w:cstheme="minorBidi"/>
            <w:sz w:val="20"/>
            <w:lang w:eastAsia="he-IL" w:bidi="ar-SA"/>
            <w:rPrChange w:id="1169" w:author="Vadim Pasternak" w:date="2018-12-06T01:18:00Z">
              <w:rPr>
                <w:lang w:eastAsia="he-IL" w:bidi="ar-SA"/>
              </w:rPr>
            </w:rPrChange>
          </w:rPr>
          <w:delText>n example of the thermal control algorithm:</w:delText>
        </w:r>
      </w:del>
    </w:p>
    <w:p w14:paraId="0BF5A35B" w14:textId="3796028B" w:rsidR="00C172FD" w:rsidRPr="00300057" w:rsidDel="00300057" w:rsidRDefault="00C172FD" w:rsidP="00300057">
      <w:pPr>
        <w:pStyle w:val="BodyText"/>
        <w:ind w:left="0"/>
        <w:rPr>
          <w:del w:id="1170" w:author="Vadim Pasternak" w:date="2018-12-06T01:16:00Z"/>
          <w:rFonts w:asciiTheme="minorBidi" w:hAnsiTheme="minorBidi" w:cstheme="minorBidi"/>
          <w:sz w:val="20"/>
          <w:lang w:eastAsia="he-IL" w:bidi="ar-SA"/>
          <w:rPrChange w:id="1171" w:author="Vadim Pasternak" w:date="2018-12-06T01:18:00Z">
            <w:rPr>
              <w:del w:id="1172" w:author="Vadim Pasternak" w:date="2018-12-06T01:16:00Z"/>
              <w:lang w:eastAsia="he-IL" w:bidi="ar-SA"/>
            </w:rPr>
          </w:rPrChange>
        </w:rPr>
        <w:pPrChange w:id="1173" w:author="Vadim Pasternak" w:date="2018-12-06T01:18:00Z">
          <w:pPr>
            <w:pStyle w:val="ListNumber"/>
          </w:pPr>
        </w:pPrChange>
      </w:pPr>
      <w:del w:id="1174" w:author="Vadim Pasternak" w:date="2018-12-06T01:16:00Z">
        <w:r w:rsidRPr="00300057" w:rsidDel="00300057">
          <w:rPr>
            <w:rFonts w:asciiTheme="minorBidi" w:hAnsiTheme="minorBidi" w:cstheme="minorBidi"/>
            <w:sz w:val="20"/>
            <w:lang w:eastAsia="he-IL" w:bidi="ar-SA"/>
            <w:rPrChange w:id="1175" w:author="Vadim Pasternak" w:date="2018-12-06T01:18:00Z">
              <w:rPr>
                <w:lang w:eastAsia="he-IL" w:bidi="ar-SA"/>
              </w:rPr>
            </w:rPrChange>
          </w:rPr>
          <w:delText xml:space="preserve">If </w:delText>
        </w:r>
        <w:r w:rsidR="005F55C2" w:rsidRPr="00300057" w:rsidDel="00300057">
          <w:rPr>
            <w:rFonts w:asciiTheme="minorBidi" w:hAnsiTheme="minorBidi" w:cstheme="minorBidi"/>
            <w:sz w:val="20"/>
            <w:lang w:eastAsia="he-IL" w:bidi="ar-SA"/>
            <w:rPrChange w:id="1176" w:author="Vadim Pasternak" w:date="2018-12-06T01:18:00Z">
              <w:rPr>
                <w:lang w:eastAsia="he-IL" w:bidi="ar-SA"/>
              </w:rPr>
            </w:rPrChange>
          </w:rPr>
          <w:delText>one of the</w:delText>
        </w:r>
        <w:r w:rsidRPr="00300057" w:rsidDel="00300057">
          <w:rPr>
            <w:rFonts w:asciiTheme="minorBidi" w:hAnsiTheme="minorBidi" w:cstheme="minorBidi"/>
            <w:sz w:val="20"/>
            <w:lang w:eastAsia="he-IL" w:bidi="ar-SA"/>
            <w:rPrChange w:id="1177" w:author="Vadim Pasternak" w:date="2018-12-06T01:18:00Z">
              <w:rPr>
                <w:lang w:eastAsia="he-IL" w:bidi="ar-SA"/>
              </w:rPr>
            </w:rPrChange>
          </w:rPr>
          <w:delText xml:space="preserve"> fan</w:delText>
        </w:r>
        <w:r w:rsidR="005F55C2" w:rsidRPr="00300057" w:rsidDel="00300057">
          <w:rPr>
            <w:rFonts w:asciiTheme="minorBidi" w:hAnsiTheme="minorBidi" w:cstheme="minorBidi"/>
            <w:sz w:val="20"/>
            <w:lang w:eastAsia="he-IL" w:bidi="ar-SA"/>
            <w:rPrChange w:id="1178" w:author="Vadim Pasternak" w:date="2018-12-06T01:18:00Z">
              <w:rPr>
                <w:lang w:eastAsia="he-IL" w:bidi="ar-SA"/>
              </w:rPr>
            </w:rPrChange>
          </w:rPr>
          <w:delText>s</w:delText>
        </w:r>
        <w:r w:rsidRPr="00300057" w:rsidDel="00300057">
          <w:rPr>
            <w:rFonts w:asciiTheme="minorBidi" w:hAnsiTheme="minorBidi" w:cstheme="minorBidi"/>
            <w:sz w:val="20"/>
            <w:lang w:eastAsia="he-IL" w:bidi="ar-SA"/>
            <w:rPrChange w:id="1179" w:author="Vadim Pasternak" w:date="2018-12-06T01:18:00Z">
              <w:rPr>
                <w:lang w:eastAsia="he-IL" w:bidi="ar-SA"/>
              </w:rPr>
            </w:rPrChange>
          </w:rPr>
          <w:delText xml:space="preserve"> is </w:delText>
        </w:r>
        <w:r w:rsidR="002D34C6" w:rsidRPr="00300057" w:rsidDel="00300057">
          <w:rPr>
            <w:rFonts w:asciiTheme="minorBidi" w:hAnsiTheme="minorBidi" w:cstheme="minorBidi"/>
            <w:sz w:val="20"/>
            <w:lang w:eastAsia="he-IL" w:bidi="ar-SA"/>
            <w:rPrChange w:id="1180" w:author="Vadim Pasternak" w:date="2018-12-06T01:18:00Z">
              <w:rPr>
                <w:lang w:eastAsia="he-IL" w:bidi="ar-SA"/>
              </w:rPr>
            </w:rPrChange>
          </w:rPr>
          <w:delText>unresponsive</w:delText>
        </w:r>
        <w:r w:rsidR="005F55C2" w:rsidRPr="00300057" w:rsidDel="00300057">
          <w:rPr>
            <w:rFonts w:asciiTheme="minorBidi" w:hAnsiTheme="minorBidi" w:cstheme="minorBidi"/>
            <w:sz w:val="20"/>
            <w:lang w:eastAsia="he-IL" w:bidi="ar-SA"/>
            <w:rPrChange w:id="1181" w:author="Vadim Pasternak" w:date="2018-12-06T01:18:00Z">
              <w:rPr>
                <w:lang w:eastAsia="he-IL" w:bidi="ar-SA"/>
              </w:rPr>
            </w:rPrChange>
          </w:rPr>
          <w:delText>,</w:delText>
        </w:r>
        <w:r w:rsidR="002D34C6" w:rsidRPr="00300057" w:rsidDel="00300057">
          <w:rPr>
            <w:rFonts w:asciiTheme="minorBidi" w:hAnsiTheme="minorBidi" w:cstheme="minorBidi"/>
            <w:sz w:val="20"/>
            <w:lang w:eastAsia="he-IL" w:bidi="ar-SA"/>
            <w:rPrChange w:id="1182" w:author="Vadim Pasternak" w:date="2018-12-06T01:18:00Z">
              <w:rPr>
                <w:lang w:eastAsia="he-IL" w:bidi="ar-SA"/>
              </w:rPr>
            </w:rPrChange>
          </w:rPr>
          <w:delText xml:space="preserve"> set all others to 100%</w:delText>
        </w:r>
      </w:del>
    </w:p>
    <w:p w14:paraId="0BF5A35C" w14:textId="6678415A" w:rsidR="00C172FD" w:rsidRPr="00300057" w:rsidDel="00300057" w:rsidRDefault="00C172FD" w:rsidP="00300057">
      <w:pPr>
        <w:pStyle w:val="BodyText"/>
        <w:ind w:left="0"/>
        <w:rPr>
          <w:del w:id="1183" w:author="Vadim Pasternak" w:date="2018-12-06T01:16:00Z"/>
          <w:rFonts w:asciiTheme="minorBidi" w:hAnsiTheme="minorBidi" w:cstheme="minorBidi"/>
          <w:sz w:val="20"/>
          <w:lang w:eastAsia="he-IL" w:bidi="ar-SA"/>
          <w:rPrChange w:id="1184" w:author="Vadim Pasternak" w:date="2018-12-06T01:18:00Z">
            <w:rPr>
              <w:del w:id="1185" w:author="Vadim Pasternak" w:date="2018-12-06T01:16:00Z"/>
              <w:lang w:eastAsia="he-IL" w:bidi="ar-SA"/>
            </w:rPr>
          </w:rPrChange>
        </w:rPr>
        <w:pPrChange w:id="1186" w:author="Vadim Pasternak" w:date="2018-12-06T01:18:00Z">
          <w:pPr>
            <w:pStyle w:val="ListNumber"/>
          </w:pPr>
        </w:pPrChange>
      </w:pPr>
      <w:del w:id="1187" w:author="Vadim Pasternak" w:date="2018-12-06T01:16:00Z">
        <w:r w:rsidRPr="00300057" w:rsidDel="00300057">
          <w:rPr>
            <w:rFonts w:asciiTheme="minorBidi" w:hAnsiTheme="minorBidi" w:cstheme="minorBidi"/>
            <w:sz w:val="20"/>
            <w:lang w:eastAsia="he-IL" w:bidi="ar-SA"/>
            <w:rPrChange w:id="1188" w:author="Vadim Pasternak" w:date="2018-12-06T01:18:00Z">
              <w:rPr>
                <w:lang w:eastAsia="he-IL" w:bidi="ar-SA"/>
              </w:rPr>
            </w:rPrChange>
          </w:rPr>
          <w:delText xml:space="preserve">If </w:delText>
        </w:r>
        <w:r w:rsidR="002D34C6" w:rsidRPr="00300057" w:rsidDel="00300057">
          <w:rPr>
            <w:rFonts w:asciiTheme="minorBidi" w:hAnsiTheme="minorBidi" w:cstheme="minorBidi"/>
            <w:sz w:val="20"/>
            <w:lang w:eastAsia="he-IL" w:bidi="ar-SA"/>
            <w:rPrChange w:id="1189" w:author="Vadim Pasternak" w:date="2018-12-06T01:18:00Z">
              <w:rPr>
                <w:lang w:eastAsia="he-IL" w:bidi="ar-SA"/>
              </w:rPr>
            </w:rPrChange>
          </w:rPr>
          <w:delText xml:space="preserve">ASIC </w:delText>
        </w:r>
        <w:r w:rsidRPr="00300057" w:rsidDel="00300057">
          <w:rPr>
            <w:rFonts w:asciiTheme="minorBidi" w:hAnsiTheme="minorBidi" w:cstheme="minorBidi"/>
            <w:sz w:val="20"/>
            <w:lang w:eastAsia="he-IL" w:bidi="ar-SA"/>
            <w:rPrChange w:id="1190" w:author="Vadim Pasternak" w:date="2018-12-06T01:18:00Z">
              <w:rPr>
                <w:lang w:eastAsia="he-IL" w:bidi="ar-SA"/>
              </w:rPr>
            </w:rPrChange>
          </w:rPr>
          <w:delText xml:space="preserve">temperature </w:delText>
        </w:r>
        <w:r w:rsidR="002D34C6" w:rsidRPr="00300057" w:rsidDel="00300057">
          <w:rPr>
            <w:rFonts w:asciiTheme="minorBidi" w:hAnsiTheme="minorBidi" w:cstheme="minorBidi"/>
            <w:sz w:val="20"/>
            <w:lang w:eastAsia="he-IL" w:bidi="ar-SA"/>
            <w:rPrChange w:id="1191" w:author="Vadim Pasternak" w:date="2018-12-06T01:18:00Z">
              <w:rPr>
                <w:lang w:eastAsia="he-IL" w:bidi="ar-SA"/>
              </w:rPr>
            </w:rPrChange>
          </w:rPr>
          <w:delText>is above critical temperature</w:delText>
        </w:r>
        <w:r w:rsidR="005F55C2" w:rsidRPr="00300057" w:rsidDel="00300057">
          <w:rPr>
            <w:rFonts w:asciiTheme="minorBidi" w:hAnsiTheme="minorBidi" w:cstheme="minorBidi"/>
            <w:sz w:val="20"/>
            <w:lang w:eastAsia="he-IL" w:bidi="ar-SA"/>
            <w:rPrChange w:id="1192" w:author="Vadim Pasternak" w:date="2018-12-06T01:18:00Z">
              <w:rPr>
                <w:lang w:eastAsia="he-IL" w:bidi="ar-SA"/>
              </w:rPr>
            </w:rPrChange>
          </w:rPr>
          <w:delText>,</w:delText>
        </w:r>
        <w:r w:rsidRPr="00300057" w:rsidDel="00300057">
          <w:rPr>
            <w:rFonts w:asciiTheme="minorBidi" w:hAnsiTheme="minorBidi" w:cstheme="minorBidi"/>
            <w:sz w:val="20"/>
            <w:lang w:eastAsia="he-IL" w:bidi="ar-SA"/>
            <w:rPrChange w:id="1193" w:author="Vadim Pasternak" w:date="2018-12-06T01:18:00Z">
              <w:rPr>
                <w:lang w:eastAsia="he-IL" w:bidi="ar-SA"/>
              </w:rPr>
            </w:rPrChange>
          </w:rPr>
          <w:delText xml:space="preserve"> set fan</w:delText>
        </w:r>
        <w:r w:rsidR="005F55C2" w:rsidRPr="00300057" w:rsidDel="00300057">
          <w:rPr>
            <w:rFonts w:asciiTheme="minorBidi" w:hAnsiTheme="minorBidi" w:cstheme="minorBidi"/>
            <w:sz w:val="20"/>
            <w:lang w:eastAsia="he-IL" w:bidi="ar-SA"/>
            <w:rPrChange w:id="1194" w:author="Vadim Pasternak" w:date="2018-12-06T01:18:00Z">
              <w:rPr>
                <w:lang w:eastAsia="he-IL" w:bidi="ar-SA"/>
              </w:rPr>
            </w:rPrChange>
          </w:rPr>
          <w:delText>s</w:delText>
        </w:r>
        <w:r w:rsidRPr="00300057" w:rsidDel="00300057">
          <w:rPr>
            <w:rFonts w:asciiTheme="minorBidi" w:hAnsiTheme="minorBidi" w:cstheme="minorBidi"/>
            <w:sz w:val="20"/>
            <w:lang w:eastAsia="he-IL" w:bidi="ar-SA"/>
            <w:rPrChange w:id="1195" w:author="Vadim Pasternak" w:date="2018-12-06T01:18:00Z">
              <w:rPr>
                <w:lang w:eastAsia="he-IL" w:bidi="ar-SA"/>
              </w:rPr>
            </w:rPrChange>
          </w:rPr>
          <w:delText xml:space="preserve"> to 100%</w:delText>
        </w:r>
      </w:del>
    </w:p>
    <w:p w14:paraId="0BF5A35D" w14:textId="69DF832A" w:rsidR="00C172FD" w:rsidRPr="00300057" w:rsidDel="00300057" w:rsidRDefault="00C172FD" w:rsidP="00300057">
      <w:pPr>
        <w:pStyle w:val="BodyText"/>
        <w:ind w:left="0"/>
        <w:rPr>
          <w:del w:id="1196" w:author="Vadim Pasternak" w:date="2018-12-06T01:16:00Z"/>
          <w:rFonts w:asciiTheme="minorBidi" w:hAnsiTheme="minorBidi" w:cstheme="minorBidi"/>
          <w:sz w:val="20"/>
          <w:lang w:eastAsia="he-IL" w:bidi="ar-SA"/>
          <w:rPrChange w:id="1197" w:author="Vadim Pasternak" w:date="2018-12-06T01:18:00Z">
            <w:rPr>
              <w:del w:id="1198" w:author="Vadim Pasternak" w:date="2018-12-06T01:16:00Z"/>
              <w:lang w:eastAsia="he-IL" w:bidi="ar-SA"/>
            </w:rPr>
          </w:rPrChange>
        </w:rPr>
        <w:pPrChange w:id="1199" w:author="Vadim Pasternak" w:date="2018-12-06T01:18:00Z">
          <w:pPr>
            <w:pStyle w:val="ListNumber"/>
          </w:pPr>
        </w:pPrChange>
      </w:pPr>
      <w:del w:id="1200" w:author="Vadim Pasternak" w:date="2018-12-06T01:16:00Z">
        <w:r w:rsidRPr="00300057" w:rsidDel="00300057">
          <w:rPr>
            <w:rFonts w:asciiTheme="minorBidi" w:hAnsiTheme="minorBidi" w:cstheme="minorBidi"/>
            <w:sz w:val="20"/>
            <w:lang w:eastAsia="he-IL" w:bidi="ar-SA"/>
            <w:rPrChange w:id="1201" w:author="Vadim Pasternak" w:date="2018-12-06T01:18:00Z">
              <w:rPr>
                <w:lang w:eastAsia="he-IL" w:bidi="ar-SA"/>
              </w:rPr>
            </w:rPrChange>
          </w:rPr>
          <w:delText xml:space="preserve">If </w:delText>
        </w:r>
        <w:r w:rsidR="002D34C6" w:rsidRPr="00300057" w:rsidDel="00300057">
          <w:rPr>
            <w:rFonts w:asciiTheme="minorBidi" w:hAnsiTheme="minorBidi" w:cstheme="minorBidi"/>
            <w:sz w:val="20"/>
            <w:lang w:eastAsia="he-IL" w:bidi="ar-SA"/>
            <w:rPrChange w:id="1202" w:author="Vadim Pasternak" w:date="2018-12-06T01:18:00Z">
              <w:rPr>
                <w:lang w:eastAsia="he-IL" w:bidi="ar-SA"/>
              </w:rPr>
            </w:rPrChange>
          </w:rPr>
          <w:delText xml:space="preserve">ASIC </w:delText>
        </w:r>
        <w:r w:rsidRPr="00300057" w:rsidDel="00300057">
          <w:rPr>
            <w:rFonts w:asciiTheme="minorBidi" w:hAnsiTheme="minorBidi" w:cstheme="minorBidi"/>
            <w:sz w:val="20"/>
            <w:lang w:eastAsia="he-IL" w:bidi="ar-SA"/>
            <w:rPrChange w:id="1203" w:author="Vadim Pasternak" w:date="2018-12-06T01:18:00Z">
              <w:rPr>
                <w:lang w:eastAsia="he-IL" w:bidi="ar-SA"/>
              </w:rPr>
            </w:rPrChange>
          </w:rPr>
          <w:delText xml:space="preserve">temperature </w:delText>
        </w:r>
        <w:r w:rsidR="005F55C2" w:rsidRPr="00300057" w:rsidDel="00300057">
          <w:rPr>
            <w:rFonts w:asciiTheme="minorBidi" w:hAnsiTheme="minorBidi" w:cstheme="minorBidi"/>
            <w:sz w:val="20"/>
            <w:lang w:eastAsia="he-IL" w:bidi="ar-SA"/>
            <w:rPrChange w:id="1204" w:author="Vadim Pasternak" w:date="2018-12-06T01:18:00Z">
              <w:rPr>
                <w:lang w:eastAsia="he-IL" w:bidi="ar-SA"/>
              </w:rPr>
            </w:rPrChange>
          </w:rPr>
          <w:delText>is greater than</w:delText>
        </w:r>
        <w:r w:rsidRPr="00300057" w:rsidDel="00300057">
          <w:rPr>
            <w:rFonts w:asciiTheme="minorBidi" w:hAnsiTheme="minorBidi" w:cstheme="minorBidi"/>
            <w:sz w:val="20"/>
            <w:lang w:eastAsia="he-IL" w:bidi="ar-SA"/>
            <w:rPrChange w:id="1205" w:author="Vadim Pasternak" w:date="2018-12-06T01:18:00Z">
              <w:rPr>
                <w:lang w:eastAsia="he-IL" w:bidi="ar-SA"/>
              </w:rPr>
            </w:rPrChange>
          </w:rPr>
          <w:delText xml:space="preserve"> hot temperature</w:delText>
        </w:r>
        <w:r w:rsidR="005F55C2" w:rsidRPr="00300057" w:rsidDel="00300057">
          <w:rPr>
            <w:rFonts w:asciiTheme="minorBidi" w:hAnsiTheme="minorBidi" w:cstheme="minorBidi"/>
            <w:sz w:val="20"/>
            <w:lang w:eastAsia="he-IL" w:bidi="ar-SA"/>
            <w:rPrChange w:id="1206" w:author="Vadim Pasternak" w:date="2018-12-06T01:18:00Z">
              <w:rPr>
                <w:lang w:eastAsia="he-IL" w:bidi="ar-SA"/>
              </w:rPr>
            </w:rPrChange>
          </w:rPr>
          <w:delText>,</w:delText>
        </w:r>
        <w:r w:rsidRPr="00300057" w:rsidDel="00300057">
          <w:rPr>
            <w:rFonts w:asciiTheme="minorBidi" w:hAnsiTheme="minorBidi" w:cstheme="minorBidi"/>
            <w:sz w:val="20"/>
            <w:lang w:eastAsia="he-IL" w:bidi="ar-SA"/>
            <w:rPrChange w:id="1207" w:author="Vadim Pasternak" w:date="2018-12-06T01:18:00Z">
              <w:rPr>
                <w:lang w:eastAsia="he-IL" w:bidi="ar-SA"/>
              </w:rPr>
            </w:rPrChange>
          </w:rPr>
          <w:delText xml:space="preserve"> increase fan speed by 5% (if not already at 100%)</w:delText>
        </w:r>
      </w:del>
    </w:p>
    <w:p w14:paraId="0BF5A35E" w14:textId="31CA034D" w:rsidR="00C172FD" w:rsidRPr="00300057" w:rsidDel="00300057" w:rsidRDefault="00C172FD" w:rsidP="00300057">
      <w:pPr>
        <w:pStyle w:val="BodyText"/>
        <w:ind w:left="0"/>
        <w:rPr>
          <w:del w:id="1208" w:author="Vadim Pasternak" w:date="2018-12-06T01:16:00Z"/>
          <w:rFonts w:asciiTheme="minorBidi" w:hAnsiTheme="minorBidi" w:cstheme="minorBidi"/>
          <w:sz w:val="20"/>
          <w:lang w:eastAsia="he-IL" w:bidi="ar-SA"/>
          <w:rPrChange w:id="1209" w:author="Vadim Pasternak" w:date="2018-12-06T01:18:00Z">
            <w:rPr>
              <w:del w:id="1210" w:author="Vadim Pasternak" w:date="2018-12-06T01:16:00Z"/>
              <w:lang w:eastAsia="he-IL" w:bidi="ar-SA"/>
            </w:rPr>
          </w:rPrChange>
        </w:rPr>
        <w:pPrChange w:id="1211" w:author="Vadim Pasternak" w:date="2018-12-06T01:18:00Z">
          <w:pPr>
            <w:pStyle w:val="ListNumber"/>
          </w:pPr>
        </w:pPrChange>
      </w:pPr>
      <w:del w:id="1212" w:author="Vadim Pasternak" w:date="2018-12-06T01:16:00Z">
        <w:r w:rsidRPr="00300057" w:rsidDel="00300057">
          <w:rPr>
            <w:rFonts w:asciiTheme="minorBidi" w:hAnsiTheme="minorBidi" w:cstheme="minorBidi"/>
            <w:sz w:val="20"/>
            <w:lang w:eastAsia="he-IL" w:bidi="ar-SA"/>
            <w:rPrChange w:id="1213" w:author="Vadim Pasternak" w:date="2018-12-06T01:18:00Z">
              <w:rPr>
                <w:lang w:eastAsia="he-IL" w:bidi="ar-SA"/>
              </w:rPr>
            </w:rPrChange>
          </w:rPr>
          <w:delText>If temperature below cold temperature</w:delText>
        </w:r>
        <w:r w:rsidR="005F55C2" w:rsidRPr="00300057" w:rsidDel="00300057">
          <w:rPr>
            <w:rFonts w:asciiTheme="minorBidi" w:hAnsiTheme="minorBidi" w:cstheme="minorBidi"/>
            <w:sz w:val="20"/>
            <w:lang w:eastAsia="he-IL" w:bidi="ar-SA"/>
            <w:rPrChange w:id="1214" w:author="Vadim Pasternak" w:date="2018-12-06T01:18:00Z">
              <w:rPr>
                <w:lang w:eastAsia="he-IL" w:bidi="ar-SA"/>
              </w:rPr>
            </w:rPrChange>
          </w:rPr>
          <w:delText>,</w:delText>
        </w:r>
        <w:r w:rsidRPr="00300057" w:rsidDel="00300057">
          <w:rPr>
            <w:rFonts w:asciiTheme="minorBidi" w:hAnsiTheme="minorBidi" w:cstheme="minorBidi"/>
            <w:sz w:val="20"/>
            <w:lang w:eastAsia="he-IL" w:bidi="ar-SA"/>
            <w:rPrChange w:id="1215" w:author="Vadim Pasternak" w:date="2018-12-06T01:18:00Z">
              <w:rPr>
                <w:lang w:eastAsia="he-IL" w:bidi="ar-SA"/>
              </w:rPr>
            </w:rPrChange>
          </w:rPr>
          <w:delText xml:space="preserve"> decrease speed by 5% but not below </w:delText>
        </w:r>
        <w:r w:rsidR="005F55C2" w:rsidRPr="00300057" w:rsidDel="00300057">
          <w:rPr>
            <w:rFonts w:asciiTheme="minorBidi" w:hAnsiTheme="minorBidi" w:cstheme="minorBidi"/>
            <w:sz w:val="20"/>
            <w:lang w:eastAsia="he-IL" w:bidi="ar-SA"/>
            <w:rPrChange w:id="1216" w:author="Vadim Pasternak" w:date="2018-12-06T01:18:00Z">
              <w:rPr>
                <w:lang w:eastAsia="he-IL" w:bidi="ar-SA"/>
              </w:rPr>
            </w:rPrChange>
          </w:rPr>
          <w:delText>m</w:delText>
        </w:r>
        <w:r w:rsidRPr="00300057" w:rsidDel="00300057">
          <w:rPr>
            <w:rFonts w:asciiTheme="minorBidi" w:hAnsiTheme="minorBidi" w:cstheme="minorBidi"/>
            <w:sz w:val="20"/>
            <w:lang w:eastAsia="he-IL" w:bidi="ar-SA"/>
            <w:rPrChange w:id="1217" w:author="Vadim Pasternak" w:date="2018-12-06T01:18:00Z">
              <w:rPr>
                <w:lang w:eastAsia="he-IL" w:bidi="ar-SA"/>
              </w:rPr>
            </w:rPrChange>
          </w:rPr>
          <w:delText>in fan speed</w:delText>
        </w:r>
      </w:del>
    </w:p>
    <w:p w14:paraId="0BF5A35F" w14:textId="1C4F82B5" w:rsidR="008D05D7" w:rsidRPr="00300057" w:rsidDel="00300057" w:rsidRDefault="008D05D7" w:rsidP="00300057">
      <w:pPr>
        <w:pStyle w:val="BodyText"/>
        <w:ind w:left="0"/>
        <w:rPr>
          <w:del w:id="1218" w:author="Vadim Pasternak" w:date="2018-12-06T01:16:00Z"/>
          <w:rFonts w:asciiTheme="minorBidi" w:hAnsiTheme="minorBidi" w:cstheme="minorBidi"/>
          <w:sz w:val="20"/>
          <w:rPrChange w:id="1219" w:author="Vadim Pasternak" w:date="2018-12-06T01:18:00Z">
            <w:rPr>
              <w:del w:id="1220" w:author="Vadim Pasternak" w:date="2018-12-06T01:16:00Z"/>
            </w:rPr>
          </w:rPrChange>
        </w:rPr>
        <w:pPrChange w:id="1221" w:author="Vadim Pasternak" w:date="2018-12-06T01:18:00Z">
          <w:pPr>
            <w:pStyle w:val="Heading3"/>
          </w:pPr>
        </w:pPrChange>
      </w:pPr>
      <w:bookmarkStart w:id="1222" w:name="_Toc429301690"/>
      <w:del w:id="1223" w:author="Vadim Pasternak" w:date="2018-12-06T01:16:00Z">
        <w:r w:rsidRPr="00300057" w:rsidDel="00300057">
          <w:rPr>
            <w:rFonts w:asciiTheme="minorBidi" w:hAnsiTheme="minorBidi" w:cstheme="minorBidi"/>
            <w:sz w:val="20"/>
            <w:rPrChange w:id="1224" w:author="Vadim Pasternak" w:date="2018-12-06T01:18:00Z">
              <w:rPr/>
            </w:rPrChange>
          </w:rPr>
          <w:delText xml:space="preserve">Starting and Stopping </w:delText>
        </w:r>
        <w:r w:rsidR="005F55C2" w:rsidRPr="00300057" w:rsidDel="00300057">
          <w:rPr>
            <w:rFonts w:asciiTheme="minorBidi" w:hAnsiTheme="minorBidi" w:cstheme="minorBidi"/>
            <w:sz w:val="20"/>
            <w:rPrChange w:id="1225" w:author="Vadim Pasternak" w:date="2018-12-06T01:18:00Z">
              <w:rPr/>
            </w:rPrChange>
          </w:rPr>
          <w:delText>T</w:delText>
        </w:r>
        <w:r w:rsidRPr="00300057" w:rsidDel="00300057">
          <w:rPr>
            <w:rFonts w:asciiTheme="minorBidi" w:hAnsiTheme="minorBidi" w:cstheme="minorBidi"/>
            <w:sz w:val="20"/>
            <w:rPrChange w:id="1226" w:author="Vadim Pasternak" w:date="2018-12-06T01:18:00Z">
              <w:rPr/>
            </w:rPrChange>
          </w:rPr>
          <w:delText xml:space="preserve">hermal </w:delText>
        </w:r>
        <w:r w:rsidR="005F55C2" w:rsidRPr="00300057" w:rsidDel="00300057">
          <w:rPr>
            <w:rFonts w:asciiTheme="minorBidi" w:hAnsiTheme="minorBidi" w:cstheme="minorBidi"/>
            <w:sz w:val="20"/>
            <w:rPrChange w:id="1227" w:author="Vadim Pasternak" w:date="2018-12-06T01:18:00Z">
              <w:rPr/>
            </w:rPrChange>
          </w:rPr>
          <w:delText>A</w:delText>
        </w:r>
        <w:r w:rsidRPr="00300057" w:rsidDel="00300057">
          <w:rPr>
            <w:rFonts w:asciiTheme="minorBidi" w:hAnsiTheme="minorBidi" w:cstheme="minorBidi"/>
            <w:sz w:val="20"/>
            <w:rPrChange w:id="1228" w:author="Vadim Pasternak" w:date="2018-12-06T01:18:00Z">
              <w:rPr/>
            </w:rPrChange>
          </w:rPr>
          <w:delText>lgorithm</w:delText>
        </w:r>
        <w:bookmarkEnd w:id="1222"/>
        <w:r w:rsidRPr="00300057" w:rsidDel="00300057">
          <w:rPr>
            <w:rFonts w:asciiTheme="minorBidi" w:hAnsiTheme="minorBidi" w:cstheme="minorBidi"/>
            <w:sz w:val="20"/>
            <w:rPrChange w:id="1229" w:author="Vadim Pasternak" w:date="2018-12-06T01:18:00Z">
              <w:rPr/>
            </w:rPrChange>
          </w:rPr>
          <w:delText xml:space="preserve"> </w:delText>
        </w:r>
      </w:del>
    </w:p>
    <w:p w14:paraId="0BF5A360" w14:textId="7BFDB07A" w:rsidR="008D05D7" w:rsidRPr="00300057" w:rsidDel="00300057" w:rsidRDefault="008D05D7" w:rsidP="00300057">
      <w:pPr>
        <w:pStyle w:val="BodyText"/>
        <w:ind w:left="0"/>
        <w:rPr>
          <w:del w:id="1230" w:author="Vadim Pasternak" w:date="2018-12-06T01:16:00Z"/>
          <w:rFonts w:asciiTheme="minorBidi" w:hAnsiTheme="minorBidi" w:cstheme="minorBidi"/>
          <w:sz w:val="20"/>
          <w:lang w:eastAsia="he-IL" w:bidi="ar-SA"/>
          <w:rPrChange w:id="1231" w:author="Vadim Pasternak" w:date="2018-12-06T01:18:00Z">
            <w:rPr>
              <w:del w:id="1232" w:author="Vadim Pasternak" w:date="2018-12-06T01:16:00Z"/>
              <w:lang w:eastAsia="he-IL" w:bidi="ar-SA"/>
            </w:rPr>
          </w:rPrChange>
        </w:rPr>
        <w:pPrChange w:id="1233" w:author="Vadim Pasternak" w:date="2018-12-06T01:18:00Z">
          <w:pPr>
            <w:pStyle w:val="BodyText"/>
          </w:pPr>
        </w:pPrChange>
      </w:pPr>
      <w:del w:id="1234" w:author="Vadim Pasternak" w:date="2018-12-06T01:16:00Z">
        <w:r w:rsidRPr="00300057" w:rsidDel="00300057">
          <w:rPr>
            <w:rFonts w:asciiTheme="minorBidi" w:hAnsiTheme="minorBidi" w:cstheme="minorBidi"/>
            <w:sz w:val="20"/>
            <w:lang w:eastAsia="he-IL" w:bidi="ar-SA"/>
            <w:rPrChange w:id="1235" w:author="Vadim Pasternak" w:date="2018-12-06T01:18:00Z">
              <w:rPr>
                <w:lang w:eastAsia="he-IL" w:bidi="ar-SA"/>
              </w:rPr>
            </w:rPrChange>
          </w:rPr>
          <w:delText>To start the thermal algorithm</w:delText>
        </w:r>
        <w:r w:rsidR="005F55C2" w:rsidRPr="00300057" w:rsidDel="00300057">
          <w:rPr>
            <w:rFonts w:asciiTheme="minorBidi" w:hAnsiTheme="minorBidi" w:cstheme="minorBidi"/>
            <w:sz w:val="20"/>
            <w:lang w:eastAsia="he-IL" w:bidi="ar-SA"/>
            <w:rPrChange w:id="1236" w:author="Vadim Pasternak" w:date="2018-12-06T01:18:00Z">
              <w:rPr>
                <w:lang w:eastAsia="he-IL" w:bidi="ar-SA"/>
              </w:rPr>
            </w:rPrChange>
          </w:rPr>
          <w:delText xml:space="preserve">, run the command </w:delText>
        </w:r>
        <w:r w:rsidRPr="00300057" w:rsidDel="00300057">
          <w:rPr>
            <w:rFonts w:asciiTheme="minorBidi" w:hAnsiTheme="minorBidi" w:cstheme="minorBidi"/>
            <w:sz w:val="20"/>
            <w:lang w:eastAsia="he-IL" w:bidi="ar-SA"/>
            <w:rPrChange w:id="1237" w:author="Vadim Pasternak" w:date="2018-12-06T01:18:00Z">
              <w:rPr>
                <w:lang w:eastAsia="he-IL" w:bidi="ar-SA"/>
              </w:rPr>
            </w:rPrChange>
          </w:rPr>
          <w:delText>/usr/sbin/thermal_watch_start.sh</w:delText>
        </w:r>
        <w:r w:rsidR="005F55C2" w:rsidRPr="00300057" w:rsidDel="00300057">
          <w:rPr>
            <w:rFonts w:asciiTheme="minorBidi" w:hAnsiTheme="minorBidi" w:cstheme="minorBidi"/>
            <w:sz w:val="20"/>
            <w:lang w:eastAsia="he-IL" w:bidi="ar-SA"/>
            <w:rPrChange w:id="1238" w:author="Vadim Pasternak" w:date="2018-12-06T01:18:00Z">
              <w:rPr>
                <w:lang w:eastAsia="he-IL" w:bidi="ar-SA"/>
              </w:rPr>
            </w:rPrChange>
          </w:rPr>
          <w:delText>.</w:delText>
        </w:r>
      </w:del>
    </w:p>
    <w:p w14:paraId="0BF5A361" w14:textId="48857311" w:rsidR="008D05D7" w:rsidRPr="00300057" w:rsidDel="00300057" w:rsidRDefault="008D05D7" w:rsidP="00300057">
      <w:pPr>
        <w:pStyle w:val="BodyText"/>
        <w:ind w:left="0"/>
        <w:rPr>
          <w:del w:id="1239" w:author="Vadim Pasternak" w:date="2018-12-06T01:16:00Z"/>
          <w:rFonts w:asciiTheme="minorBidi" w:hAnsiTheme="minorBidi" w:cstheme="minorBidi"/>
          <w:sz w:val="20"/>
          <w:lang w:eastAsia="he-IL" w:bidi="ar-SA"/>
          <w:rPrChange w:id="1240" w:author="Vadim Pasternak" w:date="2018-12-06T01:18:00Z">
            <w:rPr>
              <w:del w:id="1241" w:author="Vadim Pasternak" w:date="2018-12-06T01:16:00Z"/>
              <w:lang w:eastAsia="he-IL" w:bidi="ar-SA"/>
            </w:rPr>
          </w:rPrChange>
        </w:rPr>
        <w:pPrChange w:id="1242" w:author="Vadim Pasternak" w:date="2018-12-06T01:18:00Z">
          <w:pPr>
            <w:pStyle w:val="BodyText"/>
          </w:pPr>
        </w:pPrChange>
      </w:pPr>
      <w:del w:id="1243" w:author="Vadim Pasternak" w:date="2018-12-06T01:16:00Z">
        <w:r w:rsidRPr="00300057" w:rsidDel="00300057">
          <w:rPr>
            <w:rFonts w:asciiTheme="minorBidi" w:hAnsiTheme="minorBidi" w:cstheme="minorBidi"/>
            <w:sz w:val="20"/>
            <w:lang w:eastAsia="he-IL" w:bidi="ar-SA"/>
            <w:rPrChange w:id="1244" w:author="Vadim Pasternak" w:date="2018-12-06T01:18:00Z">
              <w:rPr>
                <w:lang w:eastAsia="he-IL" w:bidi="ar-SA"/>
              </w:rPr>
            </w:rPrChange>
          </w:rPr>
          <w:delText xml:space="preserve">The script </w:delText>
        </w:r>
        <w:r w:rsidR="005F55C2" w:rsidRPr="00300057" w:rsidDel="00300057">
          <w:rPr>
            <w:rFonts w:asciiTheme="minorBidi" w:hAnsiTheme="minorBidi" w:cstheme="minorBidi"/>
            <w:sz w:val="20"/>
            <w:lang w:eastAsia="he-IL" w:bidi="ar-SA"/>
            <w:rPrChange w:id="1245" w:author="Vadim Pasternak" w:date="2018-12-06T01:18:00Z">
              <w:rPr>
                <w:lang w:eastAsia="he-IL" w:bidi="ar-SA"/>
              </w:rPr>
            </w:rPrChange>
          </w:rPr>
          <w:delText xml:space="preserve">features </w:delText>
        </w:r>
        <w:r w:rsidRPr="00300057" w:rsidDel="00300057">
          <w:rPr>
            <w:rFonts w:asciiTheme="minorBidi" w:hAnsiTheme="minorBidi" w:cstheme="minorBidi"/>
            <w:sz w:val="20"/>
            <w:lang w:eastAsia="he-IL" w:bidi="ar-SA"/>
            <w:rPrChange w:id="1246" w:author="Vadim Pasternak" w:date="2018-12-06T01:18:00Z">
              <w:rPr>
                <w:lang w:eastAsia="he-IL" w:bidi="ar-SA"/>
              </w:rPr>
            </w:rPrChange>
          </w:rPr>
          <w:delText>two optional parameters:</w:delText>
        </w:r>
      </w:del>
    </w:p>
    <w:p w14:paraId="0BF5A362" w14:textId="6B405324" w:rsidR="008D05D7" w:rsidRPr="00300057" w:rsidDel="00300057" w:rsidRDefault="008D05D7" w:rsidP="00300057">
      <w:pPr>
        <w:pStyle w:val="BodyText"/>
        <w:ind w:left="0"/>
        <w:rPr>
          <w:del w:id="1247" w:author="Vadim Pasternak" w:date="2018-12-06T01:16:00Z"/>
          <w:rFonts w:asciiTheme="minorBidi" w:hAnsiTheme="minorBidi" w:cstheme="minorBidi"/>
          <w:sz w:val="20"/>
          <w:lang w:eastAsia="he-IL"/>
          <w:rPrChange w:id="1248" w:author="Vadim Pasternak" w:date="2018-12-06T01:18:00Z">
            <w:rPr>
              <w:del w:id="1249" w:author="Vadim Pasternak" w:date="2018-12-06T01:16:00Z"/>
              <w:lang w:eastAsia="he-IL"/>
            </w:rPr>
          </w:rPrChange>
        </w:rPr>
        <w:pPrChange w:id="1250" w:author="Vadim Pasternak" w:date="2018-12-06T01:18:00Z">
          <w:pPr>
            <w:pStyle w:val="ListBullet"/>
          </w:pPr>
        </w:pPrChange>
      </w:pPr>
      <w:del w:id="1251" w:author="Vadim Pasternak" w:date="2018-12-06T01:16:00Z">
        <w:r w:rsidRPr="00300057" w:rsidDel="00300057">
          <w:rPr>
            <w:rFonts w:asciiTheme="minorBidi" w:hAnsiTheme="minorBidi" w:cstheme="minorBidi"/>
            <w:sz w:val="20"/>
            <w:lang w:eastAsia="he-IL"/>
            <w:rPrChange w:id="1252" w:author="Vadim Pasternak" w:date="2018-12-06T01:18:00Z">
              <w:rPr>
                <w:lang w:eastAsia="he-IL"/>
              </w:rPr>
            </w:rPrChange>
          </w:rPr>
          <w:delText xml:space="preserve">Min fan speed </w:delText>
        </w:r>
        <w:r w:rsidR="00707EFA" w:rsidRPr="00300057" w:rsidDel="00300057">
          <w:rPr>
            <w:rFonts w:asciiTheme="minorBidi" w:hAnsiTheme="minorBidi" w:cstheme="minorBidi"/>
            <w:sz w:val="20"/>
            <w:lang w:eastAsia="he-IL"/>
            <w:rPrChange w:id="1253" w:author="Vadim Pasternak" w:date="2018-12-06T01:18:00Z">
              <w:rPr>
                <w:lang w:eastAsia="he-IL"/>
              </w:rPr>
            </w:rPrChange>
          </w:rPr>
          <w:delText>(which by default is set at</w:delText>
        </w:r>
        <w:r w:rsidRPr="00300057" w:rsidDel="00300057">
          <w:rPr>
            <w:rFonts w:asciiTheme="minorBidi" w:hAnsiTheme="minorBidi" w:cstheme="minorBidi"/>
            <w:sz w:val="20"/>
            <w:lang w:eastAsia="he-IL"/>
            <w:rPrChange w:id="1254" w:author="Vadim Pasternak" w:date="2018-12-06T01:18:00Z">
              <w:rPr>
                <w:lang w:eastAsia="he-IL"/>
              </w:rPr>
            </w:rPrChange>
          </w:rPr>
          <w:delText xml:space="preserve"> 60%</w:delText>
        </w:r>
        <w:r w:rsidR="00707EFA" w:rsidRPr="00300057" w:rsidDel="00300057">
          <w:rPr>
            <w:rFonts w:asciiTheme="minorBidi" w:hAnsiTheme="minorBidi" w:cstheme="minorBidi"/>
            <w:sz w:val="20"/>
            <w:lang w:eastAsia="he-IL"/>
            <w:rPrChange w:id="1255" w:author="Vadim Pasternak" w:date="2018-12-06T01:18:00Z">
              <w:rPr>
                <w:lang w:eastAsia="he-IL"/>
              </w:rPr>
            </w:rPrChange>
          </w:rPr>
          <w:delText>)</w:delText>
        </w:r>
        <w:r w:rsidR="005F55C2" w:rsidRPr="00300057" w:rsidDel="00300057">
          <w:rPr>
            <w:rFonts w:asciiTheme="minorBidi" w:hAnsiTheme="minorBidi" w:cstheme="minorBidi"/>
            <w:sz w:val="20"/>
            <w:lang w:eastAsia="he-IL"/>
            <w:rPrChange w:id="1256" w:author="Vadim Pasternak" w:date="2018-12-06T01:18:00Z">
              <w:rPr>
                <w:lang w:eastAsia="he-IL"/>
              </w:rPr>
            </w:rPrChange>
          </w:rPr>
          <w:delText>.</w:delText>
        </w:r>
      </w:del>
    </w:p>
    <w:tbl>
      <w:tblPr>
        <w:tblW w:w="8248" w:type="dxa"/>
        <w:tblInd w:w="964" w:type="dxa"/>
        <w:tblLayout w:type="fixed"/>
        <w:tblCellMar>
          <w:left w:w="62" w:type="dxa"/>
          <w:right w:w="62" w:type="dxa"/>
        </w:tblCellMar>
        <w:tblLook w:val="0000" w:firstRow="0" w:lastRow="0" w:firstColumn="0" w:lastColumn="0" w:noHBand="0" w:noVBand="0"/>
      </w:tblPr>
      <w:tblGrid>
        <w:gridCol w:w="1010"/>
        <w:gridCol w:w="7238"/>
      </w:tblGrid>
      <w:tr w:rsidR="00707EFA" w:rsidRPr="000F3CE7" w:rsidDel="00300057" w14:paraId="0BF5A365" w14:textId="501AAF5F" w:rsidTr="00B14AED">
        <w:trPr>
          <w:del w:id="1257" w:author="Vadim Pasternak" w:date="2018-12-06T01:16:00Z"/>
        </w:trPr>
        <w:tc>
          <w:tcPr>
            <w:tcW w:w="1010" w:type="dxa"/>
            <w:tcBorders>
              <w:top w:val="nil"/>
              <w:left w:val="nil"/>
              <w:bottom w:val="nil"/>
              <w:right w:val="nil"/>
            </w:tcBorders>
            <w:tcMar>
              <w:top w:w="0" w:type="dxa"/>
              <w:left w:w="62" w:type="dxa"/>
              <w:bottom w:w="0" w:type="dxa"/>
              <w:right w:w="62" w:type="dxa"/>
            </w:tcMar>
          </w:tcPr>
          <w:p w14:paraId="0BF5A363" w14:textId="7171605D" w:rsidR="00707EFA" w:rsidRPr="00CC27A7" w:rsidDel="00300057" w:rsidRDefault="00707EFA" w:rsidP="00300057">
            <w:pPr>
              <w:pStyle w:val="BodyText"/>
              <w:ind w:left="0"/>
              <w:rPr>
                <w:del w:id="1258" w:author="Vadim Pasternak" w:date="2018-12-06T01:16:00Z"/>
              </w:rPr>
              <w:pPrChange w:id="1259" w:author="Vadim Pasternak" w:date="2018-12-06T01:18:00Z">
                <w:pPr>
                  <w:pStyle w:val="Notice"/>
                </w:pPr>
              </w:pPrChange>
            </w:pPr>
            <w:del w:id="1260" w:author="Vadim Pasternak" w:date="2018-12-06T01:16:00Z">
              <w:r w:rsidDel="00300057">
                <w:drawing>
                  <wp:inline distT="0" distB="0" distL="0" distR="0" wp14:anchorId="0BF5A37B" wp14:editId="0BF5A37C">
                    <wp:extent cx="552450" cy="581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del>
          </w:p>
        </w:tc>
        <w:tc>
          <w:tcPr>
            <w:tcW w:w="7238" w:type="dxa"/>
            <w:tcBorders>
              <w:top w:val="nil"/>
              <w:left w:val="nil"/>
              <w:bottom w:val="nil"/>
              <w:right w:val="nil"/>
            </w:tcBorders>
            <w:shd w:val="clear" w:color="auto" w:fill="E6E6E6"/>
            <w:tcMar>
              <w:top w:w="0" w:type="dxa"/>
              <w:left w:w="62" w:type="dxa"/>
              <w:bottom w:w="0" w:type="dxa"/>
              <w:right w:w="62" w:type="dxa"/>
            </w:tcMar>
            <w:vAlign w:val="center"/>
          </w:tcPr>
          <w:p w14:paraId="0BF5A364" w14:textId="68098405" w:rsidR="00707EFA" w:rsidRPr="00CC27A7" w:rsidDel="00300057" w:rsidRDefault="00707EFA" w:rsidP="00300057">
            <w:pPr>
              <w:pStyle w:val="BodyText"/>
              <w:ind w:left="0"/>
              <w:rPr>
                <w:del w:id="1261" w:author="Vadim Pasternak" w:date="2018-12-06T01:16:00Z"/>
              </w:rPr>
              <w:pPrChange w:id="1262" w:author="Vadim Pasternak" w:date="2018-12-06T01:18:00Z">
                <w:pPr>
                  <w:pStyle w:val="Notice"/>
                </w:pPr>
              </w:pPrChange>
            </w:pPr>
            <w:del w:id="1263" w:author="Vadim Pasternak" w:date="2018-12-06T01:16:00Z">
              <w:r w:rsidRPr="00CC27A7" w:rsidDel="00300057">
                <w:rPr>
                  <w:rStyle w:val="SpecialBold"/>
                </w:rPr>
                <w:delText>NOTE:</w:delText>
              </w:r>
              <w:r w:rsidRPr="00CC27A7" w:rsidDel="00300057">
                <w:delText xml:space="preserve"> </w:delText>
              </w:r>
              <w:r w:rsidRPr="00707EFA" w:rsidDel="00300057">
                <w:delText>It is not recommended to tamper with this configuration.</w:delText>
              </w:r>
            </w:del>
          </w:p>
        </w:tc>
      </w:tr>
    </w:tbl>
    <w:p w14:paraId="0BF5A366" w14:textId="39EA156F" w:rsidR="008D05D7" w:rsidDel="00300057" w:rsidRDefault="008D05D7" w:rsidP="00300057">
      <w:pPr>
        <w:pStyle w:val="BodyText"/>
        <w:ind w:left="0"/>
        <w:rPr>
          <w:del w:id="1264" w:author="Vadim Pasternak" w:date="2018-12-06T01:16:00Z"/>
          <w:lang w:eastAsia="he-IL"/>
        </w:rPr>
        <w:pPrChange w:id="1265" w:author="Vadim Pasternak" w:date="2018-12-06T01:18:00Z">
          <w:pPr>
            <w:pStyle w:val="ListBullet"/>
          </w:pPr>
        </w:pPrChange>
      </w:pPr>
      <w:del w:id="1266" w:author="Vadim Pasternak" w:date="2018-12-06T01:16:00Z">
        <w:r w:rsidRPr="008D05D7" w:rsidDel="00300057">
          <w:rPr>
            <w:lang w:eastAsia="he-IL"/>
          </w:rPr>
          <w:delText>Polling interval in seconds</w:delText>
        </w:r>
        <w:r w:rsidR="005F55C2" w:rsidDel="00300057">
          <w:rPr>
            <w:lang w:eastAsia="he-IL"/>
          </w:rPr>
          <w:delText xml:space="preserve"> (which by default is set at</w:delText>
        </w:r>
        <w:r w:rsidDel="00300057">
          <w:rPr>
            <w:lang w:eastAsia="he-IL"/>
          </w:rPr>
          <w:delText xml:space="preserve"> 15 second</w:delText>
        </w:r>
        <w:r w:rsidR="005F55C2" w:rsidDel="00300057">
          <w:rPr>
            <w:lang w:eastAsia="he-IL"/>
          </w:rPr>
          <w:delText>s)</w:delText>
        </w:r>
        <w:r w:rsidDel="00300057">
          <w:rPr>
            <w:lang w:eastAsia="he-IL"/>
          </w:rPr>
          <w:delText>.</w:delText>
        </w:r>
      </w:del>
    </w:p>
    <w:p w14:paraId="0BF5A367" w14:textId="2B8191B3" w:rsidR="008D05D7" w:rsidDel="00300057" w:rsidRDefault="008D05D7" w:rsidP="00300057">
      <w:pPr>
        <w:pStyle w:val="BodyText"/>
        <w:ind w:left="0"/>
        <w:rPr>
          <w:del w:id="1267" w:author="Vadim Pasternak" w:date="2018-12-06T01:16:00Z"/>
          <w:lang w:eastAsia="he-IL" w:bidi="ar-SA"/>
        </w:rPr>
        <w:pPrChange w:id="1268" w:author="Vadim Pasternak" w:date="2018-12-06T01:18:00Z">
          <w:pPr>
            <w:pStyle w:val="BodyText"/>
          </w:pPr>
        </w:pPrChange>
      </w:pPr>
      <w:del w:id="1269" w:author="Vadim Pasternak" w:date="2018-12-06T01:16:00Z">
        <w:r w:rsidDel="00300057">
          <w:rPr>
            <w:lang w:eastAsia="he-IL" w:bidi="ar-SA"/>
          </w:rPr>
          <w:delText xml:space="preserve">To stop the </w:delText>
        </w:r>
        <w:r w:rsidR="005F55C2" w:rsidDel="00300057">
          <w:rPr>
            <w:lang w:eastAsia="he-IL" w:bidi="ar-SA"/>
          </w:rPr>
          <w:delText xml:space="preserve">thermal algorithm, </w:delText>
        </w:r>
        <w:r w:rsidDel="00300057">
          <w:rPr>
            <w:lang w:eastAsia="he-IL" w:bidi="ar-SA"/>
          </w:rPr>
          <w:delText xml:space="preserve">run the </w:delText>
        </w:r>
        <w:r w:rsidR="005F55C2" w:rsidDel="00300057">
          <w:rPr>
            <w:lang w:eastAsia="he-IL" w:bidi="ar-SA"/>
          </w:rPr>
          <w:delText xml:space="preserve">command </w:delText>
        </w:r>
        <w:r w:rsidRPr="008D05D7" w:rsidDel="00300057">
          <w:rPr>
            <w:lang w:eastAsia="he-IL" w:bidi="ar-SA"/>
          </w:rPr>
          <w:delText>/usr/sbin/thermal_watch_s</w:delText>
        </w:r>
        <w:r w:rsidDel="00300057">
          <w:rPr>
            <w:lang w:eastAsia="he-IL" w:bidi="ar-SA"/>
          </w:rPr>
          <w:delText>top</w:delText>
        </w:r>
        <w:r w:rsidRPr="008D05D7" w:rsidDel="00300057">
          <w:rPr>
            <w:lang w:eastAsia="he-IL" w:bidi="ar-SA"/>
          </w:rPr>
          <w:delText>.sh</w:delText>
        </w:r>
        <w:r w:rsidDel="00300057">
          <w:rPr>
            <w:lang w:eastAsia="he-IL" w:bidi="ar-SA"/>
          </w:rPr>
          <w:delText xml:space="preserve">. </w:delText>
        </w:r>
      </w:del>
    </w:p>
    <w:p w14:paraId="392BF862" w14:textId="4A8E318F" w:rsidR="00B14AED" w:rsidDel="00300057" w:rsidRDefault="008D05D7" w:rsidP="00300057">
      <w:pPr>
        <w:pStyle w:val="BodyText"/>
        <w:ind w:left="0"/>
        <w:rPr>
          <w:ins w:id="1270" w:author="Vadim Pasternak [2]" w:date="2017-10-31T18:24:00Z"/>
          <w:del w:id="1271" w:author="Vadim Pasternak" w:date="2018-12-06T01:16:00Z"/>
          <w:lang w:eastAsia="he-IL" w:bidi="ar-SA"/>
        </w:rPr>
        <w:pPrChange w:id="1272" w:author="Vadim Pasternak" w:date="2018-12-06T01:18:00Z">
          <w:pPr>
            <w:pStyle w:val="BodyText"/>
          </w:pPr>
        </w:pPrChange>
      </w:pPr>
      <w:del w:id="1273" w:author="Vadim Pasternak" w:date="2018-12-06T01:16:00Z">
        <w:r w:rsidDel="00300057">
          <w:rPr>
            <w:lang w:eastAsia="he-IL" w:bidi="ar-SA"/>
          </w:rPr>
          <w:delText>Another way to activate the thermal control is to use virtual sysfs hierarchy under:</w:delText>
        </w:r>
        <w:r w:rsidR="005F55C2" w:rsidDel="00300057">
          <w:rPr>
            <w:lang w:eastAsia="he-IL" w:bidi="ar-SA"/>
          </w:rPr>
          <w:delText xml:space="preserve"> </w:delText>
        </w:r>
        <w:r w:rsidDel="00300057">
          <w:rPr>
            <w:lang w:eastAsia="he-IL" w:bidi="ar-SA"/>
          </w:rPr>
          <w:delText xml:space="preserve">/bsp/thermal_zone1/thermal_control_activate and </w:delText>
        </w:r>
        <w:r w:rsidRPr="008D05D7" w:rsidDel="00300057">
          <w:rPr>
            <w:lang w:eastAsia="he-IL" w:bidi="ar-SA"/>
          </w:rPr>
          <w:delText>/bsp/thermal_zone1/</w:delText>
        </w:r>
        <w:r w:rsidR="005F55C2" w:rsidDel="00300057">
          <w:rPr>
            <w:lang w:eastAsia="he-IL" w:bidi="ar-SA"/>
          </w:rPr>
          <w:br/>
        </w:r>
        <w:r w:rsidRPr="008D05D7" w:rsidDel="00300057">
          <w:rPr>
            <w:lang w:eastAsia="he-IL" w:bidi="ar-SA"/>
          </w:rPr>
          <w:delText>thermal_control_deactivat</w:delText>
        </w:r>
        <w:r w:rsidDel="00300057">
          <w:rPr>
            <w:lang w:eastAsia="he-IL" w:bidi="ar-SA"/>
          </w:rPr>
          <w:delText>e</w:delText>
        </w:r>
        <w:r w:rsidR="005F55C2" w:rsidDel="00300057">
          <w:rPr>
            <w:lang w:eastAsia="he-IL" w:bidi="ar-SA"/>
          </w:rPr>
          <w:delText>.</w:delText>
        </w:r>
      </w:del>
    </w:p>
    <w:p w14:paraId="003960CD" w14:textId="4C1018E9" w:rsidR="00E87477" w:rsidDel="00300057" w:rsidRDefault="00E87477" w:rsidP="00300057">
      <w:pPr>
        <w:pStyle w:val="BodyText"/>
        <w:ind w:left="0"/>
        <w:rPr>
          <w:ins w:id="1274" w:author="Vadim Pasternak [2]" w:date="2017-10-31T18:24:00Z"/>
          <w:del w:id="1275" w:author="Vadim Pasternak" w:date="2018-12-06T01:16:00Z"/>
          <w:lang w:eastAsia="he-IL" w:bidi="ar-SA"/>
        </w:rPr>
        <w:pPrChange w:id="1276" w:author="Vadim Pasternak" w:date="2018-12-06T01:18:00Z">
          <w:pPr>
            <w:pStyle w:val="BodyText"/>
          </w:pPr>
        </w:pPrChange>
      </w:pPr>
    </w:p>
    <w:p w14:paraId="0A27E6DE" w14:textId="13A4C177" w:rsidR="00E87477" w:rsidDel="00300057" w:rsidRDefault="00E87477" w:rsidP="00300057">
      <w:pPr>
        <w:pStyle w:val="BodyText"/>
        <w:ind w:left="0"/>
        <w:rPr>
          <w:ins w:id="1277" w:author="Vadim Pasternak [2]" w:date="2017-10-31T19:09:00Z"/>
          <w:del w:id="1278" w:author="Vadim Pasternak" w:date="2018-12-06T01:16:00Z"/>
          <w:b/>
          <w:bCs/>
          <w:color w:val="00B050"/>
          <w:lang w:eastAsia="he-IL" w:bidi="ar-SA"/>
        </w:rPr>
        <w:pPrChange w:id="1279" w:author="Vadim Pasternak" w:date="2018-12-06T01:18:00Z">
          <w:pPr>
            <w:pStyle w:val="BodyText"/>
          </w:pPr>
        </w:pPrChange>
      </w:pPr>
      <w:ins w:id="1280" w:author="Vadim Pasternak [2]" w:date="2017-10-31T18:24:00Z">
        <w:del w:id="1281" w:author="Vadim Pasternak" w:date="2018-12-06T01:16:00Z">
          <w:r w:rsidRPr="00E87477" w:rsidDel="00300057">
            <w:rPr>
              <w:b/>
              <w:bCs/>
              <w:color w:val="00B050"/>
              <w:lang w:eastAsia="he-IL" w:bidi="ar-SA"/>
              <w:rPrChange w:id="1282" w:author="Vadim Pasternak [2]" w:date="2017-10-31T18:24:00Z">
                <w:rPr>
                  <w:lang w:eastAsia="he-IL" w:bidi="ar-SA"/>
                </w:rPr>
              </w:rPrChange>
            </w:rPr>
            <w:delText>Vadim:</w:delText>
          </w:r>
        </w:del>
      </w:ins>
    </w:p>
    <w:p w14:paraId="17DD308D" w14:textId="0CA0D2E9" w:rsidR="0049786B" w:rsidRPr="0049786B" w:rsidDel="00300057" w:rsidRDefault="0049786B" w:rsidP="00300057">
      <w:pPr>
        <w:pStyle w:val="BodyText"/>
        <w:ind w:left="0"/>
        <w:rPr>
          <w:ins w:id="1283" w:author="Vadim Pasternak [2]" w:date="2017-10-31T18:24:00Z"/>
          <w:del w:id="1284" w:author="Vadim Pasternak" w:date="2018-12-06T01:16:00Z"/>
          <w:color w:val="00B050"/>
          <w:lang w:eastAsia="he-IL" w:bidi="ar-SA"/>
          <w:rPrChange w:id="1285" w:author="Vadim Pasternak [2]" w:date="2017-10-31T19:09:00Z">
            <w:rPr>
              <w:ins w:id="1286" w:author="Vadim Pasternak [2]" w:date="2017-10-31T18:24:00Z"/>
              <w:del w:id="1287" w:author="Vadim Pasternak" w:date="2018-12-06T01:16:00Z"/>
              <w:lang w:eastAsia="he-IL" w:bidi="ar-SA"/>
            </w:rPr>
          </w:rPrChange>
        </w:rPr>
        <w:pPrChange w:id="1288" w:author="Vadim Pasternak" w:date="2018-12-06T01:18:00Z">
          <w:pPr>
            <w:pStyle w:val="BodyText"/>
          </w:pPr>
        </w:pPrChange>
      </w:pPr>
      <w:ins w:id="1289" w:author="Vadim Pasternak [2]" w:date="2017-10-31T19:09:00Z">
        <w:del w:id="1290" w:author="Vadim Pasternak" w:date="2018-12-06T01:16:00Z">
          <w:r w:rsidRPr="0049786B" w:rsidDel="00300057">
            <w:rPr>
              <w:color w:val="00B050"/>
              <w:lang w:eastAsia="he-IL" w:bidi="ar-SA"/>
              <w:rPrChange w:id="1291" w:author="Vadim Pasternak [2]" w:date="2017-10-31T19:09:00Z">
                <w:rPr>
                  <w:b/>
                  <w:bCs/>
                  <w:color w:val="00B050"/>
                  <w:lang w:eastAsia="he-IL" w:bidi="ar-SA"/>
                </w:rPr>
              </w:rPrChange>
            </w:rPr>
            <w:delText>Kernel built-in thermal algoritm can be used.</w:delText>
          </w:r>
        </w:del>
      </w:ins>
    </w:p>
    <w:p w14:paraId="1F6FC92E" w14:textId="60B07877" w:rsidR="00E87477" w:rsidRPr="00E87477" w:rsidDel="00300057" w:rsidRDefault="00E87477" w:rsidP="00300057">
      <w:pPr>
        <w:pStyle w:val="BodyText"/>
        <w:ind w:left="0"/>
        <w:rPr>
          <w:ins w:id="1292" w:author="Vadim Pasternak [2]" w:date="2017-10-31T18:24:00Z"/>
          <w:del w:id="1293" w:author="Vadim Pasternak" w:date="2018-12-06T01:16:00Z"/>
          <w:color w:val="00B050"/>
          <w:lang w:eastAsia="he-IL" w:bidi="ar-SA"/>
          <w:rPrChange w:id="1294" w:author="Vadim Pasternak [2]" w:date="2017-10-31T18:24:00Z">
            <w:rPr>
              <w:ins w:id="1295" w:author="Vadim Pasternak [2]" w:date="2017-10-31T18:24:00Z"/>
              <w:del w:id="1296" w:author="Vadim Pasternak" w:date="2018-12-06T01:16:00Z"/>
              <w:lang w:eastAsia="he-IL" w:bidi="ar-SA"/>
            </w:rPr>
          </w:rPrChange>
        </w:rPr>
        <w:pPrChange w:id="1297" w:author="Vadim Pasternak" w:date="2018-12-06T01:18:00Z">
          <w:pPr>
            <w:pStyle w:val="BodyText"/>
          </w:pPr>
        </w:pPrChange>
      </w:pPr>
      <w:ins w:id="1298" w:author="Vadim Pasternak [2]" w:date="2017-10-31T18:24:00Z">
        <w:del w:id="1299" w:author="Vadim Pasternak" w:date="2018-12-06T01:16:00Z">
          <w:r w:rsidRPr="00E87477" w:rsidDel="00300057">
            <w:rPr>
              <w:color w:val="00B050"/>
              <w:lang w:eastAsia="he-IL" w:bidi="ar-SA"/>
              <w:rPrChange w:id="1300" w:author="Vadim Pasternak [2]" w:date="2017-10-31T18:24:00Z">
                <w:rPr>
                  <w:lang w:eastAsia="he-IL" w:bidi="ar-SA"/>
                </w:rPr>
              </w:rPrChange>
            </w:rPr>
            <w:delText>Thermal algorithm handles the trip events from ASIC sensor driver. It starts throttling the cooling devices according to the policy configured. For CRITICAL and HOT trip points, this notifies ASIC cooling device, and does actual throttling for other trip points: ACTIVE and PASSIVE.</w:delText>
          </w:r>
        </w:del>
      </w:ins>
    </w:p>
    <w:p w14:paraId="34435B29" w14:textId="08B7599C" w:rsidR="00E87477" w:rsidDel="00300057" w:rsidRDefault="00E87477" w:rsidP="00300057">
      <w:pPr>
        <w:pStyle w:val="BodyText"/>
        <w:ind w:left="0"/>
        <w:rPr>
          <w:ins w:id="1301" w:author="Vadim Pasternak [2]" w:date="2017-10-31T18:28:00Z"/>
          <w:del w:id="1302" w:author="Vadim Pasternak" w:date="2018-12-06T01:16:00Z"/>
          <w:color w:val="00B050"/>
          <w:lang w:eastAsia="he-IL" w:bidi="ar-SA"/>
        </w:rPr>
        <w:pPrChange w:id="1303" w:author="Vadim Pasternak" w:date="2018-12-06T01:18:00Z">
          <w:pPr>
            <w:pStyle w:val="BodyText"/>
          </w:pPr>
        </w:pPrChange>
      </w:pPr>
      <w:ins w:id="1304" w:author="Vadim Pasternak [2]" w:date="2017-10-31T18:24:00Z">
        <w:del w:id="1305" w:author="Vadim Pasternak" w:date="2018-12-06T01:16:00Z">
          <w:r w:rsidRPr="00E87477" w:rsidDel="00300057">
            <w:rPr>
              <w:color w:val="00B050"/>
              <w:lang w:eastAsia="he-IL" w:bidi="ar-SA"/>
              <w:rPrChange w:id="1306" w:author="Vadim Pasternak [2]" w:date="2017-10-31T18:24:00Z">
                <w:rPr>
                  <w:lang w:eastAsia="he-IL" w:bidi="ar-SA"/>
                </w:rPr>
              </w:rPrChange>
            </w:rPr>
            <w:delText>The throttling policy is based on the configured platform data. By default the step wise throttling policy is used.</w:delText>
          </w:r>
        </w:del>
      </w:ins>
    </w:p>
    <w:p w14:paraId="07ED207D" w14:textId="0925D329" w:rsidR="00E87477" w:rsidRPr="004B7524" w:rsidDel="00300057" w:rsidRDefault="00E87477" w:rsidP="00300057">
      <w:pPr>
        <w:pStyle w:val="BodyText"/>
        <w:ind w:left="0"/>
        <w:rPr>
          <w:ins w:id="1307" w:author="Vadim Pasternak [2]" w:date="2017-10-31T18:29:00Z"/>
          <w:del w:id="1308" w:author="Vadim Pasternak" w:date="2018-12-06T01:16:00Z"/>
          <w:color w:val="00B050"/>
          <w:lang w:eastAsia="he-IL" w:bidi="ar-SA"/>
        </w:rPr>
        <w:pPrChange w:id="1309" w:author="Vadim Pasternak" w:date="2018-12-06T01:18:00Z">
          <w:pPr>
            <w:pStyle w:val="BodyText"/>
          </w:pPr>
        </w:pPrChange>
      </w:pPr>
      <w:ins w:id="1310" w:author="Vadim Pasternak [2]" w:date="2017-10-31T18:29:00Z">
        <w:del w:id="1311" w:author="Vadim Pasternak" w:date="2018-12-06T01:16:00Z">
          <w:r w:rsidRPr="004B7524" w:rsidDel="00300057">
            <w:rPr>
              <w:color w:val="00B050"/>
              <w:lang w:eastAsia="he-IL" w:bidi="ar-SA"/>
            </w:rPr>
            <w:delText>Thermal zone</w:delText>
          </w:r>
        </w:del>
      </w:ins>
      <w:ins w:id="1312" w:author="Vadim Pasternak [2]" w:date="2017-10-31T18:33:00Z">
        <w:del w:id="1313" w:author="Vadim Pasternak" w:date="2018-12-06T01:16:00Z">
          <w:r w:rsidDel="00300057">
            <w:rPr>
              <w:color w:val="00B050"/>
              <w:lang w:eastAsia="he-IL" w:bidi="ar-SA"/>
            </w:rPr>
            <w:delText xml:space="preserve"> is called mlsxw</w:delText>
          </w:r>
        </w:del>
      </w:ins>
      <w:ins w:id="1314" w:author="Vadim Pasternak [2]" w:date="2017-10-31T18:34:00Z">
        <w:del w:id="1315" w:author="Vadim Pasternak" w:date="2018-12-06T01:16:00Z">
          <w:r w:rsidDel="00300057">
            <w:rPr>
              <w:color w:val="00B050"/>
              <w:lang w:eastAsia="he-IL" w:bidi="ar-SA"/>
            </w:rPr>
            <w:delText>. It</w:delText>
          </w:r>
        </w:del>
      </w:ins>
      <w:ins w:id="1316" w:author="Vadim Pasternak [2]" w:date="2017-10-31T18:29:00Z">
        <w:del w:id="1317" w:author="Vadim Pasternak" w:date="2018-12-06T01:16:00Z">
          <w:r w:rsidRPr="004B7524" w:rsidDel="00300057">
            <w:rPr>
              <w:color w:val="00B050"/>
              <w:lang w:eastAsia="he-IL" w:bidi="ar-SA"/>
            </w:rPr>
            <w:delText xml:space="preserve"> represents a region managed by kernel thermal framework. Includes an ASIC thermal sensor and one cooling devices, bound into the thermal zone.</w:delText>
          </w:r>
        </w:del>
      </w:ins>
    </w:p>
    <w:p w14:paraId="7F1BE74D" w14:textId="24024B39" w:rsidR="00E87477" w:rsidDel="00300057" w:rsidRDefault="00E87477" w:rsidP="00300057">
      <w:pPr>
        <w:pStyle w:val="BodyText"/>
        <w:ind w:left="0"/>
        <w:rPr>
          <w:ins w:id="1318" w:author="Vadim Pasternak [2]" w:date="2017-10-31T18:57:00Z"/>
          <w:del w:id="1319" w:author="Vadim Pasternak" w:date="2018-12-06T01:16:00Z"/>
          <w:color w:val="00B050"/>
          <w:lang w:eastAsia="he-IL" w:bidi="ar-SA"/>
        </w:rPr>
        <w:pPrChange w:id="1320" w:author="Vadim Pasternak" w:date="2018-12-06T01:18:00Z">
          <w:pPr>
            <w:pStyle w:val="BodyText"/>
          </w:pPr>
        </w:pPrChange>
      </w:pPr>
      <w:ins w:id="1321" w:author="Vadim Pasternak [2]" w:date="2017-10-31T18:29:00Z">
        <w:del w:id="1322" w:author="Vadim Pasternak" w:date="2018-12-06T01:16:00Z">
          <w:r w:rsidDel="00300057">
            <w:rPr>
              <w:color w:val="00B050"/>
              <w:lang w:eastAsia="he-IL" w:bidi="ar-SA"/>
            </w:rPr>
            <w:delText>By default thermal algorithm is disabled.</w:delText>
          </w:r>
        </w:del>
      </w:ins>
      <w:ins w:id="1323" w:author="Vadim Pasternak [2]" w:date="2017-10-31T18:54:00Z">
        <w:del w:id="1324" w:author="Vadim Pasternak" w:date="2018-12-06T01:16:00Z">
          <w:r w:rsidR="00F554F3" w:rsidDel="00300057">
            <w:rPr>
              <w:color w:val="00B050"/>
              <w:lang w:eastAsia="he-IL" w:bidi="ar-SA"/>
            </w:rPr>
            <w:delText xml:space="preserve"> And fan speed is set to </w:delText>
          </w:r>
        </w:del>
      </w:ins>
      <w:ins w:id="1325" w:author="Vadim Pasternak [2]" w:date="2017-10-31T18:57:00Z">
        <w:del w:id="1326" w:author="Vadim Pasternak" w:date="2018-12-06T01:16:00Z">
          <w:r w:rsidR="00360F46" w:rsidDel="00300057">
            <w:rPr>
              <w:color w:val="00B050"/>
              <w:lang w:eastAsia="he-IL" w:bidi="ar-SA"/>
            </w:rPr>
            <w:delText>60%, which is a default speed.</w:delText>
          </w:r>
        </w:del>
      </w:ins>
    </w:p>
    <w:p w14:paraId="749BBD05" w14:textId="070C90F8" w:rsidR="00360F46" w:rsidRPr="00360F46" w:rsidDel="00300057" w:rsidRDefault="00360F46" w:rsidP="00300057">
      <w:pPr>
        <w:pStyle w:val="BodyText"/>
        <w:ind w:left="0"/>
        <w:rPr>
          <w:ins w:id="1327" w:author="Vadim Pasternak [2]" w:date="2017-10-31T18:58:00Z"/>
          <w:del w:id="1328" w:author="Vadim Pasternak" w:date="2018-12-06T01:16:00Z"/>
          <w:color w:val="00B050"/>
          <w:lang w:eastAsia="he-IL" w:bidi="ar-SA"/>
        </w:rPr>
        <w:pPrChange w:id="1329" w:author="Vadim Pasternak" w:date="2018-12-06T01:18:00Z">
          <w:pPr>
            <w:pStyle w:val="BodyText"/>
          </w:pPr>
        </w:pPrChange>
      </w:pPr>
      <w:ins w:id="1330" w:author="Vadim Pasternak [2]" w:date="2017-10-31T18:58:00Z">
        <w:del w:id="1331" w:author="Vadim Pasternak" w:date="2018-12-06T01:16:00Z">
          <w:r w:rsidRPr="00360F46" w:rsidDel="00300057">
            <w:rPr>
              <w:color w:val="00B050"/>
              <w:lang w:eastAsia="he-IL" w:bidi="ar-SA"/>
            </w:rPr>
            <w:delText>cat /bsp/thermal_zone/mlxsw/cooling0_current_state</w:delText>
          </w:r>
        </w:del>
      </w:ins>
    </w:p>
    <w:p w14:paraId="2491489F" w14:textId="20BCBCEA" w:rsidR="00360F46" w:rsidDel="00300057" w:rsidRDefault="00360F46" w:rsidP="00300057">
      <w:pPr>
        <w:pStyle w:val="BodyText"/>
        <w:ind w:left="0"/>
        <w:rPr>
          <w:ins w:id="1332" w:author="Vadim Pasternak [2]" w:date="2017-10-31T18:58:00Z"/>
          <w:del w:id="1333" w:author="Vadim Pasternak" w:date="2018-12-06T01:16:00Z"/>
          <w:color w:val="00B050"/>
          <w:lang w:eastAsia="he-IL" w:bidi="ar-SA"/>
        </w:rPr>
        <w:pPrChange w:id="1334" w:author="Vadim Pasternak" w:date="2018-12-06T01:18:00Z">
          <w:pPr>
            <w:pStyle w:val="BodyText"/>
          </w:pPr>
        </w:pPrChange>
      </w:pPr>
      <w:ins w:id="1335" w:author="Vadim Pasternak [2]" w:date="2017-10-31T18:58:00Z">
        <w:del w:id="1336" w:author="Vadim Pasternak" w:date="2018-12-06T01:16:00Z">
          <w:r w:rsidRPr="00360F46" w:rsidDel="00300057">
            <w:rPr>
              <w:color w:val="00B050"/>
              <w:lang w:eastAsia="he-IL" w:bidi="ar-SA"/>
            </w:rPr>
            <w:delText>6</w:delText>
          </w:r>
        </w:del>
      </w:ins>
    </w:p>
    <w:p w14:paraId="4EBCB3AB" w14:textId="3E415CD1" w:rsidR="00360F46" w:rsidDel="00300057" w:rsidRDefault="00360F46" w:rsidP="00300057">
      <w:pPr>
        <w:pStyle w:val="BodyText"/>
        <w:ind w:left="0"/>
        <w:rPr>
          <w:ins w:id="1337" w:author="Vadim Pasternak [2]" w:date="2017-10-31T18:58:00Z"/>
          <w:del w:id="1338" w:author="Vadim Pasternak" w:date="2018-12-06T01:16:00Z"/>
          <w:color w:val="00B050"/>
          <w:lang w:eastAsia="he-IL" w:bidi="ar-SA"/>
        </w:rPr>
        <w:pPrChange w:id="1339" w:author="Vadim Pasternak" w:date="2018-12-06T01:18:00Z">
          <w:pPr>
            <w:pStyle w:val="BodyText"/>
          </w:pPr>
        </w:pPrChange>
      </w:pPr>
      <w:ins w:id="1340" w:author="Vadim Pasternak [2]" w:date="2017-10-31T18:58:00Z">
        <w:del w:id="1341" w:author="Vadim Pasternak" w:date="2018-12-06T01:16:00Z">
          <w:r w:rsidDel="00300057">
            <w:rPr>
              <w:color w:val="00B050"/>
              <w:lang w:eastAsia="he-IL" w:bidi="ar-SA"/>
            </w:rPr>
            <w:delText xml:space="preserve">cat </w:delText>
          </w:r>
          <w:r w:rsidRPr="00E87477" w:rsidDel="00300057">
            <w:rPr>
              <w:color w:val="00B050"/>
              <w:lang w:eastAsia="he-IL" w:bidi="ar-SA"/>
            </w:rPr>
            <w:delText>/bsp/thermal_zone/mlxsw/</w:delText>
          </w:r>
          <w:r w:rsidDel="00300057">
            <w:rPr>
              <w:color w:val="00B050"/>
              <w:lang w:eastAsia="he-IL" w:bidi="ar-SA"/>
            </w:rPr>
            <w:delText>mode</w:delText>
          </w:r>
        </w:del>
      </w:ins>
    </w:p>
    <w:p w14:paraId="069048CE" w14:textId="4F4246F6" w:rsidR="00360F46" w:rsidDel="00300057" w:rsidRDefault="00360F46" w:rsidP="00300057">
      <w:pPr>
        <w:pStyle w:val="BodyText"/>
        <w:ind w:left="0"/>
        <w:rPr>
          <w:ins w:id="1342" w:author="Vadim Pasternak [2]" w:date="2017-10-31T18:58:00Z"/>
          <w:del w:id="1343" w:author="Vadim Pasternak" w:date="2018-12-06T01:16:00Z"/>
          <w:color w:val="00B050"/>
          <w:lang w:eastAsia="he-IL" w:bidi="ar-SA"/>
        </w:rPr>
        <w:pPrChange w:id="1344" w:author="Vadim Pasternak" w:date="2018-12-06T01:18:00Z">
          <w:pPr>
            <w:pStyle w:val="BodyText"/>
          </w:pPr>
        </w:pPrChange>
      </w:pPr>
      <w:ins w:id="1345" w:author="Vadim Pasternak [2]" w:date="2017-10-31T18:58:00Z">
        <w:del w:id="1346" w:author="Vadim Pasternak" w:date="2018-12-06T01:16:00Z">
          <w:r w:rsidRPr="00360F46" w:rsidDel="00300057">
            <w:rPr>
              <w:color w:val="00B050"/>
              <w:lang w:eastAsia="he-IL" w:bidi="ar-SA"/>
            </w:rPr>
            <w:delText>disabled</w:delText>
          </w:r>
        </w:del>
      </w:ins>
    </w:p>
    <w:p w14:paraId="53131E9A" w14:textId="3CA9219C" w:rsidR="00360F46" w:rsidDel="00300057" w:rsidRDefault="00360F46" w:rsidP="00300057">
      <w:pPr>
        <w:pStyle w:val="BodyText"/>
        <w:ind w:left="0"/>
        <w:rPr>
          <w:ins w:id="1347" w:author="Vadim Pasternak [2]" w:date="2017-10-31T18:29:00Z"/>
          <w:del w:id="1348" w:author="Vadim Pasternak" w:date="2018-12-06T01:16:00Z"/>
          <w:color w:val="00B050"/>
          <w:lang w:eastAsia="he-IL" w:bidi="ar-SA"/>
        </w:rPr>
        <w:pPrChange w:id="1349" w:author="Vadim Pasternak" w:date="2018-12-06T01:18:00Z">
          <w:pPr>
            <w:pStyle w:val="BodyText"/>
          </w:pPr>
        </w:pPrChange>
      </w:pPr>
    </w:p>
    <w:p w14:paraId="18ECCAC7" w14:textId="2F5BA042" w:rsidR="00E87477" w:rsidDel="00300057" w:rsidRDefault="00E87477" w:rsidP="00300057">
      <w:pPr>
        <w:pStyle w:val="BodyText"/>
        <w:ind w:left="0"/>
        <w:rPr>
          <w:ins w:id="1350" w:author="Vadim Pasternak [2]" w:date="2017-10-31T18:28:00Z"/>
          <w:del w:id="1351" w:author="Vadim Pasternak" w:date="2018-12-06T01:16:00Z"/>
          <w:color w:val="00B050"/>
          <w:lang w:eastAsia="he-IL" w:bidi="ar-SA"/>
        </w:rPr>
        <w:pPrChange w:id="1352" w:author="Vadim Pasternak" w:date="2018-12-06T01:18:00Z">
          <w:pPr>
            <w:pStyle w:val="BodyText"/>
          </w:pPr>
        </w:pPrChange>
      </w:pPr>
      <w:ins w:id="1353" w:author="Vadim Pasternak [2]" w:date="2017-10-31T18:29:00Z">
        <w:del w:id="1354" w:author="Vadim Pasternak" w:date="2018-12-06T01:16:00Z">
          <w:r w:rsidDel="00300057">
            <w:rPr>
              <w:color w:val="00B050"/>
              <w:lang w:eastAsia="he-IL" w:bidi="ar-SA"/>
            </w:rPr>
            <w:delText>To activate</w:delText>
          </w:r>
        </w:del>
      </w:ins>
      <w:ins w:id="1355" w:author="Vadim Pasternak [2]" w:date="2017-10-31T18:58:00Z">
        <w:del w:id="1356" w:author="Vadim Pasternak" w:date="2018-12-06T01:16:00Z">
          <w:r w:rsidR="00360F46" w:rsidDel="00300057">
            <w:rPr>
              <w:color w:val="00B050"/>
              <w:lang w:eastAsia="he-IL" w:bidi="ar-SA"/>
            </w:rPr>
            <w:delText xml:space="preserve"> thermal algoritm</w:delText>
          </w:r>
        </w:del>
      </w:ins>
      <w:ins w:id="1357" w:author="Vadim Pasternak [2]" w:date="2017-10-31T18:29:00Z">
        <w:del w:id="1358" w:author="Vadim Pasternak" w:date="2018-12-06T01:16:00Z">
          <w:r w:rsidDel="00300057">
            <w:rPr>
              <w:color w:val="00B050"/>
              <w:lang w:eastAsia="he-IL" w:bidi="ar-SA"/>
            </w:rPr>
            <w:delText>:</w:delText>
          </w:r>
        </w:del>
      </w:ins>
    </w:p>
    <w:p w14:paraId="6C856450" w14:textId="4F9DB7BA" w:rsidR="00E87477" w:rsidDel="00300057" w:rsidRDefault="00E87477" w:rsidP="00300057">
      <w:pPr>
        <w:pStyle w:val="BodyText"/>
        <w:ind w:left="0"/>
        <w:rPr>
          <w:ins w:id="1359" w:author="Vadim Pasternak [2]" w:date="2017-10-31T18:30:00Z"/>
          <w:del w:id="1360" w:author="Vadim Pasternak" w:date="2018-12-06T01:16:00Z"/>
          <w:color w:val="00B050"/>
          <w:lang w:eastAsia="he-IL" w:bidi="ar-SA"/>
        </w:rPr>
        <w:pPrChange w:id="1361" w:author="Vadim Pasternak" w:date="2018-12-06T01:18:00Z">
          <w:pPr>
            <w:pStyle w:val="BodyText"/>
          </w:pPr>
        </w:pPrChange>
      </w:pPr>
      <w:ins w:id="1362" w:author="Vadim Pasternak [2]" w:date="2017-10-31T18:30:00Z">
        <w:del w:id="1363" w:author="Vadim Pasternak" w:date="2018-12-06T01:16:00Z">
          <w:r w:rsidDel="00300057">
            <w:rPr>
              <w:color w:val="00B050"/>
              <w:lang w:eastAsia="he-IL" w:bidi="ar-SA"/>
            </w:rPr>
            <w:delText xml:space="preserve">echo enabled &gt; </w:delText>
          </w:r>
        </w:del>
      </w:ins>
      <w:ins w:id="1364" w:author="Vadim Pasternak [2]" w:date="2017-10-31T18:28:00Z">
        <w:del w:id="1365" w:author="Vadim Pasternak" w:date="2018-12-06T01:16:00Z">
          <w:r w:rsidRPr="00E87477" w:rsidDel="00300057">
            <w:rPr>
              <w:color w:val="00B050"/>
              <w:lang w:eastAsia="he-IL" w:bidi="ar-SA"/>
            </w:rPr>
            <w:delText>/bsp/thermal_zone/mlxsw/</w:delText>
          </w:r>
        </w:del>
      </w:ins>
      <w:ins w:id="1366" w:author="Vadim Pasternak [2]" w:date="2017-10-31T18:29:00Z">
        <w:del w:id="1367" w:author="Vadim Pasternak" w:date="2018-12-06T01:16:00Z">
          <w:r w:rsidDel="00300057">
            <w:rPr>
              <w:color w:val="00B050"/>
              <w:lang w:eastAsia="he-IL" w:bidi="ar-SA"/>
            </w:rPr>
            <w:delText>mode</w:delText>
          </w:r>
        </w:del>
      </w:ins>
    </w:p>
    <w:p w14:paraId="6B40A5DB" w14:textId="4D3621EF" w:rsidR="00E87477" w:rsidDel="00300057" w:rsidRDefault="00E87477" w:rsidP="00300057">
      <w:pPr>
        <w:pStyle w:val="BodyText"/>
        <w:ind w:left="0"/>
        <w:rPr>
          <w:ins w:id="1368" w:author="Vadim Pasternak [2]" w:date="2017-10-31T18:30:00Z"/>
          <w:del w:id="1369" w:author="Vadim Pasternak" w:date="2018-12-06T01:16:00Z"/>
          <w:color w:val="00B050"/>
          <w:lang w:eastAsia="he-IL" w:bidi="ar-SA"/>
        </w:rPr>
        <w:pPrChange w:id="1370" w:author="Vadim Pasternak" w:date="2018-12-06T01:18:00Z">
          <w:pPr>
            <w:pStyle w:val="BodyText"/>
          </w:pPr>
        </w:pPrChange>
      </w:pPr>
      <w:ins w:id="1371" w:author="Vadim Pasternak [2]" w:date="2017-10-31T18:30:00Z">
        <w:del w:id="1372" w:author="Vadim Pasternak" w:date="2018-12-06T01:16:00Z">
          <w:r w:rsidDel="00300057">
            <w:rPr>
              <w:color w:val="00B050"/>
              <w:lang w:eastAsia="he-IL" w:bidi="ar-SA"/>
            </w:rPr>
            <w:delText>To deactivate</w:delText>
          </w:r>
        </w:del>
      </w:ins>
      <w:ins w:id="1373" w:author="Vadim Pasternak [2]" w:date="2017-10-31T18:58:00Z">
        <w:del w:id="1374" w:author="Vadim Pasternak" w:date="2018-12-06T01:16:00Z">
          <w:r w:rsidR="00360F46" w:rsidDel="00300057">
            <w:rPr>
              <w:color w:val="00B050"/>
              <w:lang w:eastAsia="he-IL" w:bidi="ar-SA"/>
            </w:rPr>
            <w:delText xml:space="preserve"> thermal algoritm</w:delText>
          </w:r>
        </w:del>
      </w:ins>
      <w:ins w:id="1375" w:author="Vadim Pasternak [2]" w:date="2017-10-31T18:30:00Z">
        <w:del w:id="1376" w:author="Vadim Pasternak" w:date="2018-12-06T01:16:00Z">
          <w:r w:rsidDel="00300057">
            <w:rPr>
              <w:color w:val="00B050"/>
              <w:lang w:eastAsia="he-IL" w:bidi="ar-SA"/>
            </w:rPr>
            <w:delText>:</w:delText>
          </w:r>
        </w:del>
      </w:ins>
    </w:p>
    <w:p w14:paraId="1874BBDD" w14:textId="21A2DA07" w:rsidR="00E87477" w:rsidDel="00300057" w:rsidRDefault="00E87477" w:rsidP="00300057">
      <w:pPr>
        <w:pStyle w:val="BodyText"/>
        <w:ind w:left="0"/>
        <w:rPr>
          <w:ins w:id="1377" w:author="Vadim Pasternak [2]" w:date="2017-10-31T18:56:00Z"/>
          <w:del w:id="1378" w:author="Vadim Pasternak" w:date="2018-12-06T01:16:00Z"/>
          <w:color w:val="00B050"/>
          <w:lang w:eastAsia="he-IL" w:bidi="ar-SA"/>
        </w:rPr>
        <w:pPrChange w:id="1379" w:author="Vadim Pasternak" w:date="2018-12-06T01:18:00Z">
          <w:pPr>
            <w:pStyle w:val="BodyText"/>
          </w:pPr>
        </w:pPrChange>
      </w:pPr>
      <w:ins w:id="1380" w:author="Vadim Pasternak [2]" w:date="2017-10-31T18:30:00Z">
        <w:del w:id="1381" w:author="Vadim Pasternak" w:date="2018-12-06T01:16:00Z">
          <w:r w:rsidDel="00300057">
            <w:rPr>
              <w:color w:val="00B050"/>
              <w:lang w:eastAsia="he-IL" w:bidi="ar-SA"/>
            </w:rPr>
            <w:delText xml:space="preserve">echo </w:delText>
          </w:r>
          <w:r w:rsidRPr="00E87477" w:rsidDel="00300057">
            <w:rPr>
              <w:color w:val="00B050"/>
              <w:lang w:eastAsia="he-IL" w:bidi="ar-SA"/>
            </w:rPr>
            <w:delText>disabled</w:delText>
          </w:r>
          <w:r w:rsidDel="00300057">
            <w:rPr>
              <w:color w:val="00B050"/>
              <w:lang w:eastAsia="he-IL" w:bidi="ar-SA"/>
            </w:rPr>
            <w:delText xml:space="preserve"> &gt; </w:delText>
          </w:r>
          <w:r w:rsidRPr="00E87477" w:rsidDel="00300057">
            <w:rPr>
              <w:color w:val="00B050"/>
              <w:lang w:eastAsia="he-IL" w:bidi="ar-SA"/>
            </w:rPr>
            <w:delText>/bsp/thermal_zone/mlxsw/</w:delText>
          </w:r>
          <w:r w:rsidDel="00300057">
            <w:rPr>
              <w:color w:val="00B050"/>
              <w:lang w:eastAsia="he-IL" w:bidi="ar-SA"/>
            </w:rPr>
            <w:delText>mode</w:delText>
          </w:r>
        </w:del>
      </w:ins>
    </w:p>
    <w:p w14:paraId="0D96EFAE" w14:textId="7F930F16" w:rsidR="00E87477" w:rsidDel="00300057" w:rsidRDefault="00E87477" w:rsidP="00300057">
      <w:pPr>
        <w:pStyle w:val="BodyText"/>
        <w:ind w:left="0"/>
        <w:rPr>
          <w:ins w:id="1382" w:author="Vadim Pasternak [2]" w:date="2017-10-31T18:33:00Z"/>
          <w:del w:id="1383" w:author="Vadim Pasternak" w:date="2018-12-06T01:16:00Z"/>
          <w:color w:val="00B050"/>
          <w:lang w:eastAsia="he-IL" w:bidi="ar-SA"/>
        </w:rPr>
        <w:pPrChange w:id="1384" w:author="Vadim Pasternak" w:date="2018-12-06T01:18:00Z">
          <w:pPr>
            <w:pStyle w:val="BodyText"/>
          </w:pPr>
        </w:pPrChange>
      </w:pPr>
    </w:p>
    <w:p w14:paraId="72758BE6" w14:textId="7F6D8121" w:rsidR="00E87477" w:rsidDel="00300057" w:rsidRDefault="001F3AC1" w:rsidP="00300057">
      <w:pPr>
        <w:pStyle w:val="BodyText"/>
        <w:ind w:left="0"/>
        <w:rPr>
          <w:ins w:id="1385" w:author="Vadim Pasternak [2]" w:date="2017-10-31T19:09:00Z"/>
          <w:del w:id="1386" w:author="Vadim Pasternak" w:date="2018-12-06T01:16:00Z"/>
          <w:color w:val="00B050"/>
          <w:lang w:eastAsia="he-IL" w:bidi="ar-SA"/>
        </w:rPr>
        <w:pPrChange w:id="1387" w:author="Vadim Pasternak" w:date="2018-12-06T01:18:00Z">
          <w:pPr>
            <w:pStyle w:val="BodyText"/>
          </w:pPr>
        </w:pPrChange>
      </w:pPr>
      <w:ins w:id="1388" w:author="Vadim Pasternak [2]" w:date="2017-10-31T18:34:00Z">
        <w:del w:id="1389" w:author="Vadim Pasternak" w:date="2018-12-06T01:16:00Z">
          <w:r w:rsidRPr="004B7524" w:rsidDel="00300057">
            <w:rPr>
              <w:color w:val="00B050"/>
              <w:lang w:eastAsia="he-IL" w:bidi="ar-SA"/>
            </w:rPr>
            <w:delText>Thermal zone</w:delText>
          </w:r>
          <w:r w:rsidDel="00300057">
            <w:rPr>
              <w:color w:val="00B050"/>
              <w:lang w:eastAsia="he-IL" w:bidi="ar-SA"/>
            </w:rPr>
            <w:delText xml:space="preserve"> mlsxw contains five trip points, which can be configured </w:delText>
          </w:r>
        </w:del>
      </w:ins>
      <w:ins w:id="1390" w:author="Vadim Pasternak [2]" w:date="2017-10-31T18:35:00Z">
        <w:del w:id="1391" w:author="Vadim Pasternak" w:date="2018-12-06T01:16:00Z">
          <w:r w:rsidDel="00300057">
            <w:rPr>
              <w:color w:val="00B050"/>
              <w:lang w:eastAsia="he-IL" w:bidi="ar-SA"/>
            </w:rPr>
            <w:delText>(in mi</w:delText>
          </w:r>
        </w:del>
      </w:ins>
      <w:ins w:id="1392" w:author="Vadim Pasternak [2]" w:date="2017-10-31T18:37:00Z">
        <w:del w:id="1393" w:author="Vadim Pasternak" w:date="2018-12-06T01:16:00Z">
          <w:r w:rsidDel="00300057">
            <w:rPr>
              <w:color w:val="00B050"/>
              <w:lang w:eastAsia="he-IL" w:bidi="ar-SA"/>
            </w:rPr>
            <w:delText>lliCelsius</w:delText>
          </w:r>
        </w:del>
      </w:ins>
      <w:ins w:id="1394" w:author="Vadim Pasternak [2]" w:date="2017-10-31T18:38:00Z">
        <w:del w:id="1395" w:author="Vadim Pasternak" w:date="2018-12-06T01:16:00Z">
          <w:r w:rsidDel="00300057">
            <w:rPr>
              <w:color w:val="00B050"/>
              <w:lang w:eastAsia="he-IL" w:bidi="ar-SA"/>
            </w:rPr>
            <w:delText xml:space="preserve"> units</w:delText>
          </w:r>
        </w:del>
      </w:ins>
      <w:ins w:id="1396" w:author="Vadim Pasternak [2]" w:date="2017-10-31T18:35:00Z">
        <w:del w:id="1397" w:author="Vadim Pasternak" w:date="2018-12-06T01:16:00Z">
          <w:r w:rsidDel="00300057">
            <w:rPr>
              <w:color w:val="00B050"/>
              <w:lang w:eastAsia="he-IL" w:bidi="ar-SA"/>
            </w:rPr>
            <w:delText>)</w:delText>
          </w:r>
        </w:del>
      </w:ins>
      <w:ins w:id="1398" w:author="Vadim Pasternak [2]" w:date="2017-10-31T18:38:00Z">
        <w:del w:id="1399" w:author="Vadim Pasternak" w:date="2018-12-06T01:16:00Z">
          <w:r w:rsidDel="00300057">
            <w:rPr>
              <w:color w:val="00B050"/>
              <w:lang w:eastAsia="he-IL" w:bidi="ar-SA"/>
            </w:rPr>
            <w:delText xml:space="preserve">: from </w:delText>
          </w:r>
        </w:del>
      </w:ins>
      <w:ins w:id="1400" w:author="Vadim Pasternak [2]" w:date="2017-10-31T18:32:00Z">
        <w:del w:id="1401" w:author="Vadim Pasternak" w:date="2018-12-06T01:16:00Z">
          <w:r w:rsidR="00E87477" w:rsidRPr="00E87477" w:rsidDel="00300057">
            <w:rPr>
              <w:color w:val="00B050"/>
              <w:lang w:eastAsia="he-IL" w:bidi="ar-SA"/>
            </w:rPr>
            <w:delText>/bsp/thermal_zone/mlxsw/trip_point_0</w:delText>
          </w:r>
        </w:del>
      </w:ins>
      <w:ins w:id="1402" w:author="Vadim Pasternak [2]" w:date="2017-10-31T18:33:00Z">
        <w:del w:id="1403" w:author="Vadim Pasternak" w:date="2018-12-06T01:16:00Z">
          <w:r w:rsidR="00E87477" w:rsidDel="00300057">
            <w:rPr>
              <w:color w:val="00B050"/>
              <w:lang w:eastAsia="he-IL" w:bidi="ar-SA"/>
            </w:rPr>
            <w:delText xml:space="preserve"> to </w:delText>
          </w:r>
          <w:r w:rsidR="00E87477" w:rsidRPr="00E87477" w:rsidDel="00300057">
            <w:rPr>
              <w:color w:val="00B050"/>
              <w:lang w:eastAsia="he-IL" w:bidi="ar-SA"/>
            </w:rPr>
            <w:delText>/bsp/thermal_zone/mlxsw/trip_point_4</w:delText>
          </w:r>
        </w:del>
      </w:ins>
      <w:ins w:id="1404" w:author="Vadim Pasternak [2]" w:date="2017-10-31T18:38:00Z">
        <w:del w:id="1405" w:author="Vadim Pasternak" w:date="2018-12-06T01:16:00Z">
          <w:r w:rsidDel="00300057">
            <w:rPr>
              <w:color w:val="00B050"/>
              <w:lang w:eastAsia="he-IL" w:bidi="ar-SA"/>
            </w:rPr>
            <w:delText>.</w:delText>
          </w:r>
        </w:del>
      </w:ins>
    </w:p>
    <w:p w14:paraId="557FF323" w14:textId="5EE3125E" w:rsidR="0049786B" w:rsidDel="00300057" w:rsidRDefault="0049786B" w:rsidP="00300057">
      <w:pPr>
        <w:pStyle w:val="BodyText"/>
        <w:ind w:left="0"/>
        <w:rPr>
          <w:ins w:id="1406" w:author="Vadim Pasternak [2]" w:date="2017-10-31T18:44:00Z"/>
          <w:del w:id="1407" w:author="Vadim Pasternak" w:date="2018-12-06T01:16:00Z"/>
          <w:color w:val="00B050"/>
          <w:lang w:eastAsia="he-IL" w:bidi="ar-SA"/>
        </w:rPr>
        <w:pPrChange w:id="1408" w:author="Vadim Pasternak" w:date="2018-12-06T01:18:00Z">
          <w:pPr>
            <w:pStyle w:val="BodyText"/>
          </w:pPr>
        </w:pPrChange>
      </w:pPr>
      <w:ins w:id="1409" w:author="Vadim Pasternak [2]" w:date="2017-10-31T19:09:00Z">
        <w:del w:id="1410" w:author="Vadim Pasternak" w:date="2018-12-06T01:16:00Z">
          <w:r w:rsidDel="00300057">
            <w:rPr>
              <w:color w:val="00B050"/>
              <w:lang w:eastAsia="he-IL" w:bidi="ar-SA"/>
            </w:rPr>
            <w:delText xml:space="preserve">Below is the default table </w:delText>
          </w:r>
          <w:r w:rsidRPr="0049786B" w:rsidDel="00300057">
            <w:rPr>
              <w:b/>
              <w:bCs/>
              <w:i/>
              <w:iCs/>
              <w:color w:val="00B050"/>
              <w:lang w:eastAsia="he-IL" w:bidi="ar-SA"/>
              <w:rPrChange w:id="1411" w:author="Vadim Pasternak [2]" w:date="2017-10-31T19:10:00Z">
                <w:rPr>
                  <w:color w:val="00B050"/>
                  <w:lang w:eastAsia="he-IL" w:bidi="ar-SA"/>
                </w:rPr>
              </w:rPrChange>
            </w:rPr>
            <w:delText>(but we should re-consider it):</w:delText>
          </w:r>
        </w:del>
      </w:ins>
    </w:p>
    <w:tbl>
      <w:tblPr>
        <w:tblStyle w:val="TableGrid"/>
        <w:tblW w:w="0" w:type="auto"/>
        <w:tblInd w:w="851" w:type="dxa"/>
        <w:tblLook w:val="04A0" w:firstRow="1" w:lastRow="0" w:firstColumn="1" w:lastColumn="0" w:noHBand="0" w:noVBand="1"/>
        <w:tblPrChange w:id="1412" w:author="Vadim Pasternak [2]" w:date="2017-10-31T19:07:00Z">
          <w:tblPr>
            <w:tblStyle w:val="TableGrid"/>
            <w:tblW w:w="0" w:type="auto"/>
            <w:tblInd w:w="851" w:type="dxa"/>
            <w:tblLook w:val="04A0" w:firstRow="1" w:lastRow="0" w:firstColumn="1" w:lastColumn="0" w:noHBand="0" w:noVBand="1"/>
          </w:tblPr>
        </w:tblPrChange>
      </w:tblPr>
      <w:tblGrid>
        <w:gridCol w:w="2764"/>
        <w:gridCol w:w="2694"/>
        <w:gridCol w:w="2755"/>
        <w:tblGridChange w:id="1413">
          <w:tblGrid>
            <w:gridCol w:w="2764"/>
            <w:gridCol w:w="2694"/>
            <w:gridCol w:w="2755"/>
          </w:tblGrid>
        </w:tblGridChange>
      </w:tblGrid>
      <w:tr w:rsidR="00F554F3" w:rsidDel="00300057" w14:paraId="5D4F2A28" w14:textId="33CD6AC7" w:rsidTr="0049786B">
        <w:trPr>
          <w:ins w:id="1414" w:author="Vadim Pasternak [2]" w:date="2017-10-31T18:44:00Z"/>
          <w:del w:id="1415" w:author="Vadim Pasternak" w:date="2018-12-06T01:16:00Z"/>
        </w:trPr>
        <w:tc>
          <w:tcPr>
            <w:tcW w:w="2764" w:type="dxa"/>
            <w:tcPrChange w:id="1416" w:author="Vadim Pasternak [2]" w:date="2017-10-31T19:07:00Z">
              <w:tcPr>
                <w:tcW w:w="3021" w:type="dxa"/>
              </w:tcPr>
            </w:tcPrChange>
          </w:tcPr>
          <w:p w14:paraId="4B4C70FB" w14:textId="063C6E42" w:rsidR="00F554F3" w:rsidDel="00300057" w:rsidRDefault="00F554F3" w:rsidP="00300057">
            <w:pPr>
              <w:pStyle w:val="BodyText"/>
              <w:ind w:left="0"/>
              <w:rPr>
                <w:ins w:id="1417" w:author="Vadim Pasternak [2]" w:date="2017-10-31T18:44:00Z"/>
                <w:del w:id="1418" w:author="Vadim Pasternak" w:date="2018-12-06T01:16:00Z"/>
                <w:color w:val="00B050"/>
                <w:lang w:eastAsia="he-IL" w:bidi="ar-SA"/>
              </w:rPr>
              <w:pPrChange w:id="1419" w:author="Vadim Pasternak" w:date="2018-12-06T01:18:00Z">
                <w:pPr>
                  <w:pStyle w:val="BodyText"/>
                  <w:ind w:left="0"/>
                </w:pPr>
              </w:pPrChange>
            </w:pPr>
            <w:ins w:id="1420" w:author="Vadim Pasternak [2]" w:date="2017-10-31T18:48:00Z">
              <w:del w:id="1421" w:author="Vadim Pasternak" w:date="2018-12-06T01:16:00Z">
                <w:r w:rsidDel="00300057">
                  <w:rPr>
                    <w:color w:val="00B050"/>
                    <w:lang w:eastAsia="he-IL" w:bidi="ar-SA"/>
                  </w:rPr>
                  <w:delText>Temperature trip point</w:delText>
                </w:r>
              </w:del>
            </w:ins>
          </w:p>
        </w:tc>
        <w:tc>
          <w:tcPr>
            <w:tcW w:w="2694" w:type="dxa"/>
            <w:tcPrChange w:id="1422" w:author="Vadim Pasternak [2]" w:date="2017-10-31T19:07:00Z">
              <w:tcPr>
                <w:tcW w:w="3021" w:type="dxa"/>
              </w:tcPr>
            </w:tcPrChange>
          </w:tcPr>
          <w:p w14:paraId="4E973A81" w14:textId="1ABFD5E5" w:rsidR="00F554F3" w:rsidDel="00300057" w:rsidRDefault="00F554F3" w:rsidP="00300057">
            <w:pPr>
              <w:pStyle w:val="BodyText"/>
              <w:ind w:left="0"/>
              <w:rPr>
                <w:ins w:id="1423" w:author="Vadim Pasternak [2]" w:date="2017-10-31T18:44:00Z"/>
                <w:del w:id="1424" w:author="Vadim Pasternak" w:date="2018-12-06T01:16:00Z"/>
                <w:color w:val="00B050"/>
                <w:lang w:eastAsia="he-IL" w:bidi="ar-SA"/>
              </w:rPr>
              <w:pPrChange w:id="1425" w:author="Vadim Pasternak" w:date="2018-12-06T01:18:00Z">
                <w:pPr>
                  <w:pStyle w:val="BodyText"/>
                  <w:ind w:left="0"/>
                </w:pPr>
              </w:pPrChange>
            </w:pPr>
            <w:ins w:id="1426" w:author="Vadim Pasternak [2]" w:date="2017-10-31T18:45:00Z">
              <w:del w:id="1427" w:author="Vadim Pasternak" w:date="2018-12-06T01:16:00Z">
                <w:r w:rsidDel="00300057">
                  <w:rPr>
                    <w:color w:val="00B050"/>
                    <w:lang w:eastAsia="he-IL" w:bidi="ar-SA"/>
                  </w:rPr>
                  <w:delText xml:space="preserve">PWM </w:delText>
                </w:r>
              </w:del>
            </w:ins>
            <w:ins w:id="1428" w:author="Vadim Pasternak [2]" w:date="2017-10-31T18:52:00Z">
              <w:del w:id="1429" w:author="Vadim Pasternak" w:date="2018-12-06T01:16:00Z">
                <w:r w:rsidDel="00300057">
                  <w:rPr>
                    <w:color w:val="00B050"/>
                    <w:lang w:eastAsia="he-IL" w:bidi="ar-SA"/>
                  </w:rPr>
                  <w:delText>setting</w:delText>
                </w:r>
              </w:del>
            </w:ins>
          </w:p>
        </w:tc>
        <w:tc>
          <w:tcPr>
            <w:tcW w:w="2755" w:type="dxa"/>
            <w:tcPrChange w:id="1430" w:author="Vadim Pasternak [2]" w:date="2017-10-31T19:07:00Z">
              <w:tcPr>
                <w:tcW w:w="3022" w:type="dxa"/>
              </w:tcPr>
            </w:tcPrChange>
          </w:tcPr>
          <w:p w14:paraId="1AAC413B" w14:textId="018704BD" w:rsidR="00F554F3" w:rsidDel="00300057" w:rsidRDefault="00F554F3" w:rsidP="00300057">
            <w:pPr>
              <w:pStyle w:val="BodyText"/>
              <w:ind w:left="0"/>
              <w:rPr>
                <w:ins w:id="1431" w:author="Vadim Pasternak [2]" w:date="2017-10-31T18:44:00Z"/>
                <w:del w:id="1432" w:author="Vadim Pasternak" w:date="2018-12-06T01:16:00Z"/>
                <w:color w:val="00B050"/>
                <w:lang w:eastAsia="he-IL" w:bidi="ar-SA"/>
              </w:rPr>
              <w:pPrChange w:id="1433" w:author="Vadim Pasternak" w:date="2018-12-06T01:18:00Z">
                <w:pPr>
                  <w:pStyle w:val="BodyText"/>
                  <w:ind w:left="0"/>
                </w:pPr>
              </w:pPrChange>
            </w:pPr>
            <w:ins w:id="1434" w:author="Vadim Pasternak [2]" w:date="2017-10-31T18:52:00Z">
              <w:del w:id="1435" w:author="Vadim Pasternak" w:date="2018-12-06T01:16:00Z">
                <w:r w:rsidDel="00300057">
                  <w:rPr>
                    <w:color w:val="00B050"/>
                    <w:lang w:eastAsia="he-IL" w:bidi="ar-SA"/>
                  </w:rPr>
                  <w:delText>Thermal algorithm action</w:delText>
                </w:r>
              </w:del>
            </w:ins>
          </w:p>
        </w:tc>
      </w:tr>
      <w:tr w:rsidR="00F554F3" w:rsidDel="00300057" w14:paraId="377BDFFE" w14:textId="6C11D200" w:rsidTr="0049786B">
        <w:trPr>
          <w:ins w:id="1436" w:author="Vadim Pasternak [2]" w:date="2017-10-31T18:44:00Z"/>
          <w:del w:id="1437" w:author="Vadim Pasternak" w:date="2018-12-06T01:16:00Z"/>
        </w:trPr>
        <w:tc>
          <w:tcPr>
            <w:tcW w:w="2764" w:type="dxa"/>
            <w:tcPrChange w:id="1438" w:author="Vadim Pasternak [2]" w:date="2017-10-31T19:07:00Z">
              <w:tcPr>
                <w:tcW w:w="3021" w:type="dxa"/>
              </w:tcPr>
            </w:tcPrChange>
          </w:tcPr>
          <w:p w14:paraId="41112370" w14:textId="360F8945" w:rsidR="00F554F3" w:rsidDel="00300057" w:rsidRDefault="00F554F3" w:rsidP="00300057">
            <w:pPr>
              <w:pStyle w:val="BodyText"/>
              <w:ind w:left="0"/>
              <w:rPr>
                <w:ins w:id="1439" w:author="Vadim Pasternak [2]" w:date="2017-10-31T18:44:00Z"/>
                <w:del w:id="1440" w:author="Vadim Pasternak" w:date="2018-12-06T01:16:00Z"/>
                <w:color w:val="00B050"/>
                <w:lang w:eastAsia="he-IL" w:bidi="ar-SA"/>
              </w:rPr>
              <w:pPrChange w:id="1441" w:author="Vadim Pasternak" w:date="2018-12-06T01:18:00Z">
                <w:pPr>
                  <w:pStyle w:val="BodyText"/>
                  <w:ind w:left="0"/>
                </w:pPr>
              </w:pPrChange>
            </w:pPr>
            <w:ins w:id="1442" w:author="Vadim Pasternak [2]" w:date="2017-10-31T18:49:00Z">
              <w:del w:id="1443" w:author="Vadim Pasternak" w:date="2018-12-06T01:16:00Z">
                <w:r w:rsidDel="00300057">
                  <w:rPr>
                    <w:color w:val="00B050"/>
                    <w:lang w:eastAsia="he-IL" w:bidi="ar-SA"/>
                  </w:rPr>
                  <w:delText>75000</w:delText>
                </w:r>
              </w:del>
            </w:ins>
          </w:p>
        </w:tc>
        <w:tc>
          <w:tcPr>
            <w:tcW w:w="2694" w:type="dxa"/>
            <w:tcPrChange w:id="1444" w:author="Vadim Pasternak [2]" w:date="2017-10-31T19:07:00Z">
              <w:tcPr>
                <w:tcW w:w="3021" w:type="dxa"/>
              </w:tcPr>
            </w:tcPrChange>
          </w:tcPr>
          <w:p w14:paraId="49895089" w14:textId="0583B1EA" w:rsidR="00F554F3" w:rsidDel="00300057" w:rsidRDefault="00F554F3" w:rsidP="00300057">
            <w:pPr>
              <w:pStyle w:val="BodyText"/>
              <w:ind w:left="0"/>
              <w:rPr>
                <w:ins w:id="1445" w:author="Vadim Pasternak [2]" w:date="2017-10-31T18:44:00Z"/>
                <w:del w:id="1446" w:author="Vadim Pasternak" w:date="2018-12-06T01:16:00Z"/>
                <w:color w:val="00B050"/>
                <w:lang w:eastAsia="he-IL" w:bidi="ar-SA"/>
              </w:rPr>
              <w:pPrChange w:id="1447" w:author="Vadim Pasternak" w:date="2018-12-06T01:18:00Z">
                <w:pPr>
                  <w:pStyle w:val="BodyText"/>
                  <w:ind w:left="0"/>
                </w:pPr>
              </w:pPrChange>
            </w:pPr>
            <w:ins w:id="1448" w:author="Vadim Pasternak [2]" w:date="2017-10-31T18:45:00Z">
              <w:del w:id="1449" w:author="Vadim Pasternak" w:date="2018-12-06T01:16:00Z">
                <w:r w:rsidRPr="00F554F3" w:rsidDel="00300057">
                  <w:rPr>
                    <w:color w:val="00B050"/>
                    <w:lang w:eastAsia="he-IL" w:bidi="ar-SA"/>
                  </w:rPr>
                  <w:delText>0-40%</w:delText>
                </w:r>
              </w:del>
            </w:ins>
          </w:p>
        </w:tc>
        <w:tc>
          <w:tcPr>
            <w:tcW w:w="2755" w:type="dxa"/>
            <w:tcPrChange w:id="1450" w:author="Vadim Pasternak [2]" w:date="2017-10-31T19:07:00Z">
              <w:tcPr>
                <w:tcW w:w="3022" w:type="dxa"/>
              </w:tcPr>
            </w:tcPrChange>
          </w:tcPr>
          <w:p w14:paraId="33E3713C" w14:textId="3AD72E23" w:rsidR="00F554F3" w:rsidDel="00300057" w:rsidRDefault="00F554F3" w:rsidP="00300057">
            <w:pPr>
              <w:pStyle w:val="BodyText"/>
              <w:ind w:left="0"/>
              <w:rPr>
                <w:ins w:id="1451" w:author="Vadim Pasternak [2]" w:date="2017-10-31T18:44:00Z"/>
                <w:del w:id="1452" w:author="Vadim Pasternak" w:date="2018-12-06T01:16:00Z"/>
                <w:color w:val="00B050"/>
                <w:lang w:eastAsia="he-IL" w:bidi="ar-SA"/>
              </w:rPr>
              <w:pPrChange w:id="1453" w:author="Vadim Pasternak" w:date="2018-12-06T01:18:00Z">
                <w:pPr>
                  <w:pStyle w:val="BodyText"/>
                  <w:ind w:left="0"/>
                </w:pPr>
              </w:pPrChange>
            </w:pPr>
            <w:ins w:id="1454" w:author="Vadim Pasternak [2]" w:date="2017-10-31T18:52:00Z">
              <w:del w:id="1455" w:author="Vadim Pasternak" w:date="2018-12-06T01:16:00Z">
                <w:r w:rsidDel="00300057">
                  <w:rPr>
                    <w:color w:val="00B050"/>
                    <w:lang w:eastAsia="he-IL" w:bidi="ar-SA"/>
                  </w:rPr>
                  <w:delText>PWM</w:delText>
                </w:r>
              </w:del>
            </w:ins>
            <w:ins w:id="1456" w:author="Vadim Pasternak [2]" w:date="2017-10-31T18:53:00Z">
              <w:del w:id="1457" w:author="Vadim Pasternak" w:date="2018-12-06T01:16:00Z">
                <w:r w:rsidDel="00300057">
                  <w:rPr>
                    <w:color w:val="00B050"/>
                    <w:lang w:eastAsia="he-IL" w:bidi="ar-SA"/>
                  </w:rPr>
                  <w:delText xml:space="preserve"> throttling according to the temperature trend</w:delText>
                </w:r>
              </w:del>
            </w:ins>
            <w:ins w:id="1458" w:author="Vadim Pasternak [2]" w:date="2017-10-31T18:54:00Z">
              <w:del w:id="1459" w:author="Vadim Pasternak" w:date="2018-12-06T01:16:00Z">
                <w:r w:rsidDel="00300057">
                  <w:rPr>
                    <w:color w:val="00B050"/>
                    <w:lang w:eastAsia="he-IL" w:bidi="ar-SA"/>
                  </w:rPr>
                  <w:delText xml:space="preserve"> in range 0-40%</w:delText>
                </w:r>
              </w:del>
            </w:ins>
          </w:p>
        </w:tc>
      </w:tr>
      <w:tr w:rsidR="00F554F3" w:rsidDel="00300057" w14:paraId="5863640B" w14:textId="433614AF" w:rsidTr="0049786B">
        <w:trPr>
          <w:ins w:id="1460" w:author="Vadim Pasternak [2]" w:date="2017-10-31T18:44:00Z"/>
          <w:del w:id="1461" w:author="Vadim Pasternak" w:date="2018-12-06T01:16:00Z"/>
        </w:trPr>
        <w:tc>
          <w:tcPr>
            <w:tcW w:w="2764" w:type="dxa"/>
            <w:tcPrChange w:id="1462" w:author="Vadim Pasternak [2]" w:date="2017-10-31T19:07:00Z">
              <w:tcPr>
                <w:tcW w:w="3021" w:type="dxa"/>
              </w:tcPr>
            </w:tcPrChange>
          </w:tcPr>
          <w:p w14:paraId="264CDAE8" w14:textId="07E79757" w:rsidR="00F554F3" w:rsidDel="00300057" w:rsidRDefault="00F554F3" w:rsidP="00300057">
            <w:pPr>
              <w:pStyle w:val="BodyText"/>
              <w:ind w:left="0"/>
              <w:rPr>
                <w:ins w:id="1463" w:author="Vadim Pasternak [2]" w:date="2017-10-31T18:44:00Z"/>
                <w:del w:id="1464" w:author="Vadim Pasternak" w:date="2018-12-06T01:16:00Z"/>
                <w:color w:val="00B050"/>
                <w:lang w:eastAsia="he-IL" w:bidi="ar-SA"/>
              </w:rPr>
              <w:pPrChange w:id="1465" w:author="Vadim Pasternak" w:date="2018-12-06T01:18:00Z">
                <w:pPr>
                  <w:pStyle w:val="BodyText"/>
                  <w:ind w:left="0"/>
                </w:pPr>
              </w:pPrChange>
            </w:pPr>
            <w:ins w:id="1466" w:author="Vadim Pasternak [2]" w:date="2017-10-31T18:49:00Z">
              <w:del w:id="1467" w:author="Vadim Pasternak" w:date="2018-12-06T01:16:00Z">
                <w:r w:rsidDel="00300057">
                  <w:rPr>
                    <w:color w:val="00B050"/>
                    <w:lang w:eastAsia="he-IL" w:bidi="ar-SA"/>
                  </w:rPr>
                  <w:delText>80000</w:delText>
                </w:r>
              </w:del>
            </w:ins>
          </w:p>
        </w:tc>
        <w:tc>
          <w:tcPr>
            <w:tcW w:w="2694" w:type="dxa"/>
            <w:tcPrChange w:id="1468" w:author="Vadim Pasternak [2]" w:date="2017-10-31T19:07:00Z">
              <w:tcPr>
                <w:tcW w:w="3021" w:type="dxa"/>
              </w:tcPr>
            </w:tcPrChange>
          </w:tcPr>
          <w:p w14:paraId="6D76C2A1" w14:textId="1E9FDC99" w:rsidR="00F554F3" w:rsidDel="00300057" w:rsidRDefault="00F554F3" w:rsidP="00300057">
            <w:pPr>
              <w:pStyle w:val="BodyText"/>
              <w:ind w:left="0"/>
              <w:rPr>
                <w:ins w:id="1469" w:author="Vadim Pasternak [2]" w:date="2017-10-31T18:44:00Z"/>
                <w:del w:id="1470" w:author="Vadim Pasternak" w:date="2018-12-06T01:16:00Z"/>
                <w:color w:val="00B050"/>
                <w:lang w:eastAsia="he-IL" w:bidi="ar-SA"/>
              </w:rPr>
              <w:pPrChange w:id="1471" w:author="Vadim Pasternak" w:date="2018-12-06T01:18:00Z">
                <w:pPr>
                  <w:pStyle w:val="BodyText"/>
                  <w:ind w:left="0"/>
                </w:pPr>
              </w:pPrChange>
            </w:pPr>
            <w:ins w:id="1472" w:author="Vadim Pasternak [2]" w:date="2017-10-31T18:45:00Z">
              <w:del w:id="1473" w:author="Vadim Pasternak" w:date="2018-12-06T01:16:00Z">
                <w:r w:rsidRPr="00F554F3" w:rsidDel="00300057">
                  <w:rPr>
                    <w:color w:val="00B050"/>
                    <w:lang w:eastAsia="he-IL" w:bidi="ar-SA"/>
                  </w:rPr>
                  <w:delText>40-100%</w:delText>
                </w:r>
              </w:del>
            </w:ins>
          </w:p>
        </w:tc>
        <w:tc>
          <w:tcPr>
            <w:tcW w:w="2755" w:type="dxa"/>
            <w:tcPrChange w:id="1474" w:author="Vadim Pasternak [2]" w:date="2017-10-31T19:07:00Z">
              <w:tcPr>
                <w:tcW w:w="3022" w:type="dxa"/>
              </w:tcPr>
            </w:tcPrChange>
          </w:tcPr>
          <w:p w14:paraId="00159E37" w14:textId="6E6C1387" w:rsidR="00F554F3" w:rsidDel="00300057" w:rsidRDefault="00F554F3" w:rsidP="00300057">
            <w:pPr>
              <w:pStyle w:val="BodyText"/>
              <w:ind w:left="0"/>
              <w:rPr>
                <w:ins w:id="1475" w:author="Vadim Pasternak [2]" w:date="2017-10-31T18:44:00Z"/>
                <w:del w:id="1476" w:author="Vadim Pasternak" w:date="2018-12-06T01:16:00Z"/>
                <w:color w:val="00B050"/>
                <w:lang w:eastAsia="he-IL" w:bidi="ar-SA"/>
              </w:rPr>
              <w:pPrChange w:id="1477" w:author="Vadim Pasternak" w:date="2018-12-06T01:18:00Z">
                <w:pPr>
                  <w:pStyle w:val="BodyText"/>
                  <w:ind w:left="0"/>
                </w:pPr>
              </w:pPrChange>
            </w:pPr>
            <w:ins w:id="1478" w:author="Vadim Pasternak [2]" w:date="2017-10-31T18:53:00Z">
              <w:del w:id="1479" w:author="Vadim Pasternak" w:date="2018-12-06T01:16:00Z">
                <w:r w:rsidDel="00300057">
                  <w:rPr>
                    <w:color w:val="00B050"/>
                    <w:lang w:eastAsia="he-IL" w:bidi="ar-SA"/>
                  </w:rPr>
                  <w:delText>PWM throttling according to the temperature trend</w:delText>
                </w:r>
              </w:del>
            </w:ins>
            <w:ins w:id="1480" w:author="Vadim Pasternak [2]" w:date="2017-10-31T18:54:00Z">
              <w:del w:id="1481" w:author="Vadim Pasternak" w:date="2018-12-06T01:16:00Z">
                <w:r w:rsidDel="00300057">
                  <w:rPr>
                    <w:color w:val="00B050"/>
                    <w:lang w:eastAsia="he-IL" w:bidi="ar-SA"/>
                  </w:rPr>
                  <w:delText xml:space="preserve"> in range 40-100%</w:delText>
                </w:r>
              </w:del>
            </w:ins>
          </w:p>
        </w:tc>
      </w:tr>
      <w:tr w:rsidR="00F554F3" w:rsidDel="00300057" w14:paraId="225E4642" w14:textId="2C898AC0" w:rsidTr="0049786B">
        <w:trPr>
          <w:ins w:id="1482" w:author="Vadim Pasternak [2]" w:date="2017-10-31T18:44:00Z"/>
          <w:del w:id="1483" w:author="Vadim Pasternak" w:date="2018-12-06T01:16:00Z"/>
        </w:trPr>
        <w:tc>
          <w:tcPr>
            <w:tcW w:w="2764" w:type="dxa"/>
            <w:tcPrChange w:id="1484" w:author="Vadim Pasternak [2]" w:date="2017-10-31T19:07:00Z">
              <w:tcPr>
                <w:tcW w:w="3021" w:type="dxa"/>
              </w:tcPr>
            </w:tcPrChange>
          </w:tcPr>
          <w:p w14:paraId="7801DF73" w14:textId="62DBD4DE" w:rsidR="00F554F3" w:rsidDel="00300057" w:rsidRDefault="00F554F3" w:rsidP="00300057">
            <w:pPr>
              <w:pStyle w:val="BodyText"/>
              <w:ind w:left="0"/>
              <w:rPr>
                <w:ins w:id="1485" w:author="Vadim Pasternak [2]" w:date="2017-10-31T18:44:00Z"/>
                <w:del w:id="1486" w:author="Vadim Pasternak" w:date="2018-12-06T01:16:00Z"/>
                <w:color w:val="00B050"/>
                <w:lang w:eastAsia="he-IL" w:bidi="ar-SA"/>
              </w:rPr>
              <w:pPrChange w:id="1487" w:author="Vadim Pasternak" w:date="2018-12-06T01:18:00Z">
                <w:pPr>
                  <w:pStyle w:val="BodyText"/>
                  <w:ind w:left="0"/>
                </w:pPr>
              </w:pPrChange>
            </w:pPr>
            <w:ins w:id="1488" w:author="Vadim Pasternak [2]" w:date="2017-10-31T18:49:00Z">
              <w:del w:id="1489" w:author="Vadim Pasternak" w:date="2018-12-06T01:16:00Z">
                <w:r w:rsidDel="00300057">
                  <w:rPr>
                    <w:color w:val="00B050"/>
                    <w:lang w:eastAsia="he-IL" w:bidi="ar-SA"/>
                  </w:rPr>
                  <w:delText>85000</w:delText>
                </w:r>
              </w:del>
            </w:ins>
          </w:p>
        </w:tc>
        <w:tc>
          <w:tcPr>
            <w:tcW w:w="2694" w:type="dxa"/>
            <w:tcPrChange w:id="1490" w:author="Vadim Pasternak [2]" w:date="2017-10-31T19:07:00Z">
              <w:tcPr>
                <w:tcW w:w="3021" w:type="dxa"/>
              </w:tcPr>
            </w:tcPrChange>
          </w:tcPr>
          <w:p w14:paraId="7AE62401" w14:textId="6D8DF7BF" w:rsidR="00F554F3" w:rsidDel="00300057" w:rsidRDefault="00F554F3" w:rsidP="00300057">
            <w:pPr>
              <w:pStyle w:val="BodyText"/>
              <w:ind w:left="0"/>
              <w:rPr>
                <w:ins w:id="1491" w:author="Vadim Pasternak [2]" w:date="2017-10-31T18:44:00Z"/>
                <w:del w:id="1492" w:author="Vadim Pasternak" w:date="2018-12-06T01:16:00Z"/>
                <w:color w:val="00B050"/>
                <w:lang w:eastAsia="he-IL" w:bidi="ar-SA"/>
              </w:rPr>
              <w:pPrChange w:id="1493" w:author="Vadim Pasternak" w:date="2018-12-06T01:18:00Z">
                <w:pPr>
                  <w:pStyle w:val="BodyText"/>
                  <w:ind w:left="0"/>
                </w:pPr>
              </w:pPrChange>
            </w:pPr>
            <w:ins w:id="1494" w:author="Vadim Pasternak [2]" w:date="2017-10-31T18:51:00Z">
              <w:del w:id="1495" w:author="Vadim Pasternak" w:date="2018-12-06T01:16:00Z">
                <w:r w:rsidDel="00300057">
                  <w:rPr>
                    <w:color w:val="00B050"/>
                    <w:lang w:eastAsia="he-IL" w:bidi="ar-SA"/>
                  </w:rPr>
                  <w:delText>100%</w:delText>
                </w:r>
              </w:del>
            </w:ins>
          </w:p>
        </w:tc>
        <w:tc>
          <w:tcPr>
            <w:tcW w:w="2755" w:type="dxa"/>
            <w:tcPrChange w:id="1496" w:author="Vadim Pasternak [2]" w:date="2017-10-31T19:07:00Z">
              <w:tcPr>
                <w:tcW w:w="3022" w:type="dxa"/>
              </w:tcPr>
            </w:tcPrChange>
          </w:tcPr>
          <w:p w14:paraId="6A00237C" w14:textId="41CB3A54" w:rsidR="00F554F3" w:rsidDel="00300057" w:rsidRDefault="00F554F3" w:rsidP="00300057">
            <w:pPr>
              <w:pStyle w:val="BodyText"/>
              <w:ind w:left="0"/>
              <w:rPr>
                <w:ins w:id="1497" w:author="Vadim Pasternak [2]" w:date="2017-10-31T18:44:00Z"/>
                <w:del w:id="1498" w:author="Vadim Pasternak" w:date="2018-12-06T01:16:00Z"/>
                <w:color w:val="00B050"/>
                <w:lang w:eastAsia="he-IL" w:bidi="ar-SA"/>
              </w:rPr>
              <w:pPrChange w:id="1499" w:author="Vadim Pasternak" w:date="2018-12-06T01:18:00Z">
                <w:pPr>
                  <w:pStyle w:val="BodyText"/>
                  <w:ind w:left="0"/>
                </w:pPr>
              </w:pPrChange>
            </w:pPr>
            <w:ins w:id="1500" w:author="Vadim Pasternak [2]" w:date="2017-10-31T18:53:00Z">
              <w:del w:id="1501" w:author="Vadim Pasternak" w:date="2018-12-06T01:16:00Z">
                <w:r w:rsidDel="00300057">
                  <w:rPr>
                    <w:color w:val="00B050"/>
                    <w:lang w:eastAsia="he-IL" w:bidi="ar-SA"/>
                  </w:rPr>
                  <w:delText>Keep PWM at maximum percent</w:delText>
                </w:r>
              </w:del>
            </w:ins>
          </w:p>
        </w:tc>
      </w:tr>
      <w:tr w:rsidR="00F554F3" w:rsidDel="00300057" w14:paraId="35BB016E" w14:textId="07CD9B56" w:rsidTr="0049786B">
        <w:trPr>
          <w:ins w:id="1502" w:author="Vadim Pasternak [2]" w:date="2017-10-31T18:44:00Z"/>
          <w:del w:id="1503" w:author="Vadim Pasternak" w:date="2018-12-06T01:16:00Z"/>
        </w:trPr>
        <w:tc>
          <w:tcPr>
            <w:tcW w:w="2764" w:type="dxa"/>
            <w:tcPrChange w:id="1504" w:author="Vadim Pasternak [2]" w:date="2017-10-31T19:07:00Z">
              <w:tcPr>
                <w:tcW w:w="3021" w:type="dxa"/>
              </w:tcPr>
            </w:tcPrChange>
          </w:tcPr>
          <w:p w14:paraId="15BA0F45" w14:textId="1ABC6914" w:rsidR="00F554F3" w:rsidDel="00300057" w:rsidRDefault="00F554F3" w:rsidP="00300057">
            <w:pPr>
              <w:pStyle w:val="BodyText"/>
              <w:ind w:left="0"/>
              <w:rPr>
                <w:ins w:id="1505" w:author="Vadim Pasternak [2]" w:date="2017-10-31T18:44:00Z"/>
                <w:del w:id="1506" w:author="Vadim Pasternak" w:date="2018-12-06T01:16:00Z"/>
                <w:color w:val="00B050"/>
                <w:lang w:eastAsia="he-IL" w:bidi="ar-SA"/>
              </w:rPr>
              <w:pPrChange w:id="1507" w:author="Vadim Pasternak" w:date="2018-12-06T01:18:00Z">
                <w:pPr>
                  <w:pStyle w:val="BodyText"/>
                  <w:ind w:left="0"/>
                </w:pPr>
              </w:pPrChange>
            </w:pPr>
            <w:ins w:id="1508" w:author="Vadim Pasternak [2]" w:date="2017-10-31T18:49:00Z">
              <w:del w:id="1509" w:author="Vadim Pasternak" w:date="2018-12-06T01:16:00Z">
                <w:r w:rsidRPr="00F554F3" w:rsidDel="00300057">
                  <w:rPr>
                    <w:color w:val="00B050"/>
                    <w:lang w:eastAsia="he-IL" w:bidi="ar-SA"/>
                  </w:rPr>
                  <w:delText>105000</w:delText>
                </w:r>
              </w:del>
            </w:ins>
          </w:p>
        </w:tc>
        <w:tc>
          <w:tcPr>
            <w:tcW w:w="2694" w:type="dxa"/>
            <w:tcPrChange w:id="1510" w:author="Vadim Pasternak [2]" w:date="2017-10-31T19:07:00Z">
              <w:tcPr>
                <w:tcW w:w="3021" w:type="dxa"/>
              </w:tcPr>
            </w:tcPrChange>
          </w:tcPr>
          <w:p w14:paraId="1DE893E0" w14:textId="37489152" w:rsidR="00F554F3" w:rsidDel="00300057" w:rsidRDefault="00F554F3" w:rsidP="00300057">
            <w:pPr>
              <w:pStyle w:val="BodyText"/>
              <w:ind w:left="0"/>
              <w:rPr>
                <w:ins w:id="1511" w:author="Vadim Pasternak [2]" w:date="2017-10-31T18:44:00Z"/>
                <w:del w:id="1512" w:author="Vadim Pasternak" w:date="2018-12-06T01:16:00Z"/>
                <w:color w:val="00B050"/>
                <w:lang w:eastAsia="he-IL" w:bidi="ar-SA"/>
              </w:rPr>
              <w:pPrChange w:id="1513" w:author="Vadim Pasternak" w:date="2018-12-06T01:18:00Z">
                <w:pPr>
                  <w:pStyle w:val="BodyText"/>
                  <w:ind w:left="0"/>
                </w:pPr>
              </w:pPrChange>
            </w:pPr>
            <w:ins w:id="1514" w:author="Vadim Pasternak [2]" w:date="2017-10-31T18:51:00Z">
              <w:del w:id="1515" w:author="Vadim Pasternak" w:date="2018-12-06T01:16:00Z">
                <w:r w:rsidDel="00300057">
                  <w:rPr>
                    <w:color w:val="00B050"/>
                    <w:lang w:eastAsia="he-IL" w:bidi="ar-SA"/>
                  </w:rPr>
                  <w:delText>100%</w:delText>
                </w:r>
              </w:del>
            </w:ins>
          </w:p>
        </w:tc>
        <w:tc>
          <w:tcPr>
            <w:tcW w:w="2755" w:type="dxa"/>
            <w:tcPrChange w:id="1516" w:author="Vadim Pasternak [2]" w:date="2017-10-31T19:07:00Z">
              <w:tcPr>
                <w:tcW w:w="3022" w:type="dxa"/>
              </w:tcPr>
            </w:tcPrChange>
          </w:tcPr>
          <w:p w14:paraId="7E7DA8A0" w14:textId="5585C46E" w:rsidR="00F554F3" w:rsidDel="00300057" w:rsidRDefault="00F554F3" w:rsidP="00300057">
            <w:pPr>
              <w:pStyle w:val="BodyText"/>
              <w:ind w:left="0"/>
              <w:rPr>
                <w:ins w:id="1517" w:author="Vadim Pasternak [2]" w:date="2017-10-31T18:44:00Z"/>
                <w:del w:id="1518" w:author="Vadim Pasternak" w:date="2018-12-06T01:16:00Z"/>
                <w:color w:val="00B050"/>
                <w:lang w:eastAsia="he-IL" w:bidi="ar-SA"/>
              </w:rPr>
              <w:pPrChange w:id="1519" w:author="Vadim Pasternak" w:date="2018-12-06T01:18:00Z">
                <w:pPr>
                  <w:pStyle w:val="BodyText"/>
                  <w:ind w:left="0"/>
                </w:pPr>
              </w:pPrChange>
            </w:pPr>
            <w:ins w:id="1520" w:author="Vadim Pasternak [2]" w:date="2017-10-31T18:50:00Z">
              <w:del w:id="1521" w:author="Vadim Pasternak" w:date="2018-12-06T01:16:00Z">
                <w:r w:rsidDel="00300057">
                  <w:rPr>
                    <w:color w:val="00B050"/>
                    <w:lang w:eastAsia="he-IL" w:bidi="ar-SA"/>
                  </w:rPr>
                  <w:delText>Warning</w:delText>
                </w:r>
              </w:del>
            </w:ins>
          </w:p>
        </w:tc>
      </w:tr>
      <w:tr w:rsidR="00F554F3" w:rsidDel="00300057" w14:paraId="4433390D" w14:textId="33D8FD2D" w:rsidTr="0049786B">
        <w:trPr>
          <w:ins w:id="1522" w:author="Vadim Pasternak [2]" w:date="2017-10-31T18:44:00Z"/>
          <w:del w:id="1523" w:author="Vadim Pasternak" w:date="2018-12-06T01:16:00Z"/>
        </w:trPr>
        <w:tc>
          <w:tcPr>
            <w:tcW w:w="2764" w:type="dxa"/>
            <w:tcPrChange w:id="1524" w:author="Vadim Pasternak [2]" w:date="2017-10-31T19:07:00Z">
              <w:tcPr>
                <w:tcW w:w="3021" w:type="dxa"/>
              </w:tcPr>
            </w:tcPrChange>
          </w:tcPr>
          <w:p w14:paraId="6232A3D0" w14:textId="5241E23F" w:rsidR="00F554F3" w:rsidDel="00300057" w:rsidRDefault="00F554F3" w:rsidP="00300057">
            <w:pPr>
              <w:pStyle w:val="BodyText"/>
              <w:ind w:left="0"/>
              <w:rPr>
                <w:ins w:id="1525" w:author="Vadim Pasternak [2]" w:date="2017-10-31T18:44:00Z"/>
                <w:del w:id="1526" w:author="Vadim Pasternak" w:date="2018-12-06T01:16:00Z"/>
                <w:color w:val="00B050"/>
                <w:lang w:eastAsia="he-IL" w:bidi="ar-SA"/>
              </w:rPr>
              <w:pPrChange w:id="1527" w:author="Vadim Pasternak" w:date="2018-12-06T01:18:00Z">
                <w:pPr>
                  <w:pStyle w:val="BodyText"/>
                  <w:ind w:left="0"/>
                </w:pPr>
              </w:pPrChange>
            </w:pPr>
            <w:ins w:id="1528" w:author="Vadim Pasternak [2]" w:date="2017-10-31T18:50:00Z">
              <w:del w:id="1529" w:author="Vadim Pasternak" w:date="2018-12-06T01:16:00Z">
                <w:r w:rsidRPr="00F554F3" w:rsidDel="00300057">
                  <w:rPr>
                    <w:color w:val="00B050"/>
                    <w:lang w:eastAsia="he-IL" w:bidi="ar-SA"/>
                  </w:rPr>
                  <w:delText>110000</w:delText>
                </w:r>
              </w:del>
            </w:ins>
          </w:p>
        </w:tc>
        <w:tc>
          <w:tcPr>
            <w:tcW w:w="2694" w:type="dxa"/>
            <w:tcPrChange w:id="1530" w:author="Vadim Pasternak [2]" w:date="2017-10-31T19:07:00Z">
              <w:tcPr>
                <w:tcW w:w="3021" w:type="dxa"/>
              </w:tcPr>
            </w:tcPrChange>
          </w:tcPr>
          <w:p w14:paraId="4BC34E02" w14:textId="18BB0648" w:rsidR="00F554F3" w:rsidDel="00300057" w:rsidRDefault="00F554F3" w:rsidP="00300057">
            <w:pPr>
              <w:pStyle w:val="BodyText"/>
              <w:ind w:left="0"/>
              <w:rPr>
                <w:ins w:id="1531" w:author="Vadim Pasternak [2]" w:date="2017-10-31T18:44:00Z"/>
                <w:del w:id="1532" w:author="Vadim Pasternak" w:date="2018-12-06T01:16:00Z"/>
                <w:color w:val="00B050"/>
                <w:lang w:eastAsia="he-IL" w:bidi="ar-SA"/>
              </w:rPr>
              <w:pPrChange w:id="1533" w:author="Vadim Pasternak" w:date="2018-12-06T01:18:00Z">
                <w:pPr>
                  <w:pStyle w:val="BodyText"/>
                  <w:ind w:left="0"/>
                </w:pPr>
              </w:pPrChange>
            </w:pPr>
            <w:ins w:id="1534" w:author="Vadim Pasternak [2]" w:date="2017-10-31T18:51:00Z">
              <w:del w:id="1535" w:author="Vadim Pasternak" w:date="2018-12-06T01:16:00Z">
                <w:r w:rsidDel="00300057">
                  <w:rPr>
                    <w:color w:val="00B050"/>
                    <w:lang w:eastAsia="he-IL" w:bidi="ar-SA"/>
                  </w:rPr>
                  <w:delText>100%</w:delText>
                </w:r>
              </w:del>
            </w:ins>
          </w:p>
        </w:tc>
        <w:tc>
          <w:tcPr>
            <w:tcW w:w="2755" w:type="dxa"/>
            <w:tcPrChange w:id="1536" w:author="Vadim Pasternak [2]" w:date="2017-10-31T19:07:00Z">
              <w:tcPr>
                <w:tcW w:w="3022" w:type="dxa"/>
              </w:tcPr>
            </w:tcPrChange>
          </w:tcPr>
          <w:p w14:paraId="1E948EB3" w14:textId="0B28B5F4" w:rsidR="00F554F3" w:rsidDel="00300057" w:rsidRDefault="00F554F3" w:rsidP="00300057">
            <w:pPr>
              <w:pStyle w:val="BodyText"/>
              <w:ind w:left="0"/>
              <w:rPr>
                <w:ins w:id="1537" w:author="Vadim Pasternak [2]" w:date="2017-10-31T18:44:00Z"/>
                <w:del w:id="1538" w:author="Vadim Pasternak" w:date="2018-12-06T01:16:00Z"/>
                <w:color w:val="00B050"/>
                <w:lang w:eastAsia="he-IL" w:bidi="ar-SA"/>
              </w:rPr>
              <w:pPrChange w:id="1539" w:author="Vadim Pasternak" w:date="2018-12-06T01:18:00Z">
                <w:pPr>
                  <w:pStyle w:val="BodyText"/>
                  <w:ind w:left="0"/>
                </w:pPr>
              </w:pPrChange>
            </w:pPr>
            <w:ins w:id="1540" w:author="Vadim Pasternak [2]" w:date="2017-10-31T18:50:00Z">
              <w:del w:id="1541" w:author="Vadim Pasternak" w:date="2018-12-06T01:16:00Z">
                <w:r w:rsidDel="00300057">
                  <w:rPr>
                    <w:color w:val="00B050"/>
                    <w:lang w:eastAsia="he-IL" w:bidi="ar-SA"/>
                  </w:rPr>
                  <w:delText>Power</w:delText>
                </w:r>
              </w:del>
            </w:ins>
            <w:ins w:id="1542" w:author="Vadim Pasternak [2]" w:date="2017-10-31T19:07:00Z">
              <w:del w:id="1543" w:author="Vadim Pasternak" w:date="2018-12-06T01:16:00Z">
                <w:r w:rsidR="0049786B" w:rsidDel="00300057">
                  <w:rPr>
                    <w:color w:val="00B050"/>
                    <w:lang w:eastAsia="he-IL" w:bidi="ar-SA"/>
                  </w:rPr>
                  <w:delText xml:space="preserve"> </w:delText>
                </w:r>
              </w:del>
            </w:ins>
            <w:ins w:id="1544" w:author="Vadim Pasternak [2]" w:date="2017-10-31T18:50:00Z">
              <w:del w:id="1545" w:author="Vadim Pasternak" w:date="2018-12-06T01:16:00Z">
                <w:r w:rsidDel="00300057">
                  <w:rPr>
                    <w:color w:val="00B050"/>
                    <w:lang w:eastAsia="he-IL" w:bidi="ar-SA"/>
                  </w:rPr>
                  <w:delText>off</w:delText>
                </w:r>
              </w:del>
            </w:ins>
          </w:p>
        </w:tc>
      </w:tr>
    </w:tbl>
    <w:p w14:paraId="2B043154" w14:textId="77777777" w:rsidR="00F554F3" w:rsidRPr="00E87477" w:rsidRDefault="00F554F3" w:rsidP="001826A0">
      <w:pPr>
        <w:pStyle w:val="Heading3"/>
        <w:numPr>
          <w:ilvl w:val="0"/>
          <w:numId w:val="0"/>
        </w:numPr>
        <w:ind w:left="851" w:hanging="851"/>
        <w:rPr>
          <w:rPrChange w:id="1546" w:author="Vadim Pasternak [2]" w:date="2017-10-31T18:24:00Z">
            <w:rPr>
              <w:lang w:eastAsia="he-IL" w:bidi="ar-SA"/>
            </w:rPr>
          </w:rPrChange>
        </w:rPr>
        <w:pPrChange w:id="1547" w:author="Vadim Pasternak" w:date="2018-12-06T02:03:00Z">
          <w:pPr>
            <w:pStyle w:val="BodyText"/>
          </w:pPr>
        </w:pPrChange>
      </w:pPr>
      <w:bookmarkStart w:id="1548" w:name="_GoBack"/>
      <w:bookmarkEnd w:id="1548"/>
    </w:p>
    <w:sectPr w:rsidR="00F554F3" w:rsidRPr="00E87477" w:rsidSect="003153CE">
      <w:headerReference w:type="even" r:id="rId40"/>
      <w:headerReference w:type="default" r:id="rId41"/>
      <w:footerReference w:type="even" r:id="rId42"/>
      <w:footerReference w:type="default" r:id="rId43"/>
      <w:pgSz w:w="11908" w:h="16833"/>
      <w:pgMar w:top="1701" w:right="1417" w:bottom="1417" w:left="1417" w:header="567" w:footer="0" w:gutter="0"/>
      <w:cols w:space="720"/>
      <w:noEndnote/>
      <w:docGrid w:linePitch="5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10" w:author="Vadim Pasternak [2]" w:date="2017-10-31T10:15:00Z" w:initials="VP">
    <w:p w14:paraId="115A5C9D" w14:textId="529FB20D" w:rsidR="00F5793B" w:rsidRDefault="00F5793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5A5C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5A5C9D" w16cid:durableId="1FB2EB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D87C8" w14:textId="77777777" w:rsidR="00D748C4" w:rsidRDefault="00D748C4" w:rsidP="00C94E2D">
      <w:pPr>
        <w:spacing w:after="0" w:line="240" w:lineRule="auto"/>
      </w:pPr>
      <w:r>
        <w:separator/>
      </w:r>
    </w:p>
  </w:endnote>
  <w:endnote w:type="continuationSeparator" w:id="0">
    <w:p w14:paraId="114D4FA8" w14:textId="77777777" w:rsidR="00D748C4" w:rsidRDefault="00D748C4" w:rsidP="00C94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LT Std 5">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bReforma Medium">
    <w:altName w:val="Times New Roman"/>
    <w:charset w:val="00"/>
    <w:family w:val="roman"/>
    <w:pitch w:val="variable"/>
    <w:sig w:usb0="00000000" w:usb1="50000000" w:usb2="00000000" w:usb3="00000000" w:csb0="00000021" w:csb1="00000000"/>
  </w:font>
  <w:font w:name="FbReforma Light">
    <w:altName w:val="Times New Roman"/>
    <w:charset w:val="00"/>
    <w:family w:val="roman"/>
    <w:pitch w:val="variable"/>
    <w:sig w:usb0="00000000" w:usb1="50000000" w:usb2="00000000" w:usb3="00000000" w:csb0="00000021" w:csb1="00000000"/>
  </w:font>
  <w:font w:name="Univers LT Std 47 Cn Lt">
    <w:altName w:val="Arial Narrow"/>
    <w:panose1 w:val="00000000000000000000"/>
    <w:charset w:val="00"/>
    <w:family w:val="swiss"/>
    <w:notTrueType/>
    <w:pitch w:val="variable"/>
    <w:sig w:usb0="00000003" w:usb1="00000000" w:usb2="00000000" w:usb3="00000000" w:csb0="00000001" w:csb1="00000000"/>
  </w:font>
  <w:font w:name="Breuer Text Light">
    <w:altName w:val="Times New Roman"/>
    <w:charset w:val="00"/>
    <w:family w:val="auto"/>
    <w:pitch w:val="variable"/>
    <w:sig w:usb0="00000001" w:usb1="4000004A" w:usb2="00000000" w:usb3="00000000" w:csb0="00000093" w:csb1="00000000"/>
  </w:font>
  <w:font w:name="Breuer Text">
    <w:altName w:val="Times New Roman"/>
    <w:charset w:val="00"/>
    <w:family w:val="auto"/>
    <w:pitch w:val="variable"/>
    <w:sig w:usb0="00000001" w:usb1="4000004A" w:usb2="00000000" w:usb3="00000000" w:csb0="00000093" w:csb1="00000000"/>
  </w:font>
  <w:font w:name="Arial 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318" w:type="dxa"/>
      <w:tblLook w:val="04A0" w:firstRow="1" w:lastRow="0" w:firstColumn="1" w:lastColumn="0" w:noHBand="0" w:noVBand="1"/>
    </w:tblPr>
    <w:tblGrid>
      <w:gridCol w:w="1418"/>
      <w:gridCol w:w="4465"/>
      <w:gridCol w:w="4466"/>
    </w:tblGrid>
    <w:tr w:rsidR="00F5793B" w:rsidRPr="00227626" w14:paraId="0BF5A38D" w14:textId="77777777" w:rsidTr="003153CE">
      <w:tc>
        <w:tcPr>
          <w:tcW w:w="1418" w:type="dxa"/>
        </w:tcPr>
        <w:p w14:paraId="0BF5A38A" w14:textId="77777777" w:rsidR="00F5793B" w:rsidRDefault="00F5793B" w:rsidP="003153CE">
          <w:pPr>
            <w:pStyle w:val="HeaderLeft"/>
          </w:pPr>
          <w:r>
            <w:rPr>
              <w:noProof/>
            </w:rPr>
            <w:drawing>
              <wp:anchor distT="0" distB="0" distL="114300" distR="114300" simplePos="0" relativeHeight="251700224" behindDoc="1" locked="1" layoutInCell="1" allowOverlap="1" wp14:anchorId="0BF5A3E4" wp14:editId="0BF5A3E5">
                <wp:simplePos x="0" y="0"/>
                <wp:positionH relativeFrom="column">
                  <wp:posOffset>-46355</wp:posOffset>
                </wp:positionH>
                <wp:positionV relativeFrom="paragraph">
                  <wp:posOffset>349885</wp:posOffset>
                </wp:positionV>
                <wp:extent cx="6534150" cy="247650"/>
                <wp:effectExtent l="19050" t="0" r="0" b="0"/>
                <wp:wrapNone/>
                <wp:docPr id="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6534150" cy="247650"/>
                        </a:xfrm>
                        <a:prstGeom prst="rect">
                          <a:avLst/>
                        </a:prstGeom>
                        <a:noFill/>
                        <a:ln w="9525">
                          <a:noFill/>
                          <a:miter lim="800000"/>
                          <a:headEnd/>
                          <a:tailEnd/>
                        </a:ln>
                      </pic:spPr>
                    </pic:pic>
                  </a:graphicData>
                </a:graphic>
              </wp:anchor>
            </w:drawing>
          </w:r>
        </w:p>
      </w:tc>
      <w:tc>
        <w:tcPr>
          <w:tcW w:w="4465" w:type="dxa"/>
        </w:tcPr>
        <w:p w14:paraId="0BF5A38B" w14:textId="77777777" w:rsidR="00F5793B" w:rsidRPr="00CA0EE7" w:rsidRDefault="00F5793B" w:rsidP="003153CE">
          <w:pPr>
            <w:pStyle w:val="FooterLeft"/>
          </w:pPr>
        </w:p>
      </w:tc>
      <w:tc>
        <w:tcPr>
          <w:tcW w:w="4466" w:type="dxa"/>
        </w:tcPr>
        <w:p w14:paraId="0BF5A38C" w14:textId="77777777" w:rsidR="00F5793B" w:rsidRPr="00CA0EE7" w:rsidRDefault="00F5793B" w:rsidP="003153CE">
          <w:pPr>
            <w:pStyle w:val="FooterLeft"/>
          </w:pPr>
        </w:p>
      </w:tc>
    </w:tr>
    <w:tr w:rsidR="00F5793B" w:rsidRPr="00227626" w14:paraId="0BF5A391" w14:textId="77777777" w:rsidTr="003153CE">
      <w:tc>
        <w:tcPr>
          <w:tcW w:w="1418" w:type="dxa"/>
        </w:tcPr>
        <w:p w14:paraId="0BF5A38E" w14:textId="77777777" w:rsidR="00F5793B" w:rsidRDefault="00F5793B" w:rsidP="003153CE">
          <w:pPr>
            <w:pStyle w:val="FooterNum"/>
            <w:rPr>
              <w:noProof/>
            </w:rPr>
          </w:pPr>
          <w:r>
            <w:fldChar w:fldCharType="begin"/>
          </w:r>
          <w:r>
            <w:instrText xml:space="preserve"> PAGE </w:instrText>
          </w:r>
          <w:r>
            <w:fldChar w:fldCharType="separate"/>
          </w:r>
          <w:r>
            <w:rPr>
              <w:noProof/>
            </w:rPr>
            <w:t>1</w:t>
          </w:r>
          <w:r>
            <w:rPr>
              <w:noProof/>
            </w:rPr>
            <w:fldChar w:fldCharType="end"/>
          </w:r>
        </w:p>
      </w:tc>
      <w:tc>
        <w:tcPr>
          <w:tcW w:w="4465" w:type="dxa"/>
        </w:tcPr>
        <w:p w14:paraId="0BF5A38F" w14:textId="77777777" w:rsidR="00F5793B" w:rsidRPr="00227626" w:rsidRDefault="00F5793B" w:rsidP="003153CE">
          <w:pPr>
            <w:pStyle w:val="FooterLeft"/>
          </w:pPr>
        </w:p>
      </w:tc>
      <w:tc>
        <w:tcPr>
          <w:tcW w:w="4466" w:type="dxa"/>
        </w:tcPr>
        <w:p w14:paraId="0BF5A390" w14:textId="77777777" w:rsidR="00F5793B" w:rsidRPr="00227626" w:rsidRDefault="00F5793B" w:rsidP="003153CE">
          <w:pPr>
            <w:pStyle w:val="FooterRight"/>
          </w:pPr>
          <w:r>
            <w:t xml:space="preserve">Document Number: </w:t>
          </w:r>
          <w:fldSimple w:instr=" DOCPROPERTY  Author  \* MERGEFORMAT ">
            <w:r>
              <w:t>Amir Naddaf</w:t>
            </w:r>
          </w:fldSimple>
          <w:r>
            <w:fldChar w:fldCharType="begin"/>
          </w:r>
          <w:r>
            <w:instrText xml:space="preserve"> DOCPROPERTY  Category </w:instrText>
          </w:r>
          <w:r>
            <w:fldChar w:fldCharType="end"/>
          </w:r>
        </w:p>
      </w:tc>
    </w:tr>
  </w:tbl>
  <w:p w14:paraId="0BF5A392" w14:textId="77777777" w:rsidR="00F5793B" w:rsidRDefault="00F5793B" w:rsidP="003153CE">
    <w:pPr>
      <w:pStyle w:val="Footer"/>
    </w:pPr>
  </w:p>
  <w:p w14:paraId="0BF5A393" w14:textId="77777777" w:rsidR="00F5793B" w:rsidRDefault="00F5793B" w:rsidP="003153CE">
    <w:pPr>
      <w:pStyle w:val="FooterCentered"/>
    </w:pPr>
    <w:r>
      <w:rPr>
        <w:rFonts w:eastAsiaTheme="minorHAnsi"/>
      </w:rPr>
      <w:t>Mellanox Technologies Confidential</w:t>
    </w:r>
  </w:p>
  <w:p w14:paraId="0BF5A394" w14:textId="77777777" w:rsidR="00F5793B" w:rsidRDefault="00F57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5A395" w14:textId="77777777" w:rsidR="00F5793B" w:rsidRDefault="00F5793B" w:rsidP="003153CE">
    <w:pPr>
      <w:pStyle w:val="FooterCentered"/>
    </w:pPr>
    <w:r>
      <w:t>www.mellanox.com</w:t>
    </w:r>
  </w:p>
  <w:p w14:paraId="0BF5A396" w14:textId="77777777" w:rsidR="00F5793B" w:rsidRDefault="00F5793B" w:rsidP="003153CE">
    <w:pPr>
      <w:pStyle w:val="FooterCentered"/>
      <w:jc w:val="left"/>
    </w:pPr>
  </w:p>
  <w:p w14:paraId="0BF5A397" w14:textId="77777777" w:rsidR="00F5793B" w:rsidRDefault="00F5793B" w:rsidP="003153CE">
    <w:pPr>
      <w:pStyle w:val="FooterCentered"/>
    </w:pPr>
    <w:r>
      <w:t>Mellanox Technologies Confidential</w:t>
    </w:r>
  </w:p>
  <w:p w14:paraId="0BF5A398" w14:textId="77777777" w:rsidR="00F5793B" w:rsidRDefault="00F5793B" w:rsidP="003153CE">
    <w:pPr>
      <w:pStyle w:val="FooterCentered"/>
    </w:pPr>
  </w:p>
  <w:p w14:paraId="0BF5A399" w14:textId="77777777" w:rsidR="00F5793B" w:rsidRDefault="00F5793B">
    <w:pPr>
      <w:pStyle w:val="Footer"/>
    </w:pPr>
  </w:p>
  <w:p w14:paraId="0BF5A39A" w14:textId="77777777" w:rsidR="00F5793B" w:rsidRDefault="00F57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318" w:type="dxa"/>
      <w:tblLook w:val="04A0" w:firstRow="1" w:lastRow="0" w:firstColumn="1" w:lastColumn="0" w:noHBand="0" w:noVBand="1"/>
    </w:tblPr>
    <w:tblGrid>
      <w:gridCol w:w="1418"/>
      <w:gridCol w:w="4465"/>
      <w:gridCol w:w="4466"/>
    </w:tblGrid>
    <w:tr w:rsidR="00F5793B" w:rsidRPr="00227626" w14:paraId="0BF5A3AD" w14:textId="77777777" w:rsidTr="003153CE">
      <w:tc>
        <w:tcPr>
          <w:tcW w:w="1418" w:type="dxa"/>
        </w:tcPr>
        <w:p w14:paraId="0BF5A3AA" w14:textId="77777777" w:rsidR="00F5793B" w:rsidRDefault="00F5793B" w:rsidP="003153CE">
          <w:pPr>
            <w:pStyle w:val="HeaderLeft"/>
          </w:pPr>
          <w:r>
            <w:rPr>
              <w:noProof/>
            </w:rPr>
            <w:drawing>
              <wp:anchor distT="0" distB="0" distL="114300" distR="114300" simplePos="0" relativeHeight="251704320" behindDoc="1" locked="1" layoutInCell="1" allowOverlap="1" wp14:anchorId="0BF5A3EA" wp14:editId="0BF5A3EB">
                <wp:simplePos x="0" y="0"/>
                <wp:positionH relativeFrom="column">
                  <wp:posOffset>-46355</wp:posOffset>
                </wp:positionH>
                <wp:positionV relativeFrom="paragraph">
                  <wp:posOffset>349885</wp:posOffset>
                </wp:positionV>
                <wp:extent cx="6534150" cy="247650"/>
                <wp:effectExtent l="19050" t="0" r="0" b="0"/>
                <wp:wrapNone/>
                <wp:docPr id="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6534150" cy="247650"/>
                        </a:xfrm>
                        <a:prstGeom prst="rect">
                          <a:avLst/>
                        </a:prstGeom>
                        <a:noFill/>
                        <a:ln w="9525">
                          <a:noFill/>
                          <a:miter lim="800000"/>
                          <a:headEnd/>
                          <a:tailEnd/>
                        </a:ln>
                      </pic:spPr>
                    </pic:pic>
                  </a:graphicData>
                </a:graphic>
              </wp:anchor>
            </w:drawing>
          </w:r>
        </w:p>
      </w:tc>
      <w:tc>
        <w:tcPr>
          <w:tcW w:w="4465" w:type="dxa"/>
        </w:tcPr>
        <w:p w14:paraId="0BF5A3AB" w14:textId="77777777" w:rsidR="00F5793B" w:rsidRPr="00CA0EE7" w:rsidRDefault="00F5793B" w:rsidP="003153CE">
          <w:pPr>
            <w:pStyle w:val="FooterLeft"/>
          </w:pPr>
        </w:p>
      </w:tc>
      <w:tc>
        <w:tcPr>
          <w:tcW w:w="4466" w:type="dxa"/>
        </w:tcPr>
        <w:p w14:paraId="0BF5A3AC" w14:textId="77777777" w:rsidR="00F5793B" w:rsidRPr="00CA0EE7" w:rsidRDefault="00F5793B" w:rsidP="003153CE">
          <w:pPr>
            <w:pStyle w:val="FooterLeft"/>
          </w:pPr>
        </w:p>
      </w:tc>
    </w:tr>
    <w:tr w:rsidR="00F5793B" w:rsidRPr="00227626" w14:paraId="0BF5A3B1" w14:textId="77777777" w:rsidTr="003153CE">
      <w:tc>
        <w:tcPr>
          <w:tcW w:w="1418" w:type="dxa"/>
        </w:tcPr>
        <w:p w14:paraId="0BF5A3AE" w14:textId="77777777" w:rsidR="00F5793B" w:rsidRDefault="00F5793B" w:rsidP="003153CE">
          <w:pPr>
            <w:pStyle w:val="FooterNum"/>
            <w:rPr>
              <w:noProof/>
            </w:rPr>
          </w:pPr>
          <w:r>
            <w:fldChar w:fldCharType="begin"/>
          </w:r>
          <w:r>
            <w:instrText xml:space="preserve"> PAGE </w:instrText>
          </w:r>
          <w:r>
            <w:fldChar w:fldCharType="separate"/>
          </w:r>
          <w:r>
            <w:rPr>
              <w:noProof/>
            </w:rPr>
            <w:t>2</w:t>
          </w:r>
          <w:r>
            <w:rPr>
              <w:noProof/>
            </w:rPr>
            <w:fldChar w:fldCharType="end"/>
          </w:r>
        </w:p>
      </w:tc>
      <w:tc>
        <w:tcPr>
          <w:tcW w:w="4465" w:type="dxa"/>
        </w:tcPr>
        <w:p w14:paraId="0BF5A3AF" w14:textId="77777777" w:rsidR="00F5793B" w:rsidRPr="00227626" w:rsidRDefault="00F5793B" w:rsidP="003153CE">
          <w:pPr>
            <w:pStyle w:val="FooterLeft"/>
          </w:pPr>
        </w:p>
      </w:tc>
      <w:tc>
        <w:tcPr>
          <w:tcW w:w="4466" w:type="dxa"/>
        </w:tcPr>
        <w:p w14:paraId="0BF5A3B0" w14:textId="77777777" w:rsidR="00F5793B" w:rsidRPr="00227626" w:rsidRDefault="00F5793B" w:rsidP="002C6E8E">
          <w:pPr>
            <w:pStyle w:val="FooterRight"/>
          </w:pPr>
          <w:r>
            <w:t xml:space="preserve">Document Number: MLNX-15-5468 </w:t>
          </w:r>
          <w:r>
            <w:fldChar w:fldCharType="begin"/>
          </w:r>
          <w:r>
            <w:instrText xml:space="preserve"> DOCPROPERTY  Category </w:instrText>
          </w:r>
          <w:r>
            <w:fldChar w:fldCharType="end"/>
          </w:r>
        </w:p>
      </w:tc>
    </w:tr>
  </w:tbl>
  <w:p w14:paraId="0BF5A3B2" w14:textId="77777777" w:rsidR="00F5793B" w:rsidRDefault="00F5793B" w:rsidP="003153CE">
    <w:pPr>
      <w:pStyle w:val="Footer"/>
    </w:pPr>
  </w:p>
  <w:p w14:paraId="0BF5A3B3" w14:textId="77777777" w:rsidR="00F5793B" w:rsidRDefault="00F5793B" w:rsidP="003153CE">
    <w:pPr>
      <w:pStyle w:val="FooterCentered"/>
    </w:pPr>
    <w:r>
      <w:rPr>
        <w:rFonts w:eastAsiaTheme="minorHAnsi"/>
      </w:rPr>
      <w:t>Mellanox Technologies Confidential</w:t>
    </w:r>
  </w:p>
  <w:p w14:paraId="0BF5A3B4" w14:textId="77777777" w:rsidR="00F5793B" w:rsidRDefault="00F579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318" w:type="dxa"/>
      <w:tblLook w:val="04A0" w:firstRow="1" w:lastRow="0" w:firstColumn="1" w:lastColumn="0" w:noHBand="0" w:noVBand="1"/>
    </w:tblPr>
    <w:tblGrid>
      <w:gridCol w:w="1418"/>
      <w:gridCol w:w="4465"/>
      <w:gridCol w:w="4466"/>
    </w:tblGrid>
    <w:tr w:rsidR="00F5793B" w:rsidRPr="00227626" w14:paraId="0BF5A3B8" w14:textId="77777777" w:rsidTr="003153CE">
      <w:tc>
        <w:tcPr>
          <w:tcW w:w="1418" w:type="dxa"/>
        </w:tcPr>
        <w:p w14:paraId="0BF5A3B5" w14:textId="77777777" w:rsidR="00F5793B" w:rsidRDefault="00F5793B" w:rsidP="003153CE">
          <w:pPr>
            <w:pStyle w:val="HeaderLeft"/>
          </w:pPr>
          <w:r>
            <w:rPr>
              <w:noProof/>
            </w:rPr>
            <w:drawing>
              <wp:anchor distT="0" distB="0" distL="114300" distR="114300" simplePos="0" relativeHeight="251661312" behindDoc="1" locked="1" layoutInCell="1" allowOverlap="1" wp14:anchorId="0BF5A3EC" wp14:editId="0BF5A3ED">
                <wp:simplePos x="0" y="0"/>
                <wp:positionH relativeFrom="column">
                  <wp:posOffset>-46355</wp:posOffset>
                </wp:positionH>
                <wp:positionV relativeFrom="paragraph">
                  <wp:posOffset>349885</wp:posOffset>
                </wp:positionV>
                <wp:extent cx="6534150" cy="247650"/>
                <wp:effectExtent l="1905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6534150" cy="247650"/>
                        </a:xfrm>
                        <a:prstGeom prst="rect">
                          <a:avLst/>
                        </a:prstGeom>
                        <a:noFill/>
                        <a:ln w="9525">
                          <a:noFill/>
                          <a:miter lim="800000"/>
                          <a:headEnd/>
                          <a:tailEnd/>
                        </a:ln>
                      </pic:spPr>
                    </pic:pic>
                  </a:graphicData>
                </a:graphic>
              </wp:anchor>
            </w:drawing>
          </w:r>
        </w:p>
      </w:tc>
      <w:tc>
        <w:tcPr>
          <w:tcW w:w="4465" w:type="dxa"/>
        </w:tcPr>
        <w:p w14:paraId="0BF5A3B6" w14:textId="77777777" w:rsidR="00F5793B" w:rsidRPr="00CA0EE7" w:rsidRDefault="00F5793B" w:rsidP="003153CE">
          <w:pPr>
            <w:pStyle w:val="FooterLeft"/>
          </w:pPr>
        </w:p>
      </w:tc>
      <w:tc>
        <w:tcPr>
          <w:tcW w:w="4466" w:type="dxa"/>
        </w:tcPr>
        <w:p w14:paraId="0BF5A3B7" w14:textId="77777777" w:rsidR="00F5793B" w:rsidRPr="00CA0EE7" w:rsidRDefault="00F5793B" w:rsidP="003153CE">
          <w:pPr>
            <w:pStyle w:val="FooterLeft"/>
          </w:pPr>
        </w:p>
      </w:tc>
    </w:tr>
    <w:tr w:rsidR="00F5793B" w:rsidRPr="00227626" w14:paraId="0BF5A3BC" w14:textId="77777777" w:rsidTr="003153CE">
      <w:tc>
        <w:tcPr>
          <w:tcW w:w="1418" w:type="dxa"/>
        </w:tcPr>
        <w:p w14:paraId="0BF5A3B9" w14:textId="77777777" w:rsidR="00F5793B" w:rsidRDefault="00F5793B" w:rsidP="003153CE">
          <w:pPr>
            <w:pStyle w:val="FooterNum"/>
            <w:rPr>
              <w:noProof/>
            </w:rPr>
          </w:pPr>
          <w:r>
            <w:fldChar w:fldCharType="begin"/>
          </w:r>
          <w:r>
            <w:instrText xml:space="preserve"> PAGE </w:instrText>
          </w:r>
          <w:r>
            <w:fldChar w:fldCharType="separate"/>
          </w:r>
          <w:r>
            <w:rPr>
              <w:noProof/>
            </w:rPr>
            <w:t>3</w:t>
          </w:r>
          <w:r>
            <w:rPr>
              <w:noProof/>
            </w:rPr>
            <w:fldChar w:fldCharType="end"/>
          </w:r>
        </w:p>
      </w:tc>
      <w:tc>
        <w:tcPr>
          <w:tcW w:w="4465" w:type="dxa"/>
        </w:tcPr>
        <w:p w14:paraId="0BF5A3BA" w14:textId="77777777" w:rsidR="00F5793B" w:rsidRPr="00227626" w:rsidRDefault="00F5793B" w:rsidP="003153CE">
          <w:pPr>
            <w:pStyle w:val="FooterLeft"/>
          </w:pPr>
        </w:p>
      </w:tc>
      <w:tc>
        <w:tcPr>
          <w:tcW w:w="4466" w:type="dxa"/>
        </w:tcPr>
        <w:p w14:paraId="0BF5A3BB" w14:textId="77777777" w:rsidR="00F5793B" w:rsidRPr="00227626" w:rsidRDefault="00F5793B" w:rsidP="003153CE">
          <w:pPr>
            <w:pStyle w:val="FooterRight"/>
          </w:pPr>
          <w:r>
            <w:t xml:space="preserve">Document Number: </w:t>
          </w:r>
          <w:fldSimple w:instr=" DOCPROPERTY  Author  \* MERGEFORMAT ">
            <w:r>
              <w:t>Amir Naddaf</w:t>
            </w:r>
          </w:fldSimple>
          <w:r>
            <w:fldChar w:fldCharType="begin"/>
          </w:r>
          <w:r>
            <w:instrText xml:space="preserve"> DOCPROPERTY  Category </w:instrText>
          </w:r>
          <w:r>
            <w:fldChar w:fldCharType="end"/>
          </w:r>
        </w:p>
      </w:tc>
    </w:tr>
  </w:tbl>
  <w:p w14:paraId="0BF5A3BD" w14:textId="77777777" w:rsidR="00F5793B" w:rsidRDefault="00F5793B" w:rsidP="003153CE">
    <w:pPr>
      <w:pStyle w:val="Footer"/>
    </w:pPr>
  </w:p>
  <w:p w14:paraId="0BF5A3BE" w14:textId="77777777" w:rsidR="00F5793B" w:rsidRDefault="00F5793B" w:rsidP="003153CE">
    <w:pPr>
      <w:pStyle w:val="FooterCentered"/>
    </w:pPr>
    <w:r>
      <w:rPr>
        <w:rFonts w:eastAsiaTheme="minorHAnsi"/>
      </w:rPr>
      <w:t>Mellanox Technologies Confidential</w:t>
    </w:r>
  </w:p>
  <w:p w14:paraId="0BF5A3BF" w14:textId="77777777" w:rsidR="00F5793B" w:rsidRDefault="00F5793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318" w:type="dxa"/>
      <w:tblLook w:val="04A0" w:firstRow="1" w:lastRow="0" w:firstColumn="1" w:lastColumn="0" w:noHBand="0" w:noVBand="1"/>
    </w:tblPr>
    <w:tblGrid>
      <w:gridCol w:w="1418"/>
      <w:gridCol w:w="8931"/>
    </w:tblGrid>
    <w:tr w:rsidR="00F5793B" w:rsidRPr="00227626" w14:paraId="0BF5A3D0" w14:textId="77777777" w:rsidTr="003153CE">
      <w:tc>
        <w:tcPr>
          <w:tcW w:w="1418" w:type="dxa"/>
        </w:tcPr>
        <w:p w14:paraId="0BF5A3CE" w14:textId="77777777" w:rsidR="00F5793B" w:rsidRDefault="00F5793B" w:rsidP="003153CE">
          <w:pPr>
            <w:pStyle w:val="HeaderLeft"/>
          </w:pPr>
          <w:r>
            <w:rPr>
              <w:noProof/>
            </w:rPr>
            <w:drawing>
              <wp:anchor distT="0" distB="0" distL="114300" distR="114300" simplePos="0" relativeHeight="251707392" behindDoc="1" locked="1" layoutInCell="1" allowOverlap="1" wp14:anchorId="0BF5A3F2" wp14:editId="0BF5A3F3">
                <wp:simplePos x="0" y="0"/>
                <wp:positionH relativeFrom="column">
                  <wp:posOffset>-46355</wp:posOffset>
                </wp:positionH>
                <wp:positionV relativeFrom="paragraph">
                  <wp:posOffset>349885</wp:posOffset>
                </wp:positionV>
                <wp:extent cx="6534150" cy="247650"/>
                <wp:effectExtent l="19050" t="0" r="0" b="0"/>
                <wp:wrapNone/>
                <wp:docPr id="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6534150" cy="247650"/>
                        </a:xfrm>
                        <a:prstGeom prst="rect">
                          <a:avLst/>
                        </a:prstGeom>
                        <a:noFill/>
                        <a:ln w="9525">
                          <a:noFill/>
                          <a:miter lim="800000"/>
                          <a:headEnd/>
                          <a:tailEnd/>
                        </a:ln>
                      </pic:spPr>
                    </pic:pic>
                  </a:graphicData>
                </a:graphic>
              </wp:anchor>
            </w:drawing>
          </w:r>
        </w:p>
      </w:tc>
      <w:tc>
        <w:tcPr>
          <w:tcW w:w="8931" w:type="dxa"/>
        </w:tcPr>
        <w:p w14:paraId="0BF5A3CF" w14:textId="77777777" w:rsidR="00F5793B" w:rsidRPr="00CA0EE7" w:rsidRDefault="00F5793B" w:rsidP="003153CE"/>
      </w:tc>
    </w:tr>
    <w:tr w:rsidR="00F5793B" w:rsidRPr="00227626" w14:paraId="0BF5A3D3" w14:textId="77777777" w:rsidTr="003153CE">
      <w:tc>
        <w:tcPr>
          <w:tcW w:w="1418" w:type="dxa"/>
        </w:tcPr>
        <w:p w14:paraId="0BF5A3D1" w14:textId="77777777" w:rsidR="00F5793B" w:rsidRDefault="00F5793B" w:rsidP="003153CE">
          <w:pPr>
            <w:pStyle w:val="FooterNum"/>
            <w:rPr>
              <w:noProof/>
            </w:rPr>
          </w:pPr>
          <w:r>
            <w:fldChar w:fldCharType="begin"/>
          </w:r>
          <w:r>
            <w:instrText xml:space="preserve"> PAGE </w:instrText>
          </w:r>
          <w:r>
            <w:fldChar w:fldCharType="separate"/>
          </w:r>
          <w:r>
            <w:rPr>
              <w:noProof/>
            </w:rPr>
            <w:t>10</w:t>
          </w:r>
          <w:r>
            <w:rPr>
              <w:noProof/>
            </w:rPr>
            <w:fldChar w:fldCharType="end"/>
          </w:r>
        </w:p>
      </w:tc>
      <w:tc>
        <w:tcPr>
          <w:tcW w:w="8931" w:type="dxa"/>
        </w:tcPr>
        <w:p w14:paraId="0BF5A3D2" w14:textId="77777777" w:rsidR="00F5793B" w:rsidRPr="00227626" w:rsidRDefault="00F5793B" w:rsidP="003153CE">
          <w:pPr>
            <w:pStyle w:val="FooterLeft"/>
          </w:pPr>
        </w:p>
      </w:tc>
    </w:tr>
  </w:tbl>
  <w:p w14:paraId="0BF5A3D4" w14:textId="77777777" w:rsidR="00F5793B" w:rsidRDefault="00F5793B" w:rsidP="003153CE">
    <w:pPr>
      <w:pStyle w:val="Footer"/>
    </w:pPr>
  </w:p>
  <w:p w14:paraId="0BF5A3D5" w14:textId="77777777" w:rsidR="00F5793B" w:rsidRDefault="00F5793B" w:rsidP="003153CE">
    <w:pPr>
      <w:pStyle w:val="FooterCentered"/>
      <w:rPr>
        <w:rFonts w:eastAsiaTheme="minorHAnsi"/>
      </w:rPr>
    </w:pPr>
    <w:r>
      <w:rPr>
        <w:rFonts w:eastAsiaTheme="minorHAnsi"/>
      </w:rPr>
      <w:t>Mellanox Technologies Confidential</w:t>
    </w:r>
  </w:p>
  <w:p w14:paraId="0BF5A3D6" w14:textId="77777777" w:rsidR="00F5793B" w:rsidRDefault="00F5793B" w:rsidP="003153CE">
    <w:pPr>
      <w:pStyle w:val="Footer"/>
    </w:pPr>
  </w:p>
  <w:p w14:paraId="0BF5A3D7" w14:textId="77777777" w:rsidR="00F5793B" w:rsidRDefault="00F5793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318" w:type="dxa"/>
      <w:tblLook w:val="04A0" w:firstRow="1" w:lastRow="0" w:firstColumn="1" w:lastColumn="0" w:noHBand="0" w:noVBand="1"/>
    </w:tblPr>
    <w:tblGrid>
      <w:gridCol w:w="8931"/>
      <w:gridCol w:w="1418"/>
    </w:tblGrid>
    <w:tr w:rsidR="00F5793B" w:rsidRPr="00227626" w14:paraId="0BF5A3DA" w14:textId="77777777" w:rsidTr="003153CE">
      <w:tc>
        <w:tcPr>
          <w:tcW w:w="8931" w:type="dxa"/>
        </w:tcPr>
        <w:p w14:paraId="0BF5A3D8" w14:textId="77777777" w:rsidR="00F5793B" w:rsidRDefault="00F5793B" w:rsidP="003153CE">
          <w:pPr>
            <w:pStyle w:val="HeaderLeft"/>
          </w:pPr>
        </w:p>
      </w:tc>
      <w:tc>
        <w:tcPr>
          <w:tcW w:w="1418" w:type="dxa"/>
        </w:tcPr>
        <w:p w14:paraId="0BF5A3D9" w14:textId="77777777" w:rsidR="00F5793B" w:rsidRPr="00CA0EE7" w:rsidRDefault="00F5793B" w:rsidP="003153CE"/>
      </w:tc>
    </w:tr>
    <w:tr w:rsidR="00F5793B" w:rsidRPr="00227626" w14:paraId="0BF5A3DD" w14:textId="77777777" w:rsidTr="003153CE">
      <w:tc>
        <w:tcPr>
          <w:tcW w:w="8931" w:type="dxa"/>
        </w:tcPr>
        <w:p w14:paraId="0BF5A3DB" w14:textId="77777777" w:rsidR="00F5793B" w:rsidRDefault="00F5793B" w:rsidP="003153CE">
          <w:pPr>
            <w:pStyle w:val="FooterRight"/>
          </w:pPr>
        </w:p>
      </w:tc>
      <w:tc>
        <w:tcPr>
          <w:tcW w:w="1418" w:type="dxa"/>
        </w:tcPr>
        <w:p w14:paraId="0BF5A3DC" w14:textId="77777777" w:rsidR="00F5793B" w:rsidRPr="00227626" w:rsidRDefault="00F5793B" w:rsidP="003153CE">
          <w:pPr>
            <w:pStyle w:val="FooterNum"/>
          </w:pPr>
          <w:r>
            <w:fldChar w:fldCharType="begin"/>
          </w:r>
          <w:r>
            <w:instrText xml:space="preserve"> PAGE </w:instrText>
          </w:r>
          <w:r>
            <w:fldChar w:fldCharType="separate"/>
          </w:r>
          <w:r>
            <w:rPr>
              <w:noProof/>
            </w:rPr>
            <w:t>9</w:t>
          </w:r>
          <w:r>
            <w:rPr>
              <w:noProof/>
            </w:rPr>
            <w:fldChar w:fldCharType="end"/>
          </w:r>
        </w:p>
      </w:tc>
    </w:tr>
  </w:tbl>
  <w:p w14:paraId="0BF5A3DE" w14:textId="77777777" w:rsidR="00F5793B" w:rsidRPr="00A23149" w:rsidRDefault="00F5793B" w:rsidP="003153CE">
    <w:pPr>
      <w:pStyle w:val="FooterCentered"/>
    </w:pPr>
    <w:r>
      <w:rPr>
        <w:rFonts w:eastAsiaTheme="minorHAnsi"/>
      </w:rPr>
      <w:t>Mellanox Technologies Confidential</w:t>
    </w:r>
    <w:r w:rsidRPr="002A5A9A">
      <w:rPr>
        <w:rFonts w:eastAsiaTheme="minorHAnsi"/>
        <w:noProof/>
      </w:rPr>
      <w:drawing>
        <wp:anchor distT="0" distB="0" distL="114300" distR="114300" simplePos="0" relativeHeight="251706368" behindDoc="1" locked="1" layoutInCell="1" allowOverlap="1" wp14:anchorId="0BF5A3F4" wp14:editId="0BF5A3F5">
          <wp:simplePos x="0" y="0"/>
          <wp:positionH relativeFrom="column">
            <wp:posOffset>-248920</wp:posOffset>
          </wp:positionH>
          <wp:positionV relativeFrom="paragraph">
            <wp:posOffset>-212090</wp:posOffset>
          </wp:positionV>
          <wp:extent cx="6543675" cy="257175"/>
          <wp:effectExtent l="0" t="0" r="9525" b="9525"/>
          <wp:wrapNone/>
          <wp:docPr id="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srcRect/>
                  <a:stretch>
                    <a:fillRect/>
                  </a:stretch>
                </pic:blipFill>
                <pic:spPr bwMode="auto">
                  <a:xfrm>
                    <a:off x="0" y="0"/>
                    <a:ext cx="6543675" cy="257175"/>
                  </a:xfrm>
                  <a:prstGeom prst="rect">
                    <a:avLst/>
                  </a:prstGeom>
                  <a:noFill/>
                  <a:ln w="9525">
                    <a:noFill/>
                    <a:miter lim="800000"/>
                    <a:headEnd/>
                    <a:tailEnd/>
                  </a:ln>
                </pic:spPr>
              </pic:pic>
            </a:graphicData>
          </a:graphic>
        </wp:anchor>
      </w:drawing>
    </w:r>
  </w:p>
  <w:p w14:paraId="0BF5A3DF" w14:textId="77777777" w:rsidR="00F5793B" w:rsidRDefault="00F57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E46A0" w14:textId="77777777" w:rsidR="00D748C4" w:rsidRDefault="00D748C4" w:rsidP="00C94E2D">
      <w:pPr>
        <w:spacing w:after="0" w:line="240" w:lineRule="auto"/>
      </w:pPr>
      <w:r>
        <w:separator/>
      </w:r>
    </w:p>
  </w:footnote>
  <w:footnote w:type="continuationSeparator" w:id="0">
    <w:p w14:paraId="335942D0" w14:textId="77777777" w:rsidR="00D748C4" w:rsidRDefault="00D748C4" w:rsidP="00C94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318" w:type="dxa"/>
      <w:tblLook w:val="04A0" w:firstRow="1" w:lastRow="0" w:firstColumn="1" w:lastColumn="0" w:noHBand="0" w:noVBand="1"/>
    </w:tblPr>
    <w:tblGrid>
      <w:gridCol w:w="1419"/>
      <w:gridCol w:w="8930"/>
    </w:tblGrid>
    <w:tr w:rsidR="00F5793B" w14:paraId="0BF5A383" w14:textId="77777777" w:rsidTr="003153CE">
      <w:tc>
        <w:tcPr>
          <w:tcW w:w="1419" w:type="dxa"/>
        </w:tcPr>
        <w:p w14:paraId="0BF5A381" w14:textId="77777777" w:rsidR="00F5793B" w:rsidRDefault="00F5793B" w:rsidP="003153CE">
          <w:pPr>
            <w:pStyle w:val="HeaderLeft"/>
          </w:pPr>
          <w:r>
            <w:rPr>
              <w:noProof/>
            </w:rPr>
            <w:drawing>
              <wp:anchor distT="0" distB="0" distL="114300" distR="114300" simplePos="0" relativeHeight="251698176" behindDoc="1" locked="1" layoutInCell="1" allowOverlap="1" wp14:anchorId="0BF5A3E0" wp14:editId="0BF5A3E1">
                <wp:simplePos x="0" y="0"/>
                <wp:positionH relativeFrom="column">
                  <wp:posOffset>-50165</wp:posOffset>
                </wp:positionH>
                <wp:positionV relativeFrom="paragraph">
                  <wp:posOffset>53340</wp:posOffset>
                </wp:positionV>
                <wp:extent cx="6534150" cy="214630"/>
                <wp:effectExtent l="19050" t="0" r="0"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6534150" cy="214630"/>
                        </a:xfrm>
                        <a:prstGeom prst="rect">
                          <a:avLst/>
                        </a:prstGeom>
                        <a:noFill/>
                        <a:ln w="9525">
                          <a:noFill/>
                          <a:miter lim="800000"/>
                          <a:headEnd/>
                          <a:tailEnd/>
                        </a:ln>
                      </pic:spPr>
                    </pic:pic>
                  </a:graphicData>
                </a:graphic>
              </wp:anchor>
            </w:drawing>
          </w:r>
        </w:p>
      </w:tc>
      <w:tc>
        <w:tcPr>
          <w:tcW w:w="8930" w:type="dxa"/>
        </w:tcPr>
        <w:p w14:paraId="0BF5A382" w14:textId="77777777" w:rsidR="00F5793B" w:rsidRPr="00227626" w:rsidRDefault="00F5793B" w:rsidP="003153CE">
          <w:pPr>
            <w:pStyle w:val="HeaderRight"/>
          </w:pPr>
        </w:p>
      </w:tc>
    </w:tr>
    <w:tr w:rsidR="00F5793B" w14:paraId="0BF5A386" w14:textId="77777777" w:rsidTr="003153CE">
      <w:tc>
        <w:tcPr>
          <w:tcW w:w="1419" w:type="dxa"/>
        </w:tcPr>
        <w:p w14:paraId="0BF5A384" w14:textId="77777777" w:rsidR="00F5793B" w:rsidRPr="00227626" w:rsidRDefault="00F5793B" w:rsidP="003153CE">
          <w:pPr>
            <w:pStyle w:val="HeaderRight"/>
          </w:pPr>
        </w:p>
      </w:tc>
      <w:tc>
        <w:tcPr>
          <w:tcW w:w="8930" w:type="dxa"/>
        </w:tcPr>
        <w:p w14:paraId="0BF5A385" w14:textId="77777777" w:rsidR="00F5793B" w:rsidRPr="00227626" w:rsidRDefault="00F5793B" w:rsidP="003153CE">
          <w:pPr>
            <w:pStyle w:val="HeaderRight"/>
          </w:pPr>
        </w:p>
      </w:tc>
    </w:tr>
  </w:tbl>
  <w:p w14:paraId="0BF5A387" w14:textId="77777777" w:rsidR="00F5793B" w:rsidRDefault="00F5793B">
    <w:pPr>
      <w:pStyle w:val="Header"/>
    </w:pPr>
  </w:p>
  <w:p w14:paraId="0BF5A388" w14:textId="77777777" w:rsidR="00F5793B" w:rsidRDefault="00F579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5A389" w14:textId="77777777" w:rsidR="00F5793B" w:rsidRDefault="00F5793B" w:rsidP="00874D1C">
    <w:pPr>
      <w:pStyle w:val="Header"/>
      <w:jc w:val="center"/>
    </w:pPr>
    <w:r>
      <w:rPr>
        <w:noProof/>
      </w:rPr>
      <w:drawing>
        <wp:anchor distT="0" distB="0" distL="114300" distR="114300" simplePos="0" relativeHeight="251710464" behindDoc="0" locked="0" layoutInCell="1" allowOverlap="1" wp14:anchorId="0BF5A3E2" wp14:editId="0BF5A3E3">
          <wp:simplePos x="0" y="0"/>
          <wp:positionH relativeFrom="column">
            <wp:posOffset>1969770</wp:posOffset>
          </wp:positionH>
          <wp:positionV relativeFrom="paragraph">
            <wp:posOffset>473710</wp:posOffset>
          </wp:positionV>
          <wp:extent cx="1746250" cy="122174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lanox_logo_small.jpg"/>
                  <pic:cNvPicPr/>
                </pic:nvPicPr>
                <pic:blipFill>
                  <a:blip r:embed="rId1">
                    <a:extLst>
                      <a:ext uri="{28A0092B-C50C-407E-A947-70E740481C1C}">
                        <a14:useLocalDpi xmlns:a14="http://schemas.microsoft.com/office/drawing/2010/main" val="0"/>
                      </a:ext>
                    </a:extLst>
                  </a:blip>
                  <a:stretch>
                    <a:fillRect/>
                  </a:stretch>
                </pic:blipFill>
                <pic:spPr>
                  <a:xfrm>
                    <a:off x="0" y="0"/>
                    <a:ext cx="1746250" cy="122174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318" w:type="dxa"/>
      <w:tblLook w:val="04A0" w:firstRow="1" w:lastRow="0" w:firstColumn="1" w:lastColumn="0" w:noHBand="0" w:noVBand="1"/>
    </w:tblPr>
    <w:tblGrid>
      <w:gridCol w:w="1419"/>
      <w:gridCol w:w="8930"/>
    </w:tblGrid>
    <w:tr w:rsidR="00F5793B" w14:paraId="0BF5A39D" w14:textId="77777777" w:rsidTr="003153CE">
      <w:tc>
        <w:tcPr>
          <w:tcW w:w="1419" w:type="dxa"/>
        </w:tcPr>
        <w:p w14:paraId="0BF5A39B" w14:textId="77777777" w:rsidR="00F5793B" w:rsidRDefault="00F5793B" w:rsidP="003153CE">
          <w:pPr>
            <w:pStyle w:val="HeaderLeft"/>
          </w:pPr>
          <w:r>
            <w:rPr>
              <w:noProof/>
            </w:rPr>
            <w:drawing>
              <wp:anchor distT="0" distB="0" distL="114300" distR="114300" simplePos="0" relativeHeight="251702272" behindDoc="1" locked="1" layoutInCell="1" allowOverlap="1" wp14:anchorId="0BF5A3E6" wp14:editId="0BF5A3E7">
                <wp:simplePos x="0" y="0"/>
                <wp:positionH relativeFrom="column">
                  <wp:posOffset>-50165</wp:posOffset>
                </wp:positionH>
                <wp:positionV relativeFrom="paragraph">
                  <wp:posOffset>53340</wp:posOffset>
                </wp:positionV>
                <wp:extent cx="6534150" cy="214630"/>
                <wp:effectExtent l="19050" t="0" r="0" b="0"/>
                <wp:wrapNone/>
                <wp:docPr id="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6534150" cy="214630"/>
                        </a:xfrm>
                        <a:prstGeom prst="rect">
                          <a:avLst/>
                        </a:prstGeom>
                        <a:noFill/>
                        <a:ln w="9525">
                          <a:noFill/>
                          <a:miter lim="800000"/>
                          <a:headEnd/>
                          <a:tailEnd/>
                        </a:ln>
                      </pic:spPr>
                    </pic:pic>
                  </a:graphicData>
                </a:graphic>
              </wp:anchor>
            </w:drawing>
          </w:r>
        </w:p>
      </w:tc>
      <w:tc>
        <w:tcPr>
          <w:tcW w:w="8930" w:type="dxa"/>
        </w:tcPr>
        <w:p w14:paraId="0BF5A39C" w14:textId="77777777" w:rsidR="00F5793B" w:rsidRPr="00227626" w:rsidRDefault="00F5793B" w:rsidP="003153CE">
          <w:pPr>
            <w:pStyle w:val="HeaderRight"/>
          </w:pPr>
        </w:p>
      </w:tc>
    </w:tr>
    <w:tr w:rsidR="00F5793B" w14:paraId="0BF5A3A0" w14:textId="77777777" w:rsidTr="003153CE">
      <w:tc>
        <w:tcPr>
          <w:tcW w:w="1419" w:type="dxa"/>
        </w:tcPr>
        <w:p w14:paraId="0BF5A39E" w14:textId="77777777" w:rsidR="00F5793B" w:rsidRPr="00227626" w:rsidRDefault="00F5793B" w:rsidP="003153CE">
          <w:pPr>
            <w:pStyle w:val="HeaderRight"/>
          </w:pPr>
        </w:p>
      </w:tc>
      <w:tc>
        <w:tcPr>
          <w:tcW w:w="8930" w:type="dxa"/>
        </w:tcPr>
        <w:p w14:paraId="0BF5A39F" w14:textId="77777777" w:rsidR="00F5793B" w:rsidRPr="00227626" w:rsidRDefault="00F5793B" w:rsidP="003153CE">
          <w:pPr>
            <w:pStyle w:val="HeaderRight"/>
          </w:pPr>
        </w:p>
      </w:tc>
    </w:tr>
  </w:tbl>
  <w:p w14:paraId="0BF5A3A1" w14:textId="77777777" w:rsidR="00F5793B" w:rsidRDefault="00F5793B">
    <w:pPr>
      <w:pStyle w:val="Header"/>
    </w:pPr>
  </w:p>
  <w:p w14:paraId="0BF5A3A2" w14:textId="77777777" w:rsidR="00F5793B" w:rsidRDefault="00F5793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318" w:type="dxa"/>
      <w:tblLook w:val="04A0" w:firstRow="1" w:lastRow="0" w:firstColumn="1" w:lastColumn="0" w:noHBand="0" w:noVBand="1"/>
    </w:tblPr>
    <w:tblGrid>
      <w:gridCol w:w="1419"/>
      <w:gridCol w:w="8930"/>
    </w:tblGrid>
    <w:tr w:rsidR="00F5793B" w14:paraId="0BF5A3A5" w14:textId="77777777" w:rsidTr="003153CE">
      <w:tc>
        <w:tcPr>
          <w:tcW w:w="1419" w:type="dxa"/>
        </w:tcPr>
        <w:p w14:paraId="0BF5A3A3" w14:textId="77777777" w:rsidR="00F5793B" w:rsidRDefault="00F5793B" w:rsidP="003153CE">
          <w:pPr>
            <w:pStyle w:val="HeaderLeft"/>
          </w:pPr>
          <w:r>
            <w:fldChar w:fldCharType="begin"/>
          </w:r>
          <w:r>
            <w:instrText xml:space="preserve"> STYLEREF  Version </w:instrText>
          </w:r>
          <w:r>
            <w:fldChar w:fldCharType="separate"/>
          </w:r>
          <w:r>
            <w:rPr>
              <w:noProof/>
            </w:rPr>
            <w:t>Rev X.X</w:t>
          </w:r>
          <w:r>
            <w:rPr>
              <w:noProof/>
            </w:rPr>
            <w:fldChar w:fldCharType="end"/>
          </w:r>
          <w:r w:rsidRPr="00227626">
            <w:t xml:space="preserve"> </w:t>
          </w:r>
          <w:r>
            <w:rPr>
              <w:noProof/>
            </w:rPr>
            <w:drawing>
              <wp:anchor distT="0" distB="0" distL="114300" distR="114300" simplePos="0" relativeHeight="251663360" behindDoc="1" locked="1" layoutInCell="1" allowOverlap="1" wp14:anchorId="0BF5A3E8" wp14:editId="0BF5A3E9">
                <wp:simplePos x="0" y="0"/>
                <wp:positionH relativeFrom="column">
                  <wp:posOffset>-50165</wp:posOffset>
                </wp:positionH>
                <wp:positionV relativeFrom="paragraph">
                  <wp:posOffset>52705</wp:posOffset>
                </wp:positionV>
                <wp:extent cx="6534150" cy="215265"/>
                <wp:effectExtent l="1905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6534150" cy="215265"/>
                        </a:xfrm>
                        <a:prstGeom prst="rect">
                          <a:avLst/>
                        </a:prstGeom>
                        <a:noFill/>
                        <a:ln w="9525">
                          <a:noFill/>
                          <a:miter lim="800000"/>
                          <a:headEnd/>
                          <a:tailEnd/>
                        </a:ln>
                      </pic:spPr>
                    </pic:pic>
                  </a:graphicData>
                </a:graphic>
              </wp:anchor>
            </w:drawing>
          </w:r>
        </w:p>
      </w:tc>
      <w:tc>
        <w:tcPr>
          <w:tcW w:w="8930" w:type="dxa"/>
        </w:tcPr>
        <w:p w14:paraId="0BF5A3A4" w14:textId="77777777" w:rsidR="00F5793B" w:rsidRPr="00227626" w:rsidRDefault="00F5793B" w:rsidP="003153CE">
          <w:pPr>
            <w:pStyle w:val="HeaderRight"/>
          </w:pPr>
          <w:fldSimple w:instr=" STYLEREF  TOCTitle  \* MERGEFORMAT ">
            <w:r>
              <w:rPr>
                <w:noProof/>
              </w:rPr>
              <w:t>Table of Contents</w:t>
            </w:r>
          </w:fldSimple>
        </w:p>
      </w:tc>
    </w:tr>
    <w:tr w:rsidR="00F5793B" w14:paraId="0BF5A3A8" w14:textId="77777777" w:rsidTr="003153CE">
      <w:tc>
        <w:tcPr>
          <w:tcW w:w="1419" w:type="dxa"/>
        </w:tcPr>
        <w:p w14:paraId="0BF5A3A6" w14:textId="77777777" w:rsidR="00F5793B" w:rsidRPr="00227626" w:rsidRDefault="00F5793B" w:rsidP="003153CE">
          <w:pPr>
            <w:pStyle w:val="HeaderRight"/>
          </w:pPr>
        </w:p>
      </w:tc>
      <w:tc>
        <w:tcPr>
          <w:tcW w:w="8930" w:type="dxa"/>
        </w:tcPr>
        <w:p w14:paraId="0BF5A3A7" w14:textId="77777777" w:rsidR="00F5793B" w:rsidRPr="00227626" w:rsidRDefault="00F5793B" w:rsidP="003153CE">
          <w:pPr>
            <w:pStyle w:val="HeaderRight"/>
          </w:pPr>
        </w:p>
      </w:tc>
    </w:tr>
  </w:tbl>
  <w:p w14:paraId="0BF5A3A9" w14:textId="77777777" w:rsidR="00F5793B" w:rsidRDefault="00F5793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318" w:type="dxa"/>
      <w:tblLook w:val="04A0" w:firstRow="1" w:lastRow="0" w:firstColumn="1" w:lastColumn="0" w:noHBand="0" w:noVBand="1"/>
    </w:tblPr>
    <w:tblGrid>
      <w:gridCol w:w="1419"/>
      <w:gridCol w:w="8930"/>
    </w:tblGrid>
    <w:tr w:rsidR="00F5793B" w14:paraId="0BF5A3C2" w14:textId="77777777" w:rsidTr="003153CE">
      <w:tc>
        <w:tcPr>
          <w:tcW w:w="1419" w:type="dxa"/>
        </w:tcPr>
        <w:p w14:paraId="0BF5A3C0" w14:textId="0E5EF02C" w:rsidR="00F5793B" w:rsidRDefault="00F5793B" w:rsidP="003153CE">
          <w:pPr>
            <w:pStyle w:val="HeaderLeft"/>
          </w:pPr>
          <w:r>
            <w:rPr>
              <w:noProof/>
            </w:rPr>
            <w:drawing>
              <wp:anchor distT="0" distB="0" distL="114300" distR="114300" simplePos="0" relativeHeight="251709440" behindDoc="1" locked="1" layoutInCell="1" allowOverlap="1" wp14:anchorId="0BF5A3EE" wp14:editId="0BF5A3EF">
                <wp:simplePos x="0" y="0"/>
                <wp:positionH relativeFrom="column">
                  <wp:posOffset>-50165</wp:posOffset>
                </wp:positionH>
                <wp:positionV relativeFrom="paragraph">
                  <wp:posOffset>49530</wp:posOffset>
                </wp:positionV>
                <wp:extent cx="6534150" cy="215265"/>
                <wp:effectExtent l="19050" t="0" r="0" b="0"/>
                <wp:wrapNone/>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6534150" cy="215265"/>
                        </a:xfrm>
                        <a:prstGeom prst="rect">
                          <a:avLst/>
                        </a:prstGeom>
                        <a:noFill/>
                        <a:ln w="9525">
                          <a:noFill/>
                          <a:miter lim="800000"/>
                          <a:headEnd/>
                          <a:tailEnd/>
                        </a:ln>
                      </pic:spPr>
                    </pic:pic>
                  </a:graphicData>
                </a:graphic>
              </wp:anchor>
            </w:drawing>
          </w:r>
          <w:r>
            <w:fldChar w:fldCharType="begin"/>
          </w:r>
          <w:r>
            <w:instrText xml:space="preserve"> STYLEREF  Version </w:instrText>
          </w:r>
          <w:r>
            <w:fldChar w:fldCharType="separate"/>
          </w:r>
          <w:r w:rsidR="001826A0">
            <w:rPr>
              <w:noProof/>
            </w:rPr>
            <w:t>Rev 1.1</w:t>
          </w:r>
          <w:r>
            <w:rPr>
              <w:noProof/>
            </w:rPr>
            <w:fldChar w:fldCharType="end"/>
          </w:r>
        </w:p>
      </w:tc>
      <w:tc>
        <w:tcPr>
          <w:tcW w:w="8930" w:type="dxa"/>
        </w:tcPr>
        <w:p w14:paraId="0BF5A3C1" w14:textId="41A36582" w:rsidR="00F5793B" w:rsidRPr="00227626" w:rsidRDefault="00F5793B" w:rsidP="003153CE">
          <w:pPr>
            <w:pStyle w:val="HeaderRight"/>
          </w:pPr>
          <w:r w:rsidRPr="00227626">
            <w:tab/>
            <w:t xml:space="preserve"> </w:t>
          </w:r>
          <w:r>
            <w:fldChar w:fldCharType="begin"/>
          </w:r>
          <w:r>
            <w:instrText xml:space="preserve"> STYLEREF  "Heading 1" </w:instrText>
          </w:r>
          <w:r w:rsidR="001826A0">
            <w:fldChar w:fldCharType="separate"/>
          </w:r>
          <w:r w:rsidR="001826A0">
            <w:rPr>
              <w:noProof/>
            </w:rPr>
            <w:t>Virtual SysFS Hierarchy</w:t>
          </w:r>
          <w:r>
            <w:rPr>
              <w:noProof/>
            </w:rPr>
            <w:fldChar w:fldCharType="end"/>
          </w:r>
        </w:p>
      </w:tc>
    </w:tr>
    <w:tr w:rsidR="00F5793B" w14:paraId="0BF5A3C5" w14:textId="77777777" w:rsidTr="003153CE">
      <w:tc>
        <w:tcPr>
          <w:tcW w:w="1419" w:type="dxa"/>
        </w:tcPr>
        <w:p w14:paraId="0BF5A3C3" w14:textId="77777777" w:rsidR="00F5793B" w:rsidRDefault="00F5793B" w:rsidP="003153CE">
          <w:pPr>
            <w:pStyle w:val="HeaderLeft"/>
            <w:rPr>
              <w:noProof/>
            </w:rPr>
          </w:pPr>
        </w:p>
      </w:tc>
      <w:tc>
        <w:tcPr>
          <w:tcW w:w="8930" w:type="dxa"/>
        </w:tcPr>
        <w:p w14:paraId="0BF5A3C4" w14:textId="77777777" w:rsidR="00F5793B" w:rsidRPr="00227626" w:rsidRDefault="00F5793B" w:rsidP="003153CE">
          <w:pPr>
            <w:pStyle w:val="HeaderRight"/>
          </w:pPr>
        </w:p>
      </w:tc>
    </w:tr>
  </w:tbl>
  <w:p w14:paraId="0BF5A3C6" w14:textId="77777777" w:rsidR="00F5793B" w:rsidRDefault="00F5793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318" w:type="dxa"/>
      <w:tblLook w:val="04A0" w:firstRow="1" w:lastRow="0" w:firstColumn="1" w:lastColumn="0" w:noHBand="0" w:noVBand="1"/>
    </w:tblPr>
    <w:tblGrid>
      <w:gridCol w:w="8931"/>
      <w:gridCol w:w="1418"/>
    </w:tblGrid>
    <w:tr w:rsidR="00F5793B" w:rsidRPr="00227626" w14:paraId="0BF5A3C9" w14:textId="77777777" w:rsidTr="003153CE">
      <w:tc>
        <w:tcPr>
          <w:tcW w:w="8931" w:type="dxa"/>
        </w:tcPr>
        <w:p w14:paraId="0BF5A3C7" w14:textId="70089537" w:rsidR="00F5793B" w:rsidRDefault="00F5793B" w:rsidP="003153CE">
          <w:pPr>
            <w:pStyle w:val="HeaderLeft"/>
          </w:pPr>
          <w:r w:rsidRPr="00227626">
            <w:t xml:space="preserve"> </w:t>
          </w:r>
          <w:r>
            <w:fldChar w:fldCharType="begin"/>
          </w:r>
          <w:r>
            <w:instrText xml:space="preserve"> STYLEREF  SuperTitle </w:instrText>
          </w:r>
          <w:r>
            <w:fldChar w:fldCharType="separate"/>
          </w:r>
          <w:r w:rsidR="001826A0">
            <w:rPr>
              <w:noProof/>
            </w:rPr>
            <w:t>Chassis Management for Mellanox Switch Systems with Sysfs</w:t>
          </w:r>
          <w:r>
            <w:rPr>
              <w:noProof/>
            </w:rPr>
            <w:fldChar w:fldCharType="end"/>
          </w:r>
          <w:r w:rsidRPr="00227626">
            <w:t xml:space="preserve"> </w:t>
          </w:r>
          <w:r>
            <w:fldChar w:fldCharType="begin"/>
          </w:r>
          <w:r>
            <w:instrText xml:space="preserve"> STYLEREF  Title </w:instrText>
          </w:r>
          <w:r>
            <w:fldChar w:fldCharType="separate"/>
          </w:r>
          <w:r w:rsidR="001826A0">
            <w:rPr>
              <w:noProof/>
            </w:rPr>
            <w:t>User Manual</w:t>
          </w:r>
          <w:r>
            <w:rPr>
              <w:noProof/>
            </w:rPr>
            <w:fldChar w:fldCharType="end"/>
          </w:r>
          <w:r>
            <w:rPr>
              <w:noProof/>
            </w:rPr>
            <w:drawing>
              <wp:anchor distT="0" distB="0" distL="114300" distR="114300" simplePos="0" relativeHeight="251708416" behindDoc="1" locked="1" layoutInCell="1" allowOverlap="1" wp14:anchorId="0BF5A3F0" wp14:editId="0BF5A3F1">
                <wp:simplePos x="0" y="0"/>
                <wp:positionH relativeFrom="column">
                  <wp:posOffset>-93980</wp:posOffset>
                </wp:positionH>
                <wp:positionV relativeFrom="paragraph">
                  <wp:posOffset>69850</wp:posOffset>
                </wp:positionV>
                <wp:extent cx="6591300" cy="228600"/>
                <wp:effectExtent l="19050" t="0" r="0" b="0"/>
                <wp:wrapNone/>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srcRect/>
                        <a:stretch>
                          <a:fillRect/>
                        </a:stretch>
                      </pic:blipFill>
                      <pic:spPr bwMode="auto">
                        <a:xfrm>
                          <a:off x="0" y="0"/>
                          <a:ext cx="6591300" cy="228600"/>
                        </a:xfrm>
                        <a:prstGeom prst="rect">
                          <a:avLst/>
                        </a:prstGeom>
                        <a:noFill/>
                        <a:ln w="9525">
                          <a:noFill/>
                          <a:miter lim="800000"/>
                          <a:headEnd/>
                          <a:tailEnd/>
                        </a:ln>
                      </pic:spPr>
                    </pic:pic>
                  </a:graphicData>
                </a:graphic>
              </wp:anchor>
            </w:drawing>
          </w:r>
        </w:p>
      </w:tc>
      <w:tc>
        <w:tcPr>
          <w:tcW w:w="1418" w:type="dxa"/>
        </w:tcPr>
        <w:p w14:paraId="0BF5A3C8" w14:textId="1124DB2B" w:rsidR="00F5793B" w:rsidRPr="00227626" w:rsidRDefault="00F5793B" w:rsidP="003153CE">
          <w:pPr>
            <w:pStyle w:val="HeaderRight"/>
          </w:pPr>
          <w:r>
            <w:fldChar w:fldCharType="begin"/>
          </w:r>
          <w:r>
            <w:instrText xml:space="preserve"> STYLEREF  Version </w:instrText>
          </w:r>
          <w:r>
            <w:fldChar w:fldCharType="separate"/>
          </w:r>
          <w:r w:rsidR="001826A0">
            <w:rPr>
              <w:noProof/>
            </w:rPr>
            <w:t>Rev 1.1</w:t>
          </w:r>
          <w:r>
            <w:rPr>
              <w:noProof/>
            </w:rPr>
            <w:fldChar w:fldCharType="end"/>
          </w:r>
          <w:r w:rsidRPr="00227626">
            <w:t xml:space="preserve"> </w:t>
          </w:r>
        </w:p>
      </w:tc>
    </w:tr>
    <w:tr w:rsidR="00F5793B" w14:paraId="0BF5A3CC" w14:textId="77777777" w:rsidTr="003153CE">
      <w:tc>
        <w:tcPr>
          <w:tcW w:w="8931" w:type="dxa"/>
        </w:tcPr>
        <w:p w14:paraId="0BF5A3CA" w14:textId="77777777" w:rsidR="00F5793B" w:rsidRDefault="00F5793B" w:rsidP="003153CE">
          <w:pPr>
            <w:pStyle w:val="HeaderLeft"/>
          </w:pPr>
        </w:p>
      </w:tc>
      <w:tc>
        <w:tcPr>
          <w:tcW w:w="1418" w:type="dxa"/>
        </w:tcPr>
        <w:p w14:paraId="0BF5A3CB" w14:textId="77777777" w:rsidR="00F5793B" w:rsidRDefault="00F5793B" w:rsidP="003153CE">
          <w:pPr>
            <w:pStyle w:val="HeaderRight"/>
          </w:pPr>
        </w:p>
      </w:tc>
    </w:tr>
  </w:tbl>
  <w:p w14:paraId="0BF5A3CD" w14:textId="77777777" w:rsidR="00F5793B" w:rsidRDefault="00F579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5DCAE20"/>
    <w:lvl w:ilvl="0">
      <w:start w:val="1"/>
      <w:numFmt w:val="decimal"/>
      <w:pStyle w:val="Heading1"/>
      <w:lvlText w:val="%1"/>
      <w:lvlJc w:val="left"/>
      <w:pPr>
        <w:tabs>
          <w:tab w:val="num" w:pos="851"/>
        </w:tabs>
        <w:ind w:left="851" w:hanging="1135"/>
      </w:pPr>
      <w:rPr>
        <w:rFonts w:hint="default"/>
      </w:rPr>
    </w:lvl>
    <w:lvl w:ilvl="1">
      <w:start w:val="1"/>
      <w:numFmt w:val="decimal"/>
      <w:pStyle w:val="Heading2"/>
      <w:lvlText w:val="%1.%2"/>
      <w:lvlJc w:val="left"/>
      <w:pPr>
        <w:tabs>
          <w:tab w:val="num" w:pos="851"/>
        </w:tabs>
        <w:ind w:left="851" w:hanging="1135"/>
      </w:pPr>
      <w:rPr>
        <w:rFonts w:hint="default"/>
      </w:rPr>
    </w:lvl>
    <w:lvl w:ilvl="2">
      <w:start w:val="1"/>
      <w:numFmt w:val="decimal"/>
      <w:pStyle w:val="Heading3"/>
      <w:lvlText w:val="%1.%2.%3"/>
      <w:lvlJc w:val="left"/>
      <w:pPr>
        <w:tabs>
          <w:tab w:val="num" w:pos="851"/>
        </w:tabs>
        <w:ind w:left="851" w:hanging="1135"/>
      </w:pPr>
      <w:rPr>
        <w:rFonts w:hint="default"/>
      </w:rPr>
    </w:lvl>
    <w:lvl w:ilvl="3">
      <w:start w:val="1"/>
      <w:numFmt w:val="decimal"/>
      <w:pStyle w:val="Heading4"/>
      <w:lvlText w:val="%1.%2.%3.%4"/>
      <w:lvlJc w:val="left"/>
      <w:pPr>
        <w:tabs>
          <w:tab w:val="num" w:pos="851"/>
        </w:tabs>
        <w:ind w:left="851" w:hanging="1135"/>
      </w:pPr>
      <w:rPr>
        <w:rFonts w:hint="default"/>
      </w:rPr>
    </w:lvl>
    <w:lvl w:ilvl="4">
      <w:start w:val="1"/>
      <w:numFmt w:val="decimal"/>
      <w:pStyle w:val="Heading5"/>
      <w:lvlText w:val="%1.%2.%3.%4.%5"/>
      <w:lvlJc w:val="left"/>
      <w:pPr>
        <w:tabs>
          <w:tab w:val="num" w:pos="851"/>
        </w:tabs>
        <w:ind w:left="851" w:hanging="1135"/>
      </w:pPr>
      <w:rPr>
        <w:rFonts w:hint="default"/>
      </w:rPr>
    </w:lvl>
    <w:lvl w:ilvl="5">
      <w:start w:val="1"/>
      <w:numFmt w:val="none"/>
      <w:lvlRestart w:val="0"/>
      <w:lvlText w:val=""/>
      <w:lvlJc w:val="left"/>
      <w:pPr>
        <w:tabs>
          <w:tab w:val="num" w:pos="1008"/>
        </w:tabs>
        <w:ind w:left="851" w:hanging="1135"/>
      </w:pPr>
      <w:rPr>
        <w:rFonts w:hint="default"/>
      </w:rPr>
    </w:lvl>
    <w:lvl w:ilvl="6">
      <w:start w:val="1"/>
      <w:numFmt w:val="none"/>
      <w:lvlRestart w:val="0"/>
      <w:lvlText w:val=""/>
      <w:lvlJc w:val="left"/>
      <w:pPr>
        <w:tabs>
          <w:tab w:val="num" w:pos="1008"/>
        </w:tabs>
        <w:ind w:left="851" w:hanging="1135"/>
      </w:pPr>
      <w:rPr>
        <w:rFonts w:hint="default"/>
      </w:rPr>
    </w:lvl>
    <w:lvl w:ilvl="7">
      <w:start w:val="1"/>
      <w:numFmt w:val="none"/>
      <w:lvlRestart w:val="0"/>
      <w:lvlText w:val=""/>
      <w:lvlJc w:val="left"/>
      <w:pPr>
        <w:tabs>
          <w:tab w:val="num" w:pos="1008"/>
        </w:tabs>
        <w:ind w:left="851" w:hanging="1135"/>
      </w:pPr>
      <w:rPr>
        <w:rFonts w:hint="default"/>
      </w:rPr>
    </w:lvl>
    <w:lvl w:ilvl="8">
      <w:start w:val="1"/>
      <w:numFmt w:val="none"/>
      <w:lvlRestart w:val="0"/>
      <w:lvlText w:val=""/>
      <w:lvlJc w:val="left"/>
      <w:pPr>
        <w:tabs>
          <w:tab w:val="num" w:pos="1008"/>
        </w:tabs>
        <w:ind w:left="851" w:hanging="1135"/>
      </w:pPr>
      <w:rPr>
        <w:rFonts w:hint="default"/>
      </w:rPr>
    </w:lvl>
  </w:abstractNum>
  <w:abstractNum w:abstractNumId="1" w15:restartNumberingAfterBreak="0">
    <w:nsid w:val="01891C2B"/>
    <w:multiLevelType w:val="multilevel"/>
    <w:tmpl w:val="49F49D18"/>
    <w:lvl w:ilvl="0">
      <w:start w:val="1"/>
      <w:numFmt w:val="lowerLetter"/>
      <w:pStyle w:val="ListNumber2"/>
      <w:lvlText w:val="%1."/>
      <w:lvlJc w:val="left"/>
      <w:pPr>
        <w:ind w:left="1418" w:hanging="284"/>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145830AC"/>
    <w:multiLevelType w:val="multilevel"/>
    <w:tmpl w:val="74A673B6"/>
    <w:lvl w:ilvl="0">
      <w:start w:val="1"/>
      <w:numFmt w:val="upperLetter"/>
      <w:lvlRestart w:val="0"/>
      <w:pStyle w:val="AppendixHeading"/>
      <w:lvlText w:val="Appendix %1:"/>
      <w:lvlJc w:val="left"/>
      <w:pPr>
        <w:tabs>
          <w:tab w:val="num" w:pos="2835"/>
        </w:tabs>
        <w:ind w:left="2835" w:hanging="3119"/>
      </w:pPr>
      <w:rPr>
        <w:rFonts w:cs="Times New Roman" w:hint="default"/>
      </w:rPr>
    </w:lvl>
    <w:lvl w:ilvl="1">
      <w:start w:val="1"/>
      <w:numFmt w:val="decimal"/>
      <w:pStyle w:val="App2"/>
      <w:lvlText w:val="%1.%2"/>
      <w:lvlJc w:val="left"/>
      <w:pPr>
        <w:tabs>
          <w:tab w:val="num" w:pos="1009"/>
        </w:tabs>
        <w:ind w:left="1009" w:hanging="1293"/>
      </w:pPr>
      <w:rPr>
        <w:rFonts w:cs="Times New Roman" w:hint="default"/>
      </w:rPr>
    </w:lvl>
    <w:lvl w:ilvl="2">
      <w:start w:val="1"/>
      <w:numFmt w:val="decimal"/>
      <w:pStyle w:val="App3"/>
      <w:lvlText w:val="%1.%2.%3"/>
      <w:lvlJc w:val="left"/>
      <w:pPr>
        <w:tabs>
          <w:tab w:val="num" w:pos="1009"/>
        </w:tabs>
        <w:ind w:left="1009" w:hanging="1293"/>
      </w:pPr>
      <w:rPr>
        <w:rFonts w:cs="Times New Roman" w:hint="default"/>
      </w:rPr>
    </w:lvl>
    <w:lvl w:ilvl="3">
      <w:start w:val="1"/>
      <w:numFmt w:val="decimal"/>
      <w:pStyle w:val="App4"/>
      <w:lvlText w:val="%1.%2.%3.%4"/>
      <w:lvlJc w:val="left"/>
      <w:pPr>
        <w:tabs>
          <w:tab w:val="num" w:pos="1009"/>
        </w:tabs>
        <w:ind w:left="1009" w:hanging="1293"/>
      </w:pPr>
      <w:rPr>
        <w:rFonts w:cs="Times New Roman" w:hint="default"/>
      </w:rPr>
    </w:lvl>
    <w:lvl w:ilvl="4">
      <w:start w:val="1"/>
      <w:numFmt w:val="none"/>
      <w:lvlRestart w:val="0"/>
      <w:suff w:val="nothing"/>
      <w:lvlText w:val=""/>
      <w:lvlJc w:val="left"/>
      <w:pPr>
        <w:ind w:left="2835" w:hanging="3119"/>
      </w:pPr>
      <w:rPr>
        <w:rFonts w:cs="Times New Roman" w:hint="default"/>
      </w:rPr>
    </w:lvl>
    <w:lvl w:ilvl="5">
      <w:start w:val="1"/>
      <w:numFmt w:val="none"/>
      <w:lvlRestart w:val="0"/>
      <w:suff w:val="nothing"/>
      <w:lvlText w:val=""/>
      <w:lvlJc w:val="left"/>
      <w:pPr>
        <w:ind w:left="2835" w:hanging="3119"/>
      </w:pPr>
      <w:rPr>
        <w:rFonts w:cs="Times New Roman" w:hint="default"/>
      </w:rPr>
    </w:lvl>
    <w:lvl w:ilvl="6">
      <w:start w:val="1"/>
      <w:numFmt w:val="none"/>
      <w:lvlRestart w:val="0"/>
      <w:suff w:val="nothing"/>
      <w:lvlText w:val=""/>
      <w:lvlJc w:val="left"/>
      <w:pPr>
        <w:ind w:left="2835" w:hanging="3119"/>
      </w:pPr>
      <w:rPr>
        <w:rFonts w:cs="Times New Roman" w:hint="default"/>
      </w:rPr>
    </w:lvl>
    <w:lvl w:ilvl="7">
      <w:start w:val="1"/>
      <w:numFmt w:val="none"/>
      <w:lvlRestart w:val="0"/>
      <w:suff w:val="nothing"/>
      <w:lvlText w:val=""/>
      <w:lvlJc w:val="left"/>
      <w:pPr>
        <w:ind w:left="2835" w:hanging="3119"/>
      </w:pPr>
      <w:rPr>
        <w:rFonts w:ascii="Times New Roman" w:hAnsi="Times New Roman" w:cs="Times New Roman" w:hint="default"/>
        <w:sz w:val="18"/>
      </w:rPr>
    </w:lvl>
    <w:lvl w:ilvl="8">
      <w:start w:val="1"/>
      <w:numFmt w:val="none"/>
      <w:lvlRestart w:val="0"/>
      <w:suff w:val="nothing"/>
      <w:lvlText w:val=""/>
      <w:lvlJc w:val="left"/>
      <w:pPr>
        <w:ind w:left="2835" w:hanging="3119"/>
      </w:pPr>
      <w:rPr>
        <w:rFonts w:cs="Times New Roman" w:hint="default"/>
      </w:rPr>
    </w:lvl>
  </w:abstractNum>
  <w:abstractNum w:abstractNumId="3" w15:restartNumberingAfterBreak="0">
    <w:nsid w:val="14AB0C83"/>
    <w:multiLevelType w:val="hybridMultilevel"/>
    <w:tmpl w:val="2EF2803C"/>
    <w:lvl w:ilvl="0" w:tplc="13481A96">
      <w:start w:val="1"/>
      <w:numFmt w:val="decimal"/>
      <w:pStyle w:val="TGList"/>
      <w:lvlText w:val="%1."/>
      <w:lvlJc w:val="left"/>
      <w:pPr>
        <w:ind w:left="1366" w:hanging="357"/>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4" w15:restartNumberingAfterBreak="0">
    <w:nsid w:val="14EA0709"/>
    <w:multiLevelType w:val="hybridMultilevel"/>
    <w:tmpl w:val="C20238BA"/>
    <w:lvl w:ilvl="0" w:tplc="7D34D9E4">
      <w:start w:val="1"/>
      <w:numFmt w:val="lowerLetter"/>
      <w:pStyle w:val="ListAlpha"/>
      <w:lvlText w:val="%1."/>
      <w:lvlJc w:val="left"/>
      <w:pPr>
        <w:tabs>
          <w:tab w:val="num" w:pos="1134"/>
        </w:tabs>
        <w:ind w:left="1134" w:hanging="283"/>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start w:val="1"/>
      <w:numFmt w:val="decimal"/>
      <w:lvlText w:val="%7."/>
      <w:lvlJc w:val="left"/>
      <w:pPr>
        <w:ind w:left="5904" w:hanging="360"/>
      </w:pPr>
    </w:lvl>
    <w:lvl w:ilvl="7" w:tplc="04090019">
      <w:start w:val="1"/>
      <w:numFmt w:val="lowerLetter"/>
      <w:lvlText w:val="%8."/>
      <w:lvlJc w:val="left"/>
      <w:pPr>
        <w:ind w:left="6624" w:hanging="360"/>
      </w:pPr>
    </w:lvl>
    <w:lvl w:ilvl="8" w:tplc="0409001B">
      <w:start w:val="1"/>
      <w:numFmt w:val="lowerRoman"/>
      <w:lvlText w:val="%9."/>
      <w:lvlJc w:val="right"/>
      <w:pPr>
        <w:ind w:left="7344" w:hanging="180"/>
      </w:pPr>
    </w:lvl>
  </w:abstractNum>
  <w:abstractNum w:abstractNumId="5" w15:restartNumberingAfterBreak="0">
    <w:nsid w:val="152F61A2"/>
    <w:multiLevelType w:val="hybridMultilevel"/>
    <w:tmpl w:val="37588616"/>
    <w:lvl w:ilvl="0" w:tplc="C9462DB2">
      <w:start w:val="1"/>
      <w:numFmt w:val="lowerLetter"/>
      <w:pStyle w:val="ListAlpha3"/>
      <w:lvlText w:val="%1."/>
      <w:lvlJc w:val="right"/>
      <w:pPr>
        <w:tabs>
          <w:tab w:val="num" w:pos="1701"/>
        </w:tabs>
        <w:ind w:left="1701" w:hanging="283"/>
      </w:pPr>
      <w:rPr>
        <w:rFonts w:hint="default"/>
      </w:rPr>
    </w:lvl>
    <w:lvl w:ilvl="1" w:tplc="04090019" w:tentative="1">
      <w:start w:val="1"/>
      <w:numFmt w:val="lowerLetter"/>
      <w:lvlText w:val="%2."/>
      <w:lvlJc w:val="left"/>
      <w:pPr>
        <w:ind w:left="1723" w:hanging="360"/>
      </w:pPr>
    </w:lvl>
    <w:lvl w:ilvl="2" w:tplc="90605826">
      <w:start w:val="1"/>
      <w:numFmt w:val="lowerRoman"/>
      <w:lvlText w:val="%3."/>
      <w:lvlJc w:val="right"/>
      <w:pPr>
        <w:tabs>
          <w:tab w:val="num" w:pos="1701"/>
        </w:tabs>
        <w:ind w:left="1701" w:hanging="283"/>
      </w:pPr>
      <w:rPr>
        <w:rFonts w:hint="default"/>
      </w:r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6" w15:restartNumberingAfterBreak="0">
    <w:nsid w:val="1A3F0FD3"/>
    <w:multiLevelType w:val="hybridMultilevel"/>
    <w:tmpl w:val="CD444B06"/>
    <w:lvl w:ilvl="0" w:tplc="DCF8B4C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1B5C472A"/>
    <w:multiLevelType w:val="hybridMultilevel"/>
    <w:tmpl w:val="D0F26AF2"/>
    <w:lvl w:ilvl="0" w:tplc="DCF8B4C8">
      <w:start w:val="1"/>
      <w:numFmt w:val="decimal"/>
      <w:lvlText w:val="%1."/>
      <w:lvlJc w:val="left"/>
      <w:pPr>
        <w:ind w:left="2062"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1E42725C"/>
    <w:multiLevelType w:val="multilevel"/>
    <w:tmpl w:val="5E24F0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B1B28"/>
    <w:multiLevelType w:val="hybridMultilevel"/>
    <w:tmpl w:val="52BEC478"/>
    <w:lvl w:ilvl="0" w:tplc="DCF8B4C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26233FCE"/>
    <w:multiLevelType w:val="hybridMultilevel"/>
    <w:tmpl w:val="B8ECCF8C"/>
    <w:lvl w:ilvl="0" w:tplc="2B8AD2E2">
      <w:start w:val="1"/>
      <w:numFmt w:val="bullet"/>
      <w:pStyle w:val="TableListBullet3"/>
      <w:lvlText w:val=""/>
      <w:lvlJc w:val="left"/>
      <w:pPr>
        <w:ind w:left="936" w:hanging="360"/>
      </w:pPr>
      <w:rPr>
        <w:rFonts w:ascii="Symbol" w:hAnsi="Symbol" w:cs="Symbol" w:hint="default"/>
        <w:color w:val="02283A"/>
        <w:sz w:val="18"/>
        <w:szCs w:val="20"/>
        <w:u w:color="99999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7848DB"/>
    <w:multiLevelType w:val="multilevel"/>
    <w:tmpl w:val="137615B8"/>
    <w:lvl w:ilvl="0">
      <w:start w:val="1"/>
      <w:numFmt w:val="decimal"/>
      <w:pStyle w:val="TableStep"/>
      <w:suff w:val="nothing"/>
      <w:lvlText w:val="%1"/>
      <w:lvlJc w:val="left"/>
      <w:pPr>
        <w:ind w:left="0" w:firstLine="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entative="1">
      <w:start w:val="1"/>
      <w:numFmt w:val="lowerLetter"/>
      <w:lvlText w:val="%2."/>
      <w:lvlJc w:val="left"/>
      <w:pPr>
        <w:ind w:left="1485" w:hanging="360"/>
      </w:pPr>
    </w:lvl>
    <w:lvl w:ilvl="2" w:tentative="1">
      <w:start w:val="1"/>
      <w:numFmt w:val="lowerRoman"/>
      <w:lvlText w:val="%3."/>
      <w:lvlJc w:val="right"/>
      <w:pPr>
        <w:ind w:left="2205" w:hanging="180"/>
      </w:pPr>
    </w:lvl>
    <w:lvl w:ilvl="3" w:tentative="1">
      <w:start w:val="1"/>
      <w:numFmt w:val="decimal"/>
      <w:lvlText w:val="%4."/>
      <w:lvlJc w:val="left"/>
      <w:pPr>
        <w:ind w:left="2925" w:hanging="360"/>
      </w:pPr>
    </w:lvl>
    <w:lvl w:ilvl="4" w:tentative="1">
      <w:start w:val="1"/>
      <w:numFmt w:val="lowerLetter"/>
      <w:lvlText w:val="%5."/>
      <w:lvlJc w:val="left"/>
      <w:pPr>
        <w:ind w:left="3645" w:hanging="360"/>
      </w:pPr>
    </w:lvl>
    <w:lvl w:ilvl="5" w:tentative="1">
      <w:start w:val="1"/>
      <w:numFmt w:val="lowerRoman"/>
      <w:lvlText w:val="%6."/>
      <w:lvlJc w:val="right"/>
      <w:pPr>
        <w:ind w:left="4365" w:hanging="180"/>
      </w:pPr>
    </w:lvl>
    <w:lvl w:ilvl="6" w:tentative="1">
      <w:start w:val="1"/>
      <w:numFmt w:val="decimal"/>
      <w:lvlText w:val="%7."/>
      <w:lvlJc w:val="left"/>
      <w:pPr>
        <w:ind w:left="5085" w:hanging="360"/>
      </w:pPr>
    </w:lvl>
    <w:lvl w:ilvl="7" w:tentative="1">
      <w:start w:val="1"/>
      <w:numFmt w:val="lowerLetter"/>
      <w:lvlText w:val="%8."/>
      <w:lvlJc w:val="left"/>
      <w:pPr>
        <w:ind w:left="5805" w:hanging="360"/>
      </w:pPr>
    </w:lvl>
    <w:lvl w:ilvl="8" w:tentative="1">
      <w:start w:val="1"/>
      <w:numFmt w:val="lowerRoman"/>
      <w:lvlText w:val="%9."/>
      <w:lvlJc w:val="right"/>
      <w:pPr>
        <w:ind w:left="6525" w:hanging="180"/>
      </w:pPr>
    </w:lvl>
  </w:abstractNum>
  <w:abstractNum w:abstractNumId="12" w15:restartNumberingAfterBreak="0">
    <w:nsid w:val="2C9D2BAD"/>
    <w:multiLevelType w:val="hybridMultilevel"/>
    <w:tmpl w:val="6B0890B2"/>
    <w:lvl w:ilvl="0" w:tplc="5A76C462">
      <w:start w:val="1"/>
      <w:numFmt w:val="lowerRoman"/>
      <w:pStyle w:val="ListRoman3"/>
      <w:lvlText w:val="%1."/>
      <w:lvlJc w:val="left"/>
      <w:pPr>
        <w:tabs>
          <w:tab w:val="num" w:pos="1701"/>
        </w:tabs>
        <w:ind w:left="1701" w:hanging="283"/>
      </w:pPr>
      <w:rPr>
        <w:rFonts w:hint="default"/>
      </w:rPr>
    </w:lvl>
    <w:lvl w:ilvl="1" w:tplc="04090019" w:tentative="1">
      <w:start w:val="1"/>
      <w:numFmt w:val="lowerLetter"/>
      <w:lvlText w:val="%2."/>
      <w:lvlJc w:val="left"/>
      <w:pPr>
        <w:ind w:left="3526" w:hanging="360"/>
      </w:pPr>
    </w:lvl>
    <w:lvl w:ilvl="2" w:tplc="0409001B" w:tentative="1">
      <w:start w:val="1"/>
      <w:numFmt w:val="lowerRoman"/>
      <w:lvlText w:val="%3."/>
      <w:lvlJc w:val="right"/>
      <w:pPr>
        <w:ind w:left="4246" w:hanging="180"/>
      </w:pPr>
    </w:lvl>
    <w:lvl w:ilvl="3" w:tplc="0409000F" w:tentative="1">
      <w:start w:val="1"/>
      <w:numFmt w:val="decimal"/>
      <w:lvlText w:val="%4."/>
      <w:lvlJc w:val="left"/>
      <w:pPr>
        <w:ind w:left="4966" w:hanging="360"/>
      </w:pPr>
    </w:lvl>
    <w:lvl w:ilvl="4" w:tplc="04090019" w:tentative="1">
      <w:start w:val="1"/>
      <w:numFmt w:val="lowerLetter"/>
      <w:lvlText w:val="%5."/>
      <w:lvlJc w:val="left"/>
      <w:pPr>
        <w:ind w:left="5686" w:hanging="360"/>
      </w:pPr>
    </w:lvl>
    <w:lvl w:ilvl="5" w:tplc="0409001B" w:tentative="1">
      <w:start w:val="1"/>
      <w:numFmt w:val="lowerRoman"/>
      <w:lvlText w:val="%6."/>
      <w:lvlJc w:val="right"/>
      <w:pPr>
        <w:ind w:left="6406" w:hanging="180"/>
      </w:pPr>
    </w:lvl>
    <w:lvl w:ilvl="6" w:tplc="0409000F" w:tentative="1">
      <w:start w:val="1"/>
      <w:numFmt w:val="decimal"/>
      <w:lvlText w:val="%7."/>
      <w:lvlJc w:val="left"/>
      <w:pPr>
        <w:ind w:left="7126" w:hanging="360"/>
      </w:pPr>
    </w:lvl>
    <w:lvl w:ilvl="7" w:tplc="04090019" w:tentative="1">
      <w:start w:val="1"/>
      <w:numFmt w:val="lowerLetter"/>
      <w:lvlText w:val="%8."/>
      <w:lvlJc w:val="left"/>
      <w:pPr>
        <w:ind w:left="7846" w:hanging="360"/>
      </w:pPr>
    </w:lvl>
    <w:lvl w:ilvl="8" w:tplc="0409001B" w:tentative="1">
      <w:start w:val="1"/>
      <w:numFmt w:val="lowerRoman"/>
      <w:lvlText w:val="%9."/>
      <w:lvlJc w:val="right"/>
      <w:pPr>
        <w:ind w:left="8566" w:hanging="180"/>
      </w:pPr>
    </w:lvl>
  </w:abstractNum>
  <w:abstractNum w:abstractNumId="13" w15:restartNumberingAfterBreak="0">
    <w:nsid w:val="310C47B3"/>
    <w:multiLevelType w:val="hybridMultilevel"/>
    <w:tmpl w:val="D0167E42"/>
    <w:lvl w:ilvl="0" w:tplc="72E8B5D6">
      <w:start w:val="1"/>
      <w:numFmt w:val="bullet"/>
      <w:pStyle w:val="TGBullets"/>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15:restartNumberingAfterBreak="0">
    <w:nsid w:val="334D4635"/>
    <w:multiLevelType w:val="hybridMultilevel"/>
    <w:tmpl w:val="597C59E8"/>
    <w:lvl w:ilvl="0" w:tplc="7534D92E">
      <w:start w:val="1"/>
      <w:numFmt w:val="lowerLetter"/>
      <w:pStyle w:val="ListAlpha2"/>
      <w:lvlText w:val="%1."/>
      <w:lvlJc w:val="left"/>
      <w:pPr>
        <w:tabs>
          <w:tab w:val="num" w:pos="1418"/>
        </w:tabs>
        <w:ind w:left="1418"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83EEE"/>
    <w:multiLevelType w:val="hybridMultilevel"/>
    <w:tmpl w:val="CB2847AA"/>
    <w:lvl w:ilvl="0" w:tplc="B296A938">
      <w:start w:val="1"/>
      <w:numFmt w:val="decimal"/>
      <w:pStyle w:val="Issue"/>
      <w:lvlText w:val="Issue # %1:"/>
      <w:lvlJc w:val="left"/>
      <w:pPr>
        <w:tabs>
          <w:tab w:val="num" w:pos="1985"/>
        </w:tabs>
        <w:ind w:left="1985" w:hanging="1134"/>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3C1338"/>
    <w:multiLevelType w:val="hybridMultilevel"/>
    <w:tmpl w:val="7428880C"/>
    <w:lvl w:ilvl="0" w:tplc="32D476AE">
      <w:start w:val="1"/>
      <w:numFmt w:val="bullet"/>
      <w:pStyle w:val="ListBullet3"/>
      <w:lvlText w:val=""/>
      <w:lvlJc w:val="left"/>
      <w:pPr>
        <w:ind w:left="1778" w:hanging="360"/>
      </w:pPr>
      <w:rPr>
        <w:rFonts w:ascii="Symbol" w:hAnsi="Symbol" w:cs="Symbol" w:hint="default"/>
        <w:color w:val="02283A"/>
        <w:sz w:val="18"/>
        <w:szCs w:val="20"/>
        <w:u w:color="999999"/>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7" w15:restartNumberingAfterBreak="0">
    <w:nsid w:val="3FFE2A2E"/>
    <w:multiLevelType w:val="multilevel"/>
    <w:tmpl w:val="6946FA06"/>
    <w:lvl w:ilvl="0">
      <w:start w:val="1"/>
      <w:numFmt w:val="decimal"/>
      <w:pStyle w:val="ListNumber"/>
      <w:lvlText w:val="%1."/>
      <w:lvlJc w:val="left"/>
      <w:pPr>
        <w:tabs>
          <w:tab w:val="num" w:pos="1134"/>
        </w:tabs>
        <w:ind w:left="1134" w:hanging="283"/>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15:restartNumberingAfterBreak="0">
    <w:nsid w:val="40635CA2"/>
    <w:multiLevelType w:val="hybridMultilevel"/>
    <w:tmpl w:val="6216629E"/>
    <w:lvl w:ilvl="0" w:tplc="B096E964">
      <w:start w:val="1"/>
      <w:numFmt w:val="lowerLetter"/>
      <w:pStyle w:val="TableListNumber2"/>
      <w:lvlText w:val="%1."/>
      <w:lvlJc w:val="left"/>
      <w:pPr>
        <w:tabs>
          <w:tab w:val="num" w:pos="567"/>
        </w:tabs>
        <w:ind w:left="284" w:firstLine="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9" w15:restartNumberingAfterBreak="0">
    <w:nsid w:val="409E33A1"/>
    <w:multiLevelType w:val="hybridMultilevel"/>
    <w:tmpl w:val="CE74D5AE"/>
    <w:lvl w:ilvl="0" w:tplc="9E0016DC">
      <w:start w:val="1"/>
      <w:numFmt w:val="bullet"/>
      <w:pStyle w:val="ListBullet"/>
      <w:lvlText w:val=""/>
      <w:lvlJc w:val="left"/>
      <w:pPr>
        <w:ind w:left="1368" w:hanging="360"/>
      </w:pPr>
      <w:rPr>
        <w:rFonts w:ascii="Symbol" w:hAnsi="Symbol" w:cs="Symbol" w:hint="default"/>
        <w:color w:val="02283A"/>
        <w:sz w:val="20"/>
        <w:szCs w:val="20"/>
        <w:u w:color="999999"/>
      </w:rPr>
    </w:lvl>
    <w:lvl w:ilvl="1" w:tplc="04090019" w:tentative="1">
      <w:start w:val="1"/>
      <w:numFmt w:val="bullet"/>
      <w:lvlText w:val="o"/>
      <w:lvlJc w:val="left"/>
      <w:pPr>
        <w:ind w:left="432" w:hanging="360"/>
      </w:pPr>
      <w:rPr>
        <w:rFonts w:ascii="Courier New" w:hAnsi="Courier New" w:cs="Courier New" w:hint="default"/>
      </w:rPr>
    </w:lvl>
    <w:lvl w:ilvl="2" w:tplc="0409001B" w:tentative="1">
      <w:start w:val="1"/>
      <w:numFmt w:val="bullet"/>
      <w:lvlText w:val=""/>
      <w:lvlJc w:val="left"/>
      <w:pPr>
        <w:ind w:left="1152" w:hanging="360"/>
      </w:pPr>
      <w:rPr>
        <w:rFonts w:ascii="Wingdings" w:hAnsi="Wingdings" w:hint="default"/>
      </w:rPr>
    </w:lvl>
    <w:lvl w:ilvl="3" w:tplc="0409000F" w:tentative="1">
      <w:start w:val="1"/>
      <w:numFmt w:val="bullet"/>
      <w:lvlText w:val=""/>
      <w:lvlJc w:val="left"/>
      <w:pPr>
        <w:ind w:left="1872" w:hanging="360"/>
      </w:pPr>
      <w:rPr>
        <w:rFonts w:ascii="Symbol" w:hAnsi="Symbol" w:hint="default"/>
      </w:rPr>
    </w:lvl>
    <w:lvl w:ilvl="4" w:tplc="04090019" w:tentative="1">
      <w:start w:val="1"/>
      <w:numFmt w:val="bullet"/>
      <w:lvlText w:val="o"/>
      <w:lvlJc w:val="left"/>
      <w:pPr>
        <w:ind w:left="2592" w:hanging="360"/>
      </w:pPr>
      <w:rPr>
        <w:rFonts w:ascii="Courier New" w:hAnsi="Courier New" w:cs="Courier New" w:hint="default"/>
      </w:rPr>
    </w:lvl>
    <w:lvl w:ilvl="5" w:tplc="0409001B" w:tentative="1">
      <w:start w:val="1"/>
      <w:numFmt w:val="bullet"/>
      <w:lvlText w:val=""/>
      <w:lvlJc w:val="left"/>
      <w:pPr>
        <w:ind w:left="3312" w:hanging="360"/>
      </w:pPr>
      <w:rPr>
        <w:rFonts w:ascii="Wingdings" w:hAnsi="Wingdings" w:hint="default"/>
      </w:rPr>
    </w:lvl>
    <w:lvl w:ilvl="6" w:tplc="0409000F" w:tentative="1">
      <w:start w:val="1"/>
      <w:numFmt w:val="bullet"/>
      <w:lvlText w:val=""/>
      <w:lvlJc w:val="left"/>
      <w:pPr>
        <w:ind w:left="4032" w:hanging="360"/>
      </w:pPr>
      <w:rPr>
        <w:rFonts w:ascii="Symbol" w:hAnsi="Symbol" w:hint="default"/>
      </w:rPr>
    </w:lvl>
    <w:lvl w:ilvl="7" w:tplc="04090019" w:tentative="1">
      <w:start w:val="1"/>
      <w:numFmt w:val="bullet"/>
      <w:lvlText w:val="o"/>
      <w:lvlJc w:val="left"/>
      <w:pPr>
        <w:ind w:left="4752" w:hanging="360"/>
      </w:pPr>
      <w:rPr>
        <w:rFonts w:ascii="Courier New" w:hAnsi="Courier New" w:cs="Courier New" w:hint="default"/>
      </w:rPr>
    </w:lvl>
    <w:lvl w:ilvl="8" w:tplc="0409001B" w:tentative="1">
      <w:start w:val="1"/>
      <w:numFmt w:val="bullet"/>
      <w:lvlText w:val=""/>
      <w:lvlJc w:val="left"/>
      <w:pPr>
        <w:ind w:left="5472" w:hanging="360"/>
      </w:pPr>
      <w:rPr>
        <w:rFonts w:ascii="Wingdings" w:hAnsi="Wingdings" w:hint="default"/>
      </w:rPr>
    </w:lvl>
  </w:abstractNum>
  <w:abstractNum w:abstractNumId="20" w15:restartNumberingAfterBreak="0">
    <w:nsid w:val="412E3536"/>
    <w:multiLevelType w:val="hybridMultilevel"/>
    <w:tmpl w:val="1C6CBAA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43AA1AAA"/>
    <w:multiLevelType w:val="hybridMultilevel"/>
    <w:tmpl w:val="50541406"/>
    <w:lvl w:ilvl="0" w:tplc="D818A2AC">
      <w:start w:val="1"/>
      <w:numFmt w:val="lowerRoman"/>
      <w:pStyle w:val="ListRoman"/>
      <w:lvlText w:val="%1."/>
      <w:lvlJc w:val="left"/>
      <w:pPr>
        <w:tabs>
          <w:tab w:val="num" w:pos="1134"/>
        </w:tabs>
        <w:ind w:left="1134" w:hanging="283"/>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2" w15:restartNumberingAfterBreak="0">
    <w:nsid w:val="495500B0"/>
    <w:multiLevelType w:val="hybridMultilevel"/>
    <w:tmpl w:val="29A0408E"/>
    <w:lvl w:ilvl="0" w:tplc="DCF8B4C8">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A90546"/>
    <w:multiLevelType w:val="hybridMultilevel"/>
    <w:tmpl w:val="2DD0149E"/>
    <w:lvl w:ilvl="0" w:tplc="F9AA9AB2">
      <w:start w:val="1"/>
      <w:numFmt w:val="bullet"/>
      <w:pStyle w:val="NoteBullet"/>
      <w:lvlText w:val=""/>
      <w:lvlJc w:val="left"/>
      <w:pPr>
        <w:ind w:left="7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B015AA"/>
    <w:multiLevelType w:val="hybridMultilevel"/>
    <w:tmpl w:val="18ACD1C4"/>
    <w:lvl w:ilvl="0" w:tplc="1B887418">
      <w:start w:val="1"/>
      <w:numFmt w:val="bullet"/>
      <w:pStyle w:val="ListBullet2"/>
      <w:lvlText w:val=""/>
      <w:lvlJc w:val="left"/>
      <w:pPr>
        <w:ind w:left="1494" w:hanging="360"/>
      </w:pPr>
      <w:rPr>
        <w:rFonts w:ascii="Symbol" w:hAnsi="Symbol" w:cs="Symbol" w:hint="default"/>
        <w:color w:val="02283A"/>
        <w:sz w:val="18"/>
        <w:szCs w:val="20"/>
        <w:u w:color="999999"/>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5" w15:restartNumberingAfterBreak="0">
    <w:nsid w:val="51EF0095"/>
    <w:multiLevelType w:val="hybridMultilevel"/>
    <w:tmpl w:val="91F02D84"/>
    <w:lvl w:ilvl="0" w:tplc="39F6E794">
      <w:start w:val="1"/>
      <w:numFmt w:val="decimal"/>
      <w:pStyle w:val="TOC4"/>
      <w:lvlText w:val="APPENDIX %1"/>
      <w:lvlJc w:val="left"/>
      <w:pPr>
        <w:ind w:left="360" w:hanging="360"/>
      </w:pPr>
      <w:rPr>
        <w:rFonts w:ascii="Univers LT Std 5" w:hAnsi="Univers LT Std 5" w:cs="Univers LT Std 5" w:hint="default"/>
        <w:b w:val="0"/>
        <w:i w:val="0"/>
        <w:spacing w:val="50"/>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1D05E4"/>
    <w:multiLevelType w:val="hybridMultilevel"/>
    <w:tmpl w:val="8A10FF30"/>
    <w:lvl w:ilvl="0" w:tplc="F3A21184">
      <w:start w:val="1"/>
      <w:numFmt w:val="lowerRoman"/>
      <w:pStyle w:val="TableListNumber3"/>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7" w15:restartNumberingAfterBreak="0">
    <w:nsid w:val="56A25D22"/>
    <w:multiLevelType w:val="hybridMultilevel"/>
    <w:tmpl w:val="916C6078"/>
    <w:lvl w:ilvl="0" w:tplc="6B225378">
      <w:start w:val="1"/>
      <w:numFmt w:val="bullet"/>
      <w:pStyle w:val="TableListBullet"/>
      <w:lvlText w:val=""/>
      <w:lvlJc w:val="left"/>
      <w:pPr>
        <w:tabs>
          <w:tab w:val="num" w:pos="284"/>
        </w:tabs>
        <w:ind w:left="284" w:hanging="284"/>
      </w:pPr>
      <w:rPr>
        <w:rFonts w:ascii="Symbol" w:hAnsi="Symbol" w:cs="Symbol" w:hint="default"/>
        <w:color w:val="02283A"/>
        <w:sz w:val="20"/>
        <w:szCs w:val="20"/>
        <w:u w:color="9999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310666"/>
    <w:multiLevelType w:val="multilevel"/>
    <w:tmpl w:val="08AE4D66"/>
    <w:name w:val="Preface_headings"/>
    <w:lvl w:ilvl="0">
      <w:start w:val="1"/>
      <w:numFmt w:val="none"/>
      <w:lvlRestart w:val="0"/>
      <w:lvlText w:val="PREFACE %1"/>
      <w:lvlJc w:val="left"/>
      <w:rPr>
        <w:rFonts w:ascii="Times New Roman" w:hAnsi="Times New Roman" w:cs="Times New Roman"/>
        <w:b/>
        <w:caps/>
        <w:color w:val="000000"/>
        <w:sz w:val="10"/>
      </w:rPr>
    </w:lvl>
    <w:lvl w:ilvl="1">
      <w:start w:val="1"/>
      <w:numFmt w:val="lowerLetter"/>
      <w:lvlText w:val="%2."/>
      <w:lvlJc w:val="left"/>
      <w:rPr>
        <w:rFonts w:cs="Times New Roman"/>
      </w:rPr>
    </w:lvl>
    <w:lvl w:ilvl="2">
      <w:start w:val="1"/>
      <w:numFmt w:val="lowerRoman"/>
      <w:lvlText w:val="%3."/>
      <w:lvlJc w:val="lef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lef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9" w15:restartNumberingAfterBreak="0">
    <w:nsid w:val="5D5A1C65"/>
    <w:multiLevelType w:val="hybridMultilevel"/>
    <w:tmpl w:val="2B689F8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693C7AAC"/>
    <w:multiLevelType w:val="hybridMultilevel"/>
    <w:tmpl w:val="7EFE3610"/>
    <w:lvl w:ilvl="0" w:tplc="04989584">
      <w:start w:val="1"/>
      <w:numFmt w:val="bullet"/>
      <w:pStyle w:val="TableListBullet2"/>
      <w:lvlText w:val=""/>
      <w:lvlJc w:val="left"/>
      <w:pPr>
        <w:ind w:left="644" w:hanging="360"/>
      </w:pPr>
      <w:rPr>
        <w:rFonts w:ascii="Symbol" w:hAnsi="Symbol" w:cs="Symbol" w:hint="default"/>
        <w:color w:val="02283A"/>
        <w:sz w:val="18"/>
        <w:szCs w:val="20"/>
        <w:u w:color="999999"/>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6A157422"/>
    <w:multiLevelType w:val="hybridMultilevel"/>
    <w:tmpl w:val="06CAB492"/>
    <w:lvl w:ilvl="0" w:tplc="A600BF4A">
      <w:start w:val="1"/>
      <w:numFmt w:val="lowerRoman"/>
      <w:pStyle w:val="ListNumber3"/>
      <w:lvlText w:val="%1."/>
      <w:lvlJc w:val="left"/>
      <w:pPr>
        <w:ind w:left="1778"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4" w:hanging="360"/>
      </w:pPr>
      <w:rPr>
        <w:rFonts w:cs="Times New Roman"/>
      </w:rPr>
    </w:lvl>
    <w:lvl w:ilvl="2" w:tplc="0409001B">
      <w:start w:val="1"/>
      <w:numFmt w:val="lowerRoman"/>
      <w:lvlText w:val="%3."/>
      <w:lvlJc w:val="right"/>
      <w:pPr>
        <w:ind w:left="1894" w:hanging="180"/>
      </w:pPr>
      <w:rPr>
        <w:rFonts w:cs="Times New Roman"/>
      </w:rPr>
    </w:lvl>
    <w:lvl w:ilvl="3" w:tplc="0409000F" w:tentative="1">
      <w:start w:val="1"/>
      <w:numFmt w:val="decimal"/>
      <w:lvlText w:val="%4."/>
      <w:lvlJc w:val="left"/>
      <w:pPr>
        <w:ind w:left="2614" w:hanging="360"/>
      </w:pPr>
      <w:rPr>
        <w:rFonts w:cs="Times New Roman"/>
      </w:rPr>
    </w:lvl>
    <w:lvl w:ilvl="4" w:tplc="04090019" w:tentative="1">
      <w:start w:val="1"/>
      <w:numFmt w:val="lowerLetter"/>
      <w:lvlText w:val="%5."/>
      <w:lvlJc w:val="left"/>
      <w:pPr>
        <w:ind w:left="3334" w:hanging="360"/>
      </w:pPr>
      <w:rPr>
        <w:rFonts w:cs="Times New Roman"/>
      </w:rPr>
    </w:lvl>
    <w:lvl w:ilvl="5" w:tplc="0409001B" w:tentative="1">
      <w:start w:val="1"/>
      <w:numFmt w:val="lowerRoman"/>
      <w:lvlText w:val="%6."/>
      <w:lvlJc w:val="right"/>
      <w:pPr>
        <w:ind w:left="4054" w:hanging="180"/>
      </w:pPr>
      <w:rPr>
        <w:rFonts w:cs="Times New Roman"/>
      </w:rPr>
    </w:lvl>
    <w:lvl w:ilvl="6" w:tplc="0409000F" w:tentative="1">
      <w:start w:val="1"/>
      <w:numFmt w:val="decimal"/>
      <w:lvlText w:val="%7."/>
      <w:lvlJc w:val="left"/>
      <w:pPr>
        <w:ind w:left="4774" w:hanging="360"/>
      </w:pPr>
      <w:rPr>
        <w:rFonts w:cs="Times New Roman"/>
      </w:rPr>
    </w:lvl>
    <w:lvl w:ilvl="7" w:tplc="04090019" w:tentative="1">
      <w:start w:val="1"/>
      <w:numFmt w:val="lowerLetter"/>
      <w:lvlText w:val="%8."/>
      <w:lvlJc w:val="left"/>
      <w:pPr>
        <w:ind w:left="5494" w:hanging="360"/>
      </w:pPr>
      <w:rPr>
        <w:rFonts w:cs="Times New Roman"/>
      </w:rPr>
    </w:lvl>
    <w:lvl w:ilvl="8" w:tplc="0409001B" w:tentative="1">
      <w:start w:val="1"/>
      <w:numFmt w:val="lowerRoman"/>
      <w:lvlText w:val="%9."/>
      <w:lvlJc w:val="right"/>
      <w:pPr>
        <w:ind w:left="6214" w:hanging="180"/>
      </w:pPr>
      <w:rPr>
        <w:rFonts w:cs="Times New Roman"/>
      </w:rPr>
    </w:lvl>
  </w:abstractNum>
  <w:abstractNum w:abstractNumId="32" w15:restartNumberingAfterBreak="0">
    <w:nsid w:val="6A976875"/>
    <w:multiLevelType w:val="hybridMultilevel"/>
    <w:tmpl w:val="D26CF566"/>
    <w:lvl w:ilvl="0" w:tplc="0CFA19BA">
      <w:start w:val="1"/>
      <w:numFmt w:val="bullet"/>
      <w:pStyle w:val="ProcedureHeading"/>
      <w:lvlText w:val=""/>
      <w:lvlJc w:val="left"/>
      <w:pPr>
        <w:ind w:left="1571" w:hanging="360"/>
      </w:pPr>
      <w:rPr>
        <w:rFonts w:ascii="Wingdings" w:hAnsi="Wingdings" w:cs="Symbol" w:hint="default"/>
        <w:color w:val="02283A"/>
        <w:sz w:val="20"/>
        <w:szCs w:val="20"/>
        <w:u w:color="999999"/>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C4F6510"/>
    <w:multiLevelType w:val="hybridMultilevel"/>
    <w:tmpl w:val="C0981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DF477DE"/>
    <w:multiLevelType w:val="multilevel"/>
    <w:tmpl w:val="AC222074"/>
    <w:lvl w:ilvl="0">
      <w:start w:val="1"/>
      <w:numFmt w:val="decimal"/>
      <w:pStyle w:val="TableListNumber"/>
      <w:lvlText w:val="%1."/>
      <w:lvlJc w:val="right"/>
      <w:pPr>
        <w:tabs>
          <w:tab w:val="num" w:pos="288"/>
        </w:tabs>
        <w:ind w:left="288" w:hanging="144"/>
      </w:pPr>
    </w:lvl>
    <w:lvl w:ilvl="1" w:tentative="1">
      <w:start w:val="1"/>
      <w:numFmt w:val="lowerLetter"/>
      <w:lvlText w:val="%2."/>
      <w:lvlJc w:val="left"/>
      <w:pPr>
        <w:ind w:left="1701" w:hanging="360"/>
      </w:pPr>
    </w:lvl>
    <w:lvl w:ilvl="2" w:tentative="1">
      <w:start w:val="1"/>
      <w:numFmt w:val="lowerRoman"/>
      <w:lvlText w:val="%3."/>
      <w:lvlJc w:val="right"/>
      <w:pPr>
        <w:ind w:left="2421" w:hanging="180"/>
      </w:pPr>
    </w:lvl>
    <w:lvl w:ilvl="3" w:tentative="1">
      <w:start w:val="1"/>
      <w:numFmt w:val="decimal"/>
      <w:lvlText w:val="%4."/>
      <w:lvlJc w:val="left"/>
      <w:pPr>
        <w:ind w:left="3141" w:hanging="360"/>
      </w:pPr>
    </w:lvl>
    <w:lvl w:ilvl="4" w:tentative="1">
      <w:start w:val="1"/>
      <w:numFmt w:val="lowerLetter"/>
      <w:lvlText w:val="%5."/>
      <w:lvlJc w:val="left"/>
      <w:pPr>
        <w:ind w:left="3861" w:hanging="360"/>
      </w:pPr>
    </w:lvl>
    <w:lvl w:ilvl="5" w:tentative="1">
      <w:start w:val="1"/>
      <w:numFmt w:val="lowerRoman"/>
      <w:lvlText w:val="%6."/>
      <w:lvlJc w:val="right"/>
      <w:pPr>
        <w:ind w:left="4581" w:hanging="180"/>
      </w:pPr>
    </w:lvl>
    <w:lvl w:ilvl="6" w:tentative="1">
      <w:start w:val="1"/>
      <w:numFmt w:val="decimal"/>
      <w:lvlText w:val="%7."/>
      <w:lvlJc w:val="left"/>
      <w:pPr>
        <w:ind w:left="5301" w:hanging="360"/>
      </w:pPr>
    </w:lvl>
    <w:lvl w:ilvl="7" w:tentative="1">
      <w:start w:val="1"/>
      <w:numFmt w:val="lowerLetter"/>
      <w:lvlText w:val="%8."/>
      <w:lvlJc w:val="left"/>
      <w:pPr>
        <w:ind w:left="6021" w:hanging="360"/>
      </w:pPr>
    </w:lvl>
    <w:lvl w:ilvl="8" w:tentative="1">
      <w:start w:val="1"/>
      <w:numFmt w:val="lowerRoman"/>
      <w:lvlText w:val="%9."/>
      <w:lvlJc w:val="right"/>
      <w:pPr>
        <w:ind w:left="6741" w:hanging="180"/>
      </w:pPr>
    </w:lvl>
  </w:abstractNum>
  <w:abstractNum w:abstractNumId="35" w15:restartNumberingAfterBreak="0">
    <w:nsid w:val="6E614534"/>
    <w:multiLevelType w:val="hybridMultilevel"/>
    <w:tmpl w:val="DBAE4690"/>
    <w:lvl w:ilvl="0" w:tplc="583E9D44">
      <w:start w:val="1"/>
      <w:numFmt w:val="decimal"/>
      <w:pStyle w:val="Step"/>
      <w:lvlText w:val="Step %1:"/>
      <w:lvlJc w:val="left"/>
      <w:pPr>
        <w:tabs>
          <w:tab w:val="num" w:pos="1701"/>
        </w:tabs>
        <w:ind w:left="1701" w:hanging="850"/>
      </w:pPr>
      <w:rPr>
        <w:rFonts w:ascii="Times New Roman" w:hAnsi="Times New Roman" w:hint="default"/>
        <w:b/>
        <w:i w:val="0"/>
        <w:sz w:val="22"/>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6" w15:restartNumberingAfterBreak="0">
    <w:nsid w:val="76DC1CF4"/>
    <w:multiLevelType w:val="hybridMultilevel"/>
    <w:tmpl w:val="C22EEC6E"/>
    <w:lvl w:ilvl="0" w:tplc="18689AA2">
      <w:start w:val="1"/>
      <w:numFmt w:val="lowerRoman"/>
      <w:pStyle w:val="ListRoman2"/>
      <w:lvlText w:val="%1."/>
      <w:lvlJc w:val="left"/>
      <w:pPr>
        <w:tabs>
          <w:tab w:val="num" w:pos="1418"/>
        </w:tabs>
        <w:ind w:left="1418" w:hanging="284"/>
      </w:pPr>
      <w:rPr>
        <w:rFonts w:hint="default"/>
      </w:rPr>
    </w:lvl>
    <w:lvl w:ilvl="1" w:tplc="04090019" w:tentative="1">
      <w:start w:val="1"/>
      <w:numFmt w:val="lowerLetter"/>
      <w:lvlText w:val="%2."/>
      <w:lvlJc w:val="left"/>
      <w:pPr>
        <w:ind w:left="3163" w:hanging="360"/>
      </w:pPr>
    </w:lvl>
    <w:lvl w:ilvl="2" w:tplc="0409001B" w:tentative="1">
      <w:start w:val="1"/>
      <w:numFmt w:val="lowerRoman"/>
      <w:lvlText w:val="%3."/>
      <w:lvlJc w:val="right"/>
      <w:pPr>
        <w:ind w:left="3883" w:hanging="180"/>
      </w:pPr>
    </w:lvl>
    <w:lvl w:ilvl="3" w:tplc="0409000F" w:tentative="1">
      <w:start w:val="1"/>
      <w:numFmt w:val="decimal"/>
      <w:lvlText w:val="%4."/>
      <w:lvlJc w:val="left"/>
      <w:pPr>
        <w:ind w:left="4603" w:hanging="360"/>
      </w:pPr>
    </w:lvl>
    <w:lvl w:ilvl="4" w:tplc="04090019" w:tentative="1">
      <w:start w:val="1"/>
      <w:numFmt w:val="lowerLetter"/>
      <w:lvlText w:val="%5."/>
      <w:lvlJc w:val="left"/>
      <w:pPr>
        <w:ind w:left="5323" w:hanging="360"/>
      </w:pPr>
    </w:lvl>
    <w:lvl w:ilvl="5" w:tplc="0409001B" w:tentative="1">
      <w:start w:val="1"/>
      <w:numFmt w:val="lowerRoman"/>
      <w:lvlText w:val="%6."/>
      <w:lvlJc w:val="right"/>
      <w:pPr>
        <w:ind w:left="6043" w:hanging="180"/>
      </w:pPr>
    </w:lvl>
    <w:lvl w:ilvl="6" w:tplc="0409000F" w:tentative="1">
      <w:start w:val="1"/>
      <w:numFmt w:val="decimal"/>
      <w:lvlText w:val="%7."/>
      <w:lvlJc w:val="left"/>
      <w:pPr>
        <w:ind w:left="6763" w:hanging="360"/>
      </w:pPr>
    </w:lvl>
    <w:lvl w:ilvl="7" w:tplc="04090019" w:tentative="1">
      <w:start w:val="1"/>
      <w:numFmt w:val="lowerLetter"/>
      <w:lvlText w:val="%8."/>
      <w:lvlJc w:val="left"/>
      <w:pPr>
        <w:ind w:left="7483" w:hanging="360"/>
      </w:pPr>
    </w:lvl>
    <w:lvl w:ilvl="8" w:tplc="0409001B" w:tentative="1">
      <w:start w:val="1"/>
      <w:numFmt w:val="lowerRoman"/>
      <w:lvlText w:val="%9."/>
      <w:lvlJc w:val="right"/>
      <w:pPr>
        <w:ind w:left="8203" w:hanging="180"/>
      </w:pPr>
    </w:lvl>
  </w:abstractNum>
  <w:abstractNum w:abstractNumId="37" w15:restartNumberingAfterBreak="0">
    <w:nsid w:val="7E81016D"/>
    <w:multiLevelType w:val="multilevel"/>
    <w:tmpl w:val="CB5403D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num w:numId="1">
    <w:abstractNumId w:val="25"/>
  </w:num>
  <w:num w:numId="2">
    <w:abstractNumId w:val="19"/>
  </w:num>
  <w:num w:numId="3">
    <w:abstractNumId w:val="24"/>
  </w:num>
  <w:num w:numId="4">
    <w:abstractNumId w:val="16"/>
  </w:num>
  <w:num w:numId="5">
    <w:abstractNumId w:val="27"/>
  </w:num>
  <w:num w:numId="6">
    <w:abstractNumId w:val="34"/>
  </w:num>
  <w:num w:numId="7">
    <w:abstractNumId w:val="4"/>
  </w:num>
  <w:num w:numId="8">
    <w:abstractNumId w:val="14"/>
  </w:num>
  <w:num w:numId="9">
    <w:abstractNumId w:val="5"/>
  </w:num>
  <w:num w:numId="10">
    <w:abstractNumId w:val="2"/>
  </w:num>
  <w:num w:numId="11">
    <w:abstractNumId w:val="23"/>
  </w:num>
  <w:num w:numId="12">
    <w:abstractNumId w:val="13"/>
  </w:num>
  <w:num w:numId="13">
    <w:abstractNumId w:val="11"/>
  </w:num>
  <w:num w:numId="14">
    <w:abstractNumId w:val="36"/>
  </w:num>
  <w:num w:numId="15">
    <w:abstractNumId w:val="12"/>
  </w:num>
  <w:num w:numId="16">
    <w:abstractNumId w:val="26"/>
  </w:num>
  <w:num w:numId="17">
    <w:abstractNumId w:val="3"/>
  </w:num>
  <w:num w:numId="18">
    <w:abstractNumId w:val="35"/>
  </w:num>
  <w:num w:numId="19">
    <w:abstractNumId w:val="15"/>
  </w:num>
  <w:num w:numId="20">
    <w:abstractNumId w:val="0"/>
  </w:num>
  <w:num w:numId="21">
    <w:abstractNumId w:val="31"/>
  </w:num>
  <w:num w:numId="22">
    <w:abstractNumId w:val="21"/>
  </w:num>
  <w:num w:numId="23">
    <w:abstractNumId w:val="32"/>
  </w:num>
  <w:num w:numId="24">
    <w:abstractNumId w:val="18"/>
    <w:lvlOverride w:ilvl="0">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num>
  <w:num w:numId="30">
    <w:abstractNumId w:val="10"/>
    <w:lvlOverride w:ilvl="0">
      <w:startOverride w:val="1"/>
    </w:lvlOverride>
  </w:num>
  <w:num w:numId="31">
    <w:abstractNumId w:val="0"/>
  </w:num>
  <w:num w:numId="32">
    <w:abstractNumId w:val="10"/>
  </w:num>
  <w:num w:numId="33">
    <w:abstractNumId w:val="20"/>
  </w:num>
  <w:num w:numId="34">
    <w:abstractNumId w:val="6"/>
  </w:num>
  <w:num w:numId="35">
    <w:abstractNumId w:val="22"/>
  </w:num>
  <w:num w:numId="36">
    <w:abstractNumId w:val="29"/>
  </w:num>
  <w:num w:numId="37">
    <w:abstractNumId w:val="0"/>
  </w:num>
  <w:num w:numId="38">
    <w:abstractNumId w:val="0"/>
  </w:num>
  <w:num w:numId="39">
    <w:abstractNumId w:val="7"/>
  </w:num>
  <w:num w:numId="40">
    <w:abstractNumId w:val="9"/>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8"/>
  </w:num>
  <w:num w:numId="44">
    <w:abstractNumId w:val="37"/>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dim Pasternak">
    <w15:presenceInfo w15:providerId="AD" w15:userId="S-1-5-21-1747328069-958538546-6498272-11268"/>
  </w15:person>
  <w15:person w15:author="Vadim Pasternak [2]">
    <w15:presenceInfo w15:providerId="None" w15:userId="Vadim Pastern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trackRevisions/>
  <w:documentProtection w:formatting="1" w:enforcement="0"/>
  <w:defaultTabStop w:val="720"/>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2D"/>
    <w:rsid w:val="00040772"/>
    <w:rsid w:val="000411A1"/>
    <w:rsid w:val="00062FA1"/>
    <w:rsid w:val="00077CE2"/>
    <w:rsid w:val="0008777C"/>
    <w:rsid w:val="000A3C2D"/>
    <w:rsid w:val="000C7440"/>
    <w:rsid w:val="000D4284"/>
    <w:rsid w:val="000D5339"/>
    <w:rsid w:val="00115049"/>
    <w:rsid w:val="001200ED"/>
    <w:rsid w:val="00120EAB"/>
    <w:rsid w:val="0012328D"/>
    <w:rsid w:val="00124FC6"/>
    <w:rsid w:val="00164C1E"/>
    <w:rsid w:val="001723FF"/>
    <w:rsid w:val="00174AD8"/>
    <w:rsid w:val="001826A0"/>
    <w:rsid w:val="00183A3C"/>
    <w:rsid w:val="00185136"/>
    <w:rsid w:val="001A63AD"/>
    <w:rsid w:val="001C0725"/>
    <w:rsid w:val="001E40AB"/>
    <w:rsid w:val="001F1A3B"/>
    <w:rsid w:val="001F3AC1"/>
    <w:rsid w:val="001F7A37"/>
    <w:rsid w:val="00216B57"/>
    <w:rsid w:val="002207DB"/>
    <w:rsid w:val="00235D5D"/>
    <w:rsid w:val="002533A2"/>
    <w:rsid w:val="00261060"/>
    <w:rsid w:val="00270156"/>
    <w:rsid w:val="00272216"/>
    <w:rsid w:val="0027734F"/>
    <w:rsid w:val="002A50E7"/>
    <w:rsid w:val="002A5775"/>
    <w:rsid w:val="002C2CEA"/>
    <w:rsid w:val="002C4D4E"/>
    <w:rsid w:val="002C5547"/>
    <w:rsid w:val="002C6E8E"/>
    <w:rsid w:val="002D34C6"/>
    <w:rsid w:val="002E0660"/>
    <w:rsid w:val="002E7CDD"/>
    <w:rsid w:val="002F03AD"/>
    <w:rsid w:val="00300057"/>
    <w:rsid w:val="003008E8"/>
    <w:rsid w:val="00303B1D"/>
    <w:rsid w:val="003153CE"/>
    <w:rsid w:val="00320221"/>
    <w:rsid w:val="00333C98"/>
    <w:rsid w:val="00346AE5"/>
    <w:rsid w:val="003539F5"/>
    <w:rsid w:val="00360F46"/>
    <w:rsid w:val="00363838"/>
    <w:rsid w:val="003712EA"/>
    <w:rsid w:val="003A1F03"/>
    <w:rsid w:val="003A5D71"/>
    <w:rsid w:val="003A707E"/>
    <w:rsid w:val="003B0E13"/>
    <w:rsid w:val="003D3A46"/>
    <w:rsid w:val="003E29CC"/>
    <w:rsid w:val="003F1F45"/>
    <w:rsid w:val="00405F58"/>
    <w:rsid w:val="004117B0"/>
    <w:rsid w:val="004241C5"/>
    <w:rsid w:val="004418CC"/>
    <w:rsid w:val="0045227E"/>
    <w:rsid w:val="00460069"/>
    <w:rsid w:val="00463EE1"/>
    <w:rsid w:val="0049786B"/>
    <w:rsid w:val="004A673C"/>
    <w:rsid w:val="004D7387"/>
    <w:rsid w:val="00500360"/>
    <w:rsid w:val="00511D46"/>
    <w:rsid w:val="00511F17"/>
    <w:rsid w:val="005135F4"/>
    <w:rsid w:val="005165F4"/>
    <w:rsid w:val="00522F5F"/>
    <w:rsid w:val="00523396"/>
    <w:rsid w:val="00523B7B"/>
    <w:rsid w:val="0053079E"/>
    <w:rsid w:val="00533935"/>
    <w:rsid w:val="00555BF2"/>
    <w:rsid w:val="00562218"/>
    <w:rsid w:val="00575E30"/>
    <w:rsid w:val="00596287"/>
    <w:rsid w:val="005A1973"/>
    <w:rsid w:val="005C2F45"/>
    <w:rsid w:val="005D1ACC"/>
    <w:rsid w:val="005D6BBD"/>
    <w:rsid w:val="005F2CE6"/>
    <w:rsid w:val="005F55C2"/>
    <w:rsid w:val="005F55C7"/>
    <w:rsid w:val="005F57AB"/>
    <w:rsid w:val="006206E8"/>
    <w:rsid w:val="0063449B"/>
    <w:rsid w:val="006413F4"/>
    <w:rsid w:val="00645CC9"/>
    <w:rsid w:val="006749DF"/>
    <w:rsid w:val="00680B4D"/>
    <w:rsid w:val="00686F59"/>
    <w:rsid w:val="006A21BF"/>
    <w:rsid w:val="006A22B4"/>
    <w:rsid w:val="006B58EA"/>
    <w:rsid w:val="006D09DB"/>
    <w:rsid w:val="006F3E68"/>
    <w:rsid w:val="00707EFA"/>
    <w:rsid w:val="00723380"/>
    <w:rsid w:val="00727386"/>
    <w:rsid w:val="00750C36"/>
    <w:rsid w:val="00756B1F"/>
    <w:rsid w:val="00762CB4"/>
    <w:rsid w:val="00764AC7"/>
    <w:rsid w:val="00782B1B"/>
    <w:rsid w:val="00785B05"/>
    <w:rsid w:val="00790429"/>
    <w:rsid w:val="00791CF2"/>
    <w:rsid w:val="007A2C9F"/>
    <w:rsid w:val="007A3B16"/>
    <w:rsid w:val="007B1863"/>
    <w:rsid w:val="007B3185"/>
    <w:rsid w:val="007C6781"/>
    <w:rsid w:val="007E7A76"/>
    <w:rsid w:val="007F4DEA"/>
    <w:rsid w:val="008068C3"/>
    <w:rsid w:val="008172F6"/>
    <w:rsid w:val="0083742A"/>
    <w:rsid w:val="00842CE7"/>
    <w:rsid w:val="00843DE7"/>
    <w:rsid w:val="008518A6"/>
    <w:rsid w:val="00862EAF"/>
    <w:rsid w:val="008635F2"/>
    <w:rsid w:val="00874D1C"/>
    <w:rsid w:val="00877C68"/>
    <w:rsid w:val="0088374F"/>
    <w:rsid w:val="008B1045"/>
    <w:rsid w:val="008D05D0"/>
    <w:rsid w:val="008D05D7"/>
    <w:rsid w:val="008D6A29"/>
    <w:rsid w:val="008E0F7F"/>
    <w:rsid w:val="008E7FB2"/>
    <w:rsid w:val="008F1E4E"/>
    <w:rsid w:val="008F529C"/>
    <w:rsid w:val="008F7890"/>
    <w:rsid w:val="009117CC"/>
    <w:rsid w:val="00915A1E"/>
    <w:rsid w:val="0091799C"/>
    <w:rsid w:val="00927720"/>
    <w:rsid w:val="009304DE"/>
    <w:rsid w:val="0093522A"/>
    <w:rsid w:val="00940926"/>
    <w:rsid w:val="00954666"/>
    <w:rsid w:val="00961D55"/>
    <w:rsid w:val="00964431"/>
    <w:rsid w:val="009723E9"/>
    <w:rsid w:val="00974B9F"/>
    <w:rsid w:val="00985951"/>
    <w:rsid w:val="0099178B"/>
    <w:rsid w:val="00992E70"/>
    <w:rsid w:val="009946CC"/>
    <w:rsid w:val="009B31C1"/>
    <w:rsid w:val="009D3AC6"/>
    <w:rsid w:val="009D4A3C"/>
    <w:rsid w:val="009F3979"/>
    <w:rsid w:val="00A046C3"/>
    <w:rsid w:val="00A06020"/>
    <w:rsid w:val="00A41A51"/>
    <w:rsid w:val="00A63FFA"/>
    <w:rsid w:val="00A64176"/>
    <w:rsid w:val="00A71EAC"/>
    <w:rsid w:val="00A76B30"/>
    <w:rsid w:val="00A82E7B"/>
    <w:rsid w:val="00AA62BC"/>
    <w:rsid w:val="00AD70F8"/>
    <w:rsid w:val="00AE0792"/>
    <w:rsid w:val="00AE5ED0"/>
    <w:rsid w:val="00AF39CF"/>
    <w:rsid w:val="00AF61FB"/>
    <w:rsid w:val="00AF7F05"/>
    <w:rsid w:val="00B14AED"/>
    <w:rsid w:val="00B17147"/>
    <w:rsid w:val="00B3571C"/>
    <w:rsid w:val="00B42088"/>
    <w:rsid w:val="00B50F8E"/>
    <w:rsid w:val="00B525B7"/>
    <w:rsid w:val="00B537F5"/>
    <w:rsid w:val="00B74CFF"/>
    <w:rsid w:val="00B76510"/>
    <w:rsid w:val="00B8392A"/>
    <w:rsid w:val="00B840C1"/>
    <w:rsid w:val="00B970A4"/>
    <w:rsid w:val="00B9715E"/>
    <w:rsid w:val="00B971F5"/>
    <w:rsid w:val="00BC7BCF"/>
    <w:rsid w:val="00BD0F88"/>
    <w:rsid w:val="00BF3C88"/>
    <w:rsid w:val="00BF4C5E"/>
    <w:rsid w:val="00C02B6E"/>
    <w:rsid w:val="00C111C7"/>
    <w:rsid w:val="00C1426F"/>
    <w:rsid w:val="00C172FD"/>
    <w:rsid w:val="00C22C3A"/>
    <w:rsid w:val="00C25006"/>
    <w:rsid w:val="00C265B9"/>
    <w:rsid w:val="00C27D8C"/>
    <w:rsid w:val="00C32C29"/>
    <w:rsid w:val="00C3475B"/>
    <w:rsid w:val="00C36152"/>
    <w:rsid w:val="00C37F30"/>
    <w:rsid w:val="00C47761"/>
    <w:rsid w:val="00C510A9"/>
    <w:rsid w:val="00C75A2A"/>
    <w:rsid w:val="00C83C61"/>
    <w:rsid w:val="00C84114"/>
    <w:rsid w:val="00C85720"/>
    <w:rsid w:val="00C94E2D"/>
    <w:rsid w:val="00CA42A5"/>
    <w:rsid w:val="00CC347C"/>
    <w:rsid w:val="00D060EF"/>
    <w:rsid w:val="00D17940"/>
    <w:rsid w:val="00D51E13"/>
    <w:rsid w:val="00D7247F"/>
    <w:rsid w:val="00D748C4"/>
    <w:rsid w:val="00D7747F"/>
    <w:rsid w:val="00D77FF1"/>
    <w:rsid w:val="00D82BCB"/>
    <w:rsid w:val="00D86420"/>
    <w:rsid w:val="00D900E4"/>
    <w:rsid w:val="00D96460"/>
    <w:rsid w:val="00DB5C65"/>
    <w:rsid w:val="00DD7C6D"/>
    <w:rsid w:val="00DE3382"/>
    <w:rsid w:val="00DE64A7"/>
    <w:rsid w:val="00DE6DB6"/>
    <w:rsid w:val="00E0099B"/>
    <w:rsid w:val="00E07C21"/>
    <w:rsid w:val="00E215C5"/>
    <w:rsid w:val="00E2608D"/>
    <w:rsid w:val="00E37AF3"/>
    <w:rsid w:val="00E411B9"/>
    <w:rsid w:val="00E765F1"/>
    <w:rsid w:val="00E81B5A"/>
    <w:rsid w:val="00E82BE4"/>
    <w:rsid w:val="00E87477"/>
    <w:rsid w:val="00E908EF"/>
    <w:rsid w:val="00E941F6"/>
    <w:rsid w:val="00E96140"/>
    <w:rsid w:val="00E961BC"/>
    <w:rsid w:val="00E9798E"/>
    <w:rsid w:val="00EA432B"/>
    <w:rsid w:val="00EA6602"/>
    <w:rsid w:val="00ED671F"/>
    <w:rsid w:val="00ED702B"/>
    <w:rsid w:val="00EE19C1"/>
    <w:rsid w:val="00EE64B8"/>
    <w:rsid w:val="00EF7429"/>
    <w:rsid w:val="00F05B68"/>
    <w:rsid w:val="00F16A73"/>
    <w:rsid w:val="00F3095D"/>
    <w:rsid w:val="00F30AAD"/>
    <w:rsid w:val="00F44198"/>
    <w:rsid w:val="00F5341B"/>
    <w:rsid w:val="00F554F3"/>
    <w:rsid w:val="00F5793B"/>
    <w:rsid w:val="00F60B54"/>
    <w:rsid w:val="00F645ED"/>
    <w:rsid w:val="00F70D74"/>
    <w:rsid w:val="00F901D5"/>
    <w:rsid w:val="00F943EA"/>
    <w:rsid w:val="00FA4F42"/>
    <w:rsid w:val="00FB7C74"/>
    <w:rsid w:val="00FB7EB3"/>
    <w:rsid w:val="00FC6B0E"/>
    <w:rsid w:val="00FE0019"/>
    <w:rsid w:val="00FE2C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F5A051"/>
  <w14:defaultImageDpi w14:val="96"/>
  <w15:docId w15:val="{546EEAB2-8B0A-4EF4-A37D-3BB15CAB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qFormat="1"/>
    <w:lsdException w:name="List Number" w:semiHidden="1" w:uiPriority="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lsdException w:name="Body Text" w:semiHidden="1" w:uiPriority="0" w:qFormat="1"/>
    <w:lsdException w:name="Body Text Indent" w:semiHidden="1" w:unhideWhenUsed="1"/>
    <w:lsdException w:name="List Continue" w:semiHidden="1" w:uiPriority="0" w:qFormat="1"/>
    <w:lsdException w:name="List Continue 2" w:semiHidden="1" w:uiPriority="0" w:qFormat="1"/>
    <w:lsdException w:name="List Continue 3" w:semiHidden="1" w:uiPriority="0" w:unhideWhenUsed="1" w:qFormat="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5F4"/>
    <w:pPr>
      <w:spacing w:line="240" w:lineRule="atLeast"/>
    </w:pPr>
    <w:rPr>
      <w:rFonts w:ascii="Verdana" w:eastAsia="Times New Roman" w:hAnsi="Verdana" w:cs="Tahoma"/>
      <w:szCs w:val="20"/>
    </w:rPr>
  </w:style>
  <w:style w:type="paragraph" w:styleId="Heading1">
    <w:name w:val="heading 1"/>
    <w:next w:val="BodyText"/>
    <w:link w:val="Heading1Char"/>
    <w:autoRedefine/>
    <w:uiPriority w:val="9"/>
    <w:qFormat/>
    <w:rsid w:val="005165F4"/>
    <w:pPr>
      <w:keepNext/>
      <w:numPr>
        <w:numId w:val="20"/>
      </w:numPr>
      <w:spacing w:before="240" w:after="300" w:line="240" w:lineRule="auto"/>
      <w:ind w:left="850" w:hanging="1134"/>
      <w:outlineLvl w:val="0"/>
    </w:pPr>
    <w:rPr>
      <w:rFonts w:ascii="Arial" w:eastAsia="Calibri" w:hAnsi="Arial" w:cs="Tahoma"/>
      <w:b/>
      <w:noProof/>
      <w:sz w:val="36"/>
      <w:szCs w:val="24"/>
      <w:lang w:bidi="ar-SA"/>
    </w:rPr>
  </w:style>
  <w:style w:type="paragraph" w:styleId="Heading2">
    <w:name w:val="heading 2"/>
    <w:basedOn w:val="Heading1"/>
    <w:next w:val="BodyText"/>
    <w:link w:val="Heading2Char"/>
    <w:uiPriority w:val="9"/>
    <w:qFormat/>
    <w:rsid w:val="005165F4"/>
    <w:pPr>
      <w:widowControl w:val="0"/>
      <w:numPr>
        <w:ilvl w:val="1"/>
      </w:numPr>
      <w:spacing w:before="360" w:after="120"/>
      <w:outlineLvl w:val="1"/>
    </w:pPr>
    <w:rPr>
      <w:bCs/>
      <w:noProof w:val="0"/>
      <w:sz w:val="28"/>
      <w:szCs w:val="30"/>
      <w:lang w:eastAsia="he-IL"/>
    </w:rPr>
  </w:style>
  <w:style w:type="paragraph" w:styleId="Heading3">
    <w:name w:val="heading 3"/>
    <w:basedOn w:val="Heading2"/>
    <w:next w:val="BodyText"/>
    <w:link w:val="Heading3Char"/>
    <w:uiPriority w:val="9"/>
    <w:qFormat/>
    <w:rsid w:val="005165F4"/>
    <w:pPr>
      <w:numPr>
        <w:ilvl w:val="2"/>
      </w:numPr>
      <w:spacing w:before="240"/>
      <w:outlineLvl w:val="2"/>
    </w:pPr>
    <w:rPr>
      <w:rFonts w:cs="Arial"/>
      <w:sz w:val="24"/>
      <w:szCs w:val="26"/>
    </w:rPr>
  </w:style>
  <w:style w:type="paragraph" w:styleId="Heading4">
    <w:name w:val="heading 4"/>
    <w:basedOn w:val="Heading3"/>
    <w:next w:val="BodyText"/>
    <w:link w:val="Heading4Char"/>
    <w:uiPriority w:val="9"/>
    <w:qFormat/>
    <w:rsid w:val="005165F4"/>
    <w:pPr>
      <w:numPr>
        <w:ilvl w:val="3"/>
      </w:numPr>
      <w:outlineLvl w:val="3"/>
    </w:pPr>
    <w:rPr>
      <w:bCs w:val="0"/>
      <w:sz w:val="22"/>
      <w:szCs w:val="28"/>
    </w:rPr>
  </w:style>
  <w:style w:type="paragraph" w:styleId="Heading5">
    <w:name w:val="heading 5"/>
    <w:basedOn w:val="Heading4"/>
    <w:next w:val="BodyText"/>
    <w:link w:val="Heading5Char"/>
    <w:uiPriority w:val="9"/>
    <w:qFormat/>
    <w:rsid w:val="005165F4"/>
    <w:pPr>
      <w:keepLines/>
      <w:numPr>
        <w:ilvl w:val="4"/>
      </w:numPr>
      <w:spacing w:before="120" w:after="60"/>
      <w:outlineLvl w:val="4"/>
    </w:pPr>
    <w:rPr>
      <w:bCs/>
    </w:rPr>
  </w:style>
  <w:style w:type="paragraph" w:styleId="Heading6">
    <w:name w:val="heading 6"/>
    <w:next w:val="BodyText"/>
    <w:link w:val="Heading6Char"/>
    <w:unhideWhenUsed/>
    <w:qFormat/>
    <w:rsid w:val="005165F4"/>
    <w:pPr>
      <w:keepNext/>
      <w:keepLines/>
      <w:spacing w:before="200" w:after="0"/>
      <w:ind w:left="851"/>
      <w:outlineLvl w:val="5"/>
    </w:pPr>
    <w:rPr>
      <w:rFonts w:ascii="Courier" w:eastAsiaTheme="majorEastAsia" w:hAnsi="Courier" w:cstheme="majorBidi"/>
      <w:b/>
      <w:iCs/>
      <w:sz w:val="20"/>
      <w:szCs w:val="20"/>
    </w:rPr>
  </w:style>
  <w:style w:type="paragraph" w:styleId="Heading7">
    <w:name w:val="heading 7"/>
    <w:basedOn w:val="Normal"/>
    <w:next w:val="Normal"/>
    <w:link w:val="Heading7Char"/>
    <w:uiPriority w:val="9"/>
    <w:semiHidden/>
    <w:unhideWhenUsed/>
    <w:rsid w:val="000D5339"/>
    <w:pPr>
      <w:keepNext/>
      <w:keepLines/>
      <w:spacing w:before="200" w:after="0"/>
      <w:ind w:left="468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5339"/>
    <w:pPr>
      <w:keepNext/>
      <w:keepLines/>
      <w:spacing w:before="200" w:after="0"/>
      <w:ind w:left="5400" w:hanging="36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0D5339"/>
    <w:pPr>
      <w:keepNext/>
      <w:keepLines/>
      <w:spacing w:before="200" w:after="0"/>
      <w:ind w:left="6120" w:hanging="18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65F4"/>
    <w:rPr>
      <w:rFonts w:ascii="Arial" w:eastAsia="Calibri" w:hAnsi="Arial" w:cs="Tahoma"/>
      <w:b/>
      <w:noProof/>
      <w:sz w:val="36"/>
      <w:szCs w:val="24"/>
      <w:lang w:bidi="ar-SA"/>
    </w:rPr>
  </w:style>
  <w:style w:type="character" w:customStyle="1" w:styleId="Heading2Char">
    <w:name w:val="Heading 2 Char"/>
    <w:basedOn w:val="DefaultParagraphFont"/>
    <w:link w:val="Heading2"/>
    <w:rsid w:val="005165F4"/>
    <w:rPr>
      <w:rFonts w:ascii="Arial" w:eastAsia="Calibri" w:hAnsi="Arial" w:cs="Tahoma"/>
      <w:b/>
      <w:bCs/>
      <w:sz w:val="28"/>
      <w:szCs w:val="30"/>
      <w:lang w:eastAsia="he-IL" w:bidi="ar-SA"/>
    </w:rPr>
  </w:style>
  <w:style w:type="character" w:customStyle="1" w:styleId="Heading3Char">
    <w:name w:val="Heading 3 Char"/>
    <w:basedOn w:val="DefaultParagraphFont"/>
    <w:link w:val="Heading3"/>
    <w:uiPriority w:val="9"/>
    <w:rsid w:val="005165F4"/>
    <w:rPr>
      <w:rFonts w:ascii="Arial" w:eastAsia="Calibri" w:hAnsi="Arial" w:cs="Arial"/>
      <w:b/>
      <w:bCs/>
      <w:sz w:val="24"/>
      <w:szCs w:val="26"/>
      <w:lang w:eastAsia="he-IL" w:bidi="ar-SA"/>
    </w:rPr>
  </w:style>
  <w:style w:type="paragraph" w:styleId="BodyText">
    <w:name w:val="Body Text"/>
    <w:link w:val="BodyTextChar"/>
    <w:rsid w:val="005165F4"/>
    <w:pPr>
      <w:spacing w:before="120" w:after="120" w:line="280" w:lineRule="atLeast"/>
      <w:ind w:left="851"/>
    </w:pPr>
    <w:rPr>
      <w:rFonts w:ascii="Times New Roman" w:eastAsia="Times New Roman" w:hAnsi="Times New Roman" w:cs="Arial"/>
      <w:color w:val="000000" w:themeColor="text1"/>
      <w:szCs w:val="20"/>
    </w:rPr>
  </w:style>
  <w:style w:type="character" w:customStyle="1" w:styleId="BodyTextChar">
    <w:name w:val="Body Text Char"/>
    <w:basedOn w:val="DefaultParagraphFont"/>
    <w:link w:val="BodyText"/>
    <w:rsid w:val="005165F4"/>
    <w:rPr>
      <w:rFonts w:ascii="Times New Roman" w:eastAsia="Times New Roman" w:hAnsi="Times New Roman" w:cs="Arial"/>
      <w:color w:val="000000" w:themeColor="text1"/>
      <w:szCs w:val="20"/>
    </w:rPr>
  </w:style>
  <w:style w:type="paragraph" w:styleId="ListNumber">
    <w:name w:val="List Number"/>
    <w:basedOn w:val="BodyText"/>
    <w:autoRedefine/>
    <w:rsid w:val="007E7A76"/>
    <w:pPr>
      <w:numPr>
        <w:numId w:val="26"/>
      </w:numPr>
      <w:tabs>
        <w:tab w:val="left" w:pos="850"/>
      </w:tabs>
      <w:spacing w:line="240" w:lineRule="atLeast"/>
    </w:pPr>
  </w:style>
  <w:style w:type="paragraph" w:styleId="ListNumber2">
    <w:name w:val="List Number 2"/>
    <w:basedOn w:val="BodyText"/>
    <w:rsid w:val="005165F4"/>
    <w:pPr>
      <w:numPr>
        <w:numId w:val="25"/>
      </w:numPr>
      <w:ind w:left="1440" w:hanging="288"/>
    </w:pPr>
  </w:style>
  <w:style w:type="paragraph" w:customStyle="1" w:styleId="TableBodyText">
    <w:name w:val="Table Body Text"/>
    <w:basedOn w:val="BodyText"/>
    <w:qFormat/>
    <w:rsid w:val="005165F4"/>
    <w:pPr>
      <w:spacing w:before="60" w:after="60" w:line="240" w:lineRule="atLeast"/>
      <w:ind w:left="0"/>
    </w:pPr>
    <w:rPr>
      <w:sz w:val="20"/>
    </w:rPr>
  </w:style>
  <w:style w:type="paragraph" w:customStyle="1" w:styleId="TableHeading">
    <w:name w:val="Table Heading"/>
    <w:basedOn w:val="TableBodyText"/>
    <w:qFormat/>
    <w:rsid w:val="005165F4"/>
    <w:pPr>
      <w:ind w:left="43"/>
    </w:pPr>
    <w:rPr>
      <w:b/>
      <w:sz w:val="18"/>
    </w:rPr>
  </w:style>
  <w:style w:type="paragraph" w:customStyle="1" w:styleId="TableListBullet">
    <w:name w:val="Table List Bullet"/>
    <w:basedOn w:val="TableBodyText"/>
    <w:qFormat/>
    <w:rsid w:val="005165F4"/>
    <w:pPr>
      <w:numPr>
        <w:numId w:val="5"/>
      </w:numPr>
    </w:pPr>
  </w:style>
  <w:style w:type="paragraph" w:styleId="Title">
    <w:name w:val="Title"/>
    <w:next w:val="BodyText"/>
    <w:link w:val="TitleChar"/>
    <w:qFormat/>
    <w:rsid w:val="005165F4"/>
    <w:pPr>
      <w:spacing w:line="240" w:lineRule="atLeast"/>
      <w:jc w:val="center"/>
    </w:pPr>
    <w:rPr>
      <w:rFonts w:ascii="Arial" w:eastAsiaTheme="majorEastAsia" w:hAnsi="Arial" w:cs="FbReforma Medium"/>
      <w:b/>
      <w:spacing w:val="15"/>
      <w:sz w:val="44"/>
      <w:szCs w:val="36"/>
    </w:rPr>
  </w:style>
  <w:style w:type="character" w:customStyle="1" w:styleId="TitleChar">
    <w:name w:val="Title Char"/>
    <w:basedOn w:val="DefaultParagraphFont"/>
    <w:link w:val="Title"/>
    <w:rsid w:val="005165F4"/>
    <w:rPr>
      <w:rFonts w:ascii="Arial" w:eastAsiaTheme="majorEastAsia" w:hAnsi="Arial" w:cs="FbReforma Medium"/>
      <w:b/>
      <w:spacing w:val="15"/>
      <w:sz w:val="44"/>
      <w:szCs w:val="36"/>
    </w:rPr>
  </w:style>
  <w:style w:type="paragraph" w:customStyle="1" w:styleId="SuperTitle">
    <w:name w:val="SuperTitle"/>
    <w:next w:val="BodyText"/>
    <w:qFormat/>
    <w:rsid w:val="005165F4"/>
    <w:pPr>
      <w:spacing w:before="400" w:line="240" w:lineRule="atLeast"/>
      <w:contextualSpacing/>
      <w:jc w:val="center"/>
    </w:pPr>
    <w:rPr>
      <w:rFonts w:ascii="Arial" w:eastAsiaTheme="majorEastAsia" w:hAnsi="Arial" w:cs="FbReforma Medium"/>
      <w:b/>
      <w:spacing w:val="15"/>
      <w:sz w:val="48"/>
      <w:szCs w:val="36"/>
    </w:rPr>
  </w:style>
  <w:style w:type="paragraph" w:customStyle="1" w:styleId="Version">
    <w:name w:val="Version"/>
    <w:qFormat/>
    <w:rsid w:val="005165F4"/>
    <w:pPr>
      <w:spacing w:line="240" w:lineRule="atLeast"/>
      <w:jc w:val="center"/>
    </w:pPr>
    <w:rPr>
      <w:rFonts w:ascii="Arial" w:eastAsiaTheme="majorEastAsia" w:hAnsi="Arial" w:cs="FbReforma Medium"/>
      <w:b/>
      <w:spacing w:val="15"/>
      <w:sz w:val="24"/>
      <w:szCs w:val="36"/>
    </w:rPr>
  </w:style>
  <w:style w:type="paragraph" w:customStyle="1" w:styleId="AllowPageBreak">
    <w:name w:val="AllowPageBreak"/>
    <w:rsid w:val="005165F4"/>
    <w:pPr>
      <w:widowControl w:val="0"/>
      <w:spacing w:after="60" w:line="240" w:lineRule="auto"/>
    </w:pPr>
    <w:rPr>
      <w:rFonts w:ascii="Times New Roman" w:eastAsia="Times New Roman" w:hAnsi="Times New Roman" w:cs="Times New Roman"/>
      <w:noProof/>
      <w:sz w:val="6"/>
      <w:szCs w:val="6"/>
      <w:lang w:val="en-AU" w:bidi="ar-SA"/>
    </w:rPr>
  </w:style>
  <w:style w:type="paragraph" w:customStyle="1" w:styleId="TableCaption">
    <w:name w:val="Table Caption"/>
    <w:basedOn w:val="BodyText"/>
    <w:next w:val="BodyText"/>
    <w:autoRedefine/>
    <w:qFormat/>
    <w:rsid w:val="00185136"/>
    <w:pPr>
      <w:keepNext/>
      <w:keepLines/>
      <w:ind w:left="850"/>
    </w:pPr>
    <w:rPr>
      <w:rFonts w:ascii="Arial" w:hAnsi="Arial"/>
      <w:b/>
      <w:i/>
      <w:color w:val="auto"/>
      <w:sz w:val="20"/>
    </w:rPr>
  </w:style>
  <w:style w:type="paragraph" w:customStyle="1" w:styleId="Copyright">
    <w:name w:val="Copyright"/>
    <w:basedOn w:val="BodyText"/>
    <w:qFormat/>
    <w:rsid w:val="005165F4"/>
    <w:pPr>
      <w:ind w:left="0"/>
    </w:pPr>
    <w:rPr>
      <w:sz w:val="18"/>
    </w:rPr>
  </w:style>
  <w:style w:type="character" w:customStyle="1" w:styleId="HotSpot">
    <w:name w:val="HotSpot"/>
    <w:basedOn w:val="Hyperlink"/>
    <w:unhideWhenUsed/>
    <w:qFormat/>
    <w:rsid w:val="005165F4"/>
    <w:rPr>
      <w:rFonts w:cs="Times New Roman"/>
      <w:color w:val="004765"/>
      <w:u w:val="single"/>
    </w:rPr>
  </w:style>
  <w:style w:type="paragraph" w:styleId="ListBullet">
    <w:name w:val="List Bullet"/>
    <w:basedOn w:val="BodyText"/>
    <w:rsid w:val="005165F4"/>
    <w:pPr>
      <w:numPr>
        <w:numId w:val="2"/>
      </w:numPr>
      <w:ind w:left="1135" w:hanging="284"/>
    </w:pPr>
    <w:rPr>
      <w:lang w:bidi="ar-SA"/>
    </w:rPr>
  </w:style>
  <w:style w:type="paragraph" w:styleId="ListBullet2">
    <w:name w:val="List Bullet 2"/>
    <w:basedOn w:val="ListBullet"/>
    <w:rsid w:val="005165F4"/>
    <w:pPr>
      <w:numPr>
        <w:numId w:val="3"/>
      </w:numPr>
      <w:ind w:left="1440" w:hanging="288"/>
    </w:pPr>
    <w:rPr>
      <w:color w:val="000000"/>
    </w:rPr>
  </w:style>
  <w:style w:type="paragraph" w:styleId="ListContinue">
    <w:name w:val="List Continue"/>
    <w:basedOn w:val="BodyText"/>
    <w:link w:val="ListContinueChar"/>
    <w:rsid w:val="005165F4"/>
    <w:pPr>
      <w:ind w:left="1152"/>
    </w:pPr>
  </w:style>
  <w:style w:type="paragraph" w:styleId="ListContinue2">
    <w:name w:val="List Continue 2"/>
    <w:basedOn w:val="BodyText"/>
    <w:rsid w:val="005165F4"/>
    <w:pPr>
      <w:ind w:left="1440"/>
    </w:pPr>
    <w:rPr>
      <w:rFonts w:cs="FbReforma Light"/>
      <w:szCs w:val="18"/>
    </w:rPr>
  </w:style>
  <w:style w:type="paragraph" w:customStyle="1" w:styleId="PrefaceHeading">
    <w:name w:val="PrefaceHeading"/>
    <w:next w:val="BodyText"/>
    <w:rsid w:val="005165F4"/>
    <w:pPr>
      <w:widowControl w:val="0"/>
      <w:spacing w:before="400" w:after="240" w:line="240" w:lineRule="auto"/>
      <w:ind w:left="851"/>
    </w:pPr>
    <w:rPr>
      <w:rFonts w:ascii="Arial" w:eastAsia="Times New Roman" w:hAnsi="Arial" w:cs="Times New Roman"/>
      <w:b/>
      <w:noProof/>
      <w:sz w:val="36"/>
      <w:szCs w:val="24"/>
      <w:lang w:bidi="ar-SA"/>
    </w:rPr>
  </w:style>
  <w:style w:type="paragraph" w:customStyle="1" w:styleId="App2">
    <w:name w:val="App2"/>
    <w:basedOn w:val="Heading2"/>
    <w:next w:val="BodyText"/>
    <w:autoRedefine/>
    <w:rsid w:val="005165F4"/>
    <w:pPr>
      <w:numPr>
        <w:numId w:val="10"/>
      </w:numPr>
      <w:tabs>
        <w:tab w:val="left" w:pos="850"/>
      </w:tabs>
      <w:spacing w:line="240" w:lineRule="atLeast"/>
    </w:pPr>
    <w:rPr>
      <w:rFonts w:eastAsia="Times New Roman" w:cs="Arial"/>
      <w:kern w:val="32"/>
      <w:szCs w:val="28"/>
    </w:rPr>
  </w:style>
  <w:style w:type="paragraph" w:customStyle="1" w:styleId="AppendixHeading">
    <w:name w:val="AppendixHeading"/>
    <w:basedOn w:val="Heading1"/>
    <w:next w:val="BodyText"/>
    <w:autoRedefine/>
    <w:qFormat/>
    <w:rsid w:val="005165F4"/>
    <w:pPr>
      <w:numPr>
        <w:numId w:val="10"/>
      </w:numPr>
      <w:tabs>
        <w:tab w:val="left" w:pos="2448"/>
      </w:tabs>
      <w:spacing w:after="120"/>
    </w:pPr>
    <w:rPr>
      <w:rFonts w:eastAsia="Times New Roman" w:cs="Arial"/>
      <w:bCs/>
      <w:color w:val="000000" w:themeColor="text1"/>
      <w:szCs w:val="42"/>
    </w:rPr>
  </w:style>
  <w:style w:type="paragraph" w:customStyle="1" w:styleId="TableListNumber">
    <w:name w:val="Table List Number"/>
    <w:basedOn w:val="TableBodyText"/>
    <w:autoRedefine/>
    <w:qFormat/>
    <w:rsid w:val="005165F4"/>
    <w:pPr>
      <w:numPr>
        <w:numId w:val="6"/>
      </w:numPr>
      <w:spacing w:line="240" w:lineRule="auto"/>
    </w:pPr>
    <w:rPr>
      <w:szCs w:val="21"/>
    </w:rPr>
  </w:style>
  <w:style w:type="paragraph" w:customStyle="1" w:styleId="TOCTitle">
    <w:name w:val="TOCTitle"/>
    <w:basedOn w:val="Normal"/>
    <w:next w:val="BodyText"/>
    <w:qFormat/>
    <w:rsid w:val="005165F4"/>
    <w:pPr>
      <w:pageBreakBefore/>
      <w:spacing w:before="240" w:after="240" w:line="280" w:lineRule="atLeast"/>
    </w:pPr>
    <w:rPr>
      <w:rFonts w:ascii="Arial" w:hAnsi="Arial" w:cstheme="minorBidi"/>
      <w:b/>
      <w:sz w:val="36"/>
      <w:lang w:bidi="ar-SA"/>
    </w:rPr>
  </w:style>
  <w:style w:type="paragraph" w:customStyle="1" w:styleId="Notice">
    <w:name w:val="Notice"/>
    <w:qFormat/>
    <w:rsid w:val="005165F4"/>
    <w:pPr>
      <w:keepLines/>
      <w:spacing w:before="120" w:line="240" w:lineRule="atLeast"/>
    </w:pPr>
    <w:rPr>
      <w:rFonts w:asciiTheme="majorBidi" w:eastAsia="Times New Roman" w:hAnsiTheme="majorBidi" w:cs="Arial"/>
      <w:noProof/>
      <w:color w:val="000000" w:themeColor="text1"/>
      <w:sz w:val="20"/>
      <w:szCs w:val="20"/>
    </w:rPr>
  </w:style>
  <w:style w:type="paragraph" w:customStyle="1" w:styleId="CodeBlock2">
    <w:name w:val="Code Block 2"/>
    <w:basedOn w:val="CodeBlock"/>
    <w:qFormat/>
    <w:rsid w:val="005165F4"/>
    <w:pPr>
      <w:ind w:left="1134"/>
    </w:pPr>
  </w:style>
  <w:style w:type="paragraph" w:customStyle="1" w:styleId="CodeBlock3">
    <w:name w:val="Code Block 3"/>
    <w:basedOn w:val="CodeBlock2"/>
    <w:qFormat/>
    <w:rsid w:val="005165F4"/>
    <w:pPr>
      <w:ind w:left="1418"/>
    </w:pPr>
  </w:style>
  <w:style w:type="paragraph" w:customStyle="1" w:styleId="ProcedureHeading">
    <w:name w:val="Procedure Heading"/>
    <w:autoRedefine/>
    <w:qFormat/>
    <w:rsid w:val="005165F4"/>
    <w:pPr>
      <w:keepNext/>
      <w:numPr>
        <w:numId w:val="23"/>
      </w:numPr>
      <w:spacing w:before="120" w:after="120" w:line="240" w:lineRule="auto"/>
      <w:ind w:left="1135" w:hanging="284"/>
    </w:pPr>
    <w:rPr>
      <w:rFonts w:ascii="Times New Roman" w:eastAsiaTheme="majorEastAsia" w:hAnsi="Times New Roman" w:cs="Arial"/>
      <w:b/>
      <w:i/>
      <w:color w:val="000000" w:themeColor="text1"/>
      <w:szCs w:val="20"/>
    </w:rPr>
  </w:style>
  <w:style w:type="paragraph" w:customStyle="1" w:styleId="PrefaceHeading2">
    <w:name w:val="PrefaceHeading 2"/>
    <w:basedOn w:val="PrefaceHeading"/>
    <w:next w:val="BodyText"/>
    <w:qFormat/>
    <w:rsid w:val="005165F4"/>
    <w:rPr>
      <w:sz w:val="28"/>
    </w:rPr>
  </w:style>
  <w:style w:type="character" w:customStyle="1" w:styleId="Heading4Char">
    <w:name w:val="Heading 4 Char"/>
    <w:basedOn w:val="DefaultParagraphFont"/>
    <w:link w:val="Heading4"/>
    <w:rsid w:val="005165F4"/>
    <w:rPr>
      <w:rFonts w:ascii="Arial" w:eastAsia="Calibri" w:hAnsi="Arial" w:cs="Arial"/>
      <w:b/>
      <w:szCs w:val="28"/>
      <w:lang w:eastAsia="he-IL" w:bidi="ar-SA"/>
    </w:rPr>
  </w:style>
  <w:style w:type="character" w:customStyle="1" w:styleId="Heading5Char">
    <w:name w:val="Heading 5 Char"/>
    <w:basedOn w:val="DefaultParagraphFont"/>
    <w:link w:val="Heading5"/>
    <w:rsid w:val="005165F4"/>
    <w:rPr>
      <w:rFonts w:ascii="Arial" w:eastAsia="Calibri" w:hAnsi="Arial" w:cs="Arial"/>
      <w:b/>
      <w:bCs/>
      <w:szCs w:val="28"/>
      <w:lang w:eastAsia="he-IL" w:bidi="ar-SA"/>
    </w:rPr>
  </w:style>
  <w:style w:type="character" w:customStyle="1" w:styleId="Heading6Char">
    <w:name w:val="Heading 6 Char"/>
    <w:basedOn w:val="DefaultParagraphFont"/>
    <w:link w:val="Heading6"/>
    <w:rsid w:val="005165F4"/>
    <w:rPr>
      <w:rFonts w:ascii="Courier" w:eastAsiaTheme="majorEastAsia" w:hAnsi="Courier" w:cstheme="majorBidi"/>
      <w:b/>
      <w:iCs/>
      <w:sz w:val="20"/>
      <w:szCs w:val="20"/>
    </w:rPr>
  </w:style>
  <w:style w:type="paragraph" w:customStyle="1" w:styleId="Figure">
    <w:name w:val="Figure"/>
    <w:basedOn w:val="BodyText"/>
    <w:next w:val="BodyText"/>
    <w:qFormat/>
    <w:rsid w:val="005165F4"/>
    <w:pPr>
      <w:keepNext/>
      <w:spacing w:before="240"/>
      <w:ind w:left="1009"/>
    </w:pPr>
  </w:style>
  <w:style w:type="paragraph" w:styleId="Footer">
    <w:name w:val="footer"/>
    <w:basedOn w:val="BodyText"/>
    <w:next w:val="BodyText"/>
    <w:link w:val="FooterChar"/>
    <w:rsid w:val="005165F4"/>
    <w:pPr>
      <w:tabs>
        <w:tab w:val="right" w:pos="9086"/>
      </w:tabs>
      <w:spacing w:before="0" w:after="0" w:line="240" w:lineRule="auto"/>
      <w:ind w:left="-567"/>
    </w:pPr>
    <w:rPr>
      <w:smallCaps/>
      <w:sz w:val="4"/>
      <w:szCs w:val="17"/>
    </w:rPr>
  </w:style>
  <w:style w:type="character" w:customStyle="1" w:styleId="FooterChar">
    <w:name w:val="Footer Char"/>
    <w:basedOn w:val="DefaultParagraphFont"/>
    <w:link w:val="Footer"/>
    <w:rsid w:val="005165F4"/>
    <w:rPr>
      <w:rFonts w:ascii="Times New Roman" w:eastAsia="Times New Roman" w:hAnsi="Times New Roman" w:cs="Arial"/>
      <w:smallCaps/>
      <w:color w:val="000000" w:themeColor="text1"/>
      <w:sz w:val="4"/>
      <w:szCs w:val="17"/>
    </w:rPr>
  </w:style>
  <w:style w:type="paragraph" w:styleId="Header">
    <w:name w:val="header"/>
    <w:basedOn w:val="BodyText"/>
    <w:next w:val="BodyText"/>
    <w:link w:val="HeaderChar"/>
    <w:semiHidden/>
    <w:rsid w:val="005165F4"/>
    <w:pPr>
      <w:tabs>
        <w:tab w:val="center" w:pos="4153"/>
        <w:tab w:val="right" w:pos="9086"/>
      </w:tabs>
      <w:spacing w:before="0" w:after="0" w:line="240" w:lineRule="auto"/>
      <w:ind w:left="-567"/>
    </w:pPr>
    <w:rPr>
      <w:rFonts w:cs="FbReforma Medium"/>
      <w:b/>
      <w:smallCaps/>
      <w:sz w:val="4"/>
    </w:rPr>
  </w:style>
  <w:style w:type="character" w:customStyle="1" w:styleId="HeaderChar">
    <w:name w:val="Header Char"/>
    <w:basedOn w:val="DefaultParagraphFont"/>
    <w:link w:val="Header"/>
    <w:semiHidden/>
    <w:rsid w:val="005165F4"/>
    <w:rPr>
      <w:rFonts w:ascii="Times New Roman" w:eastAsia="Times New Roman" w:hAnsi="Times New Roman" w:cs="FbReforma Medium"/>
      <w:b/>
      <w:smallCaps/>
      <w:color w:val="000000" w:themeColor="text1"/>
      <w:sz w:val="4"/>
      <w:szCs w:val="20"/>
    </w:rPr>
  </w:style>
  <w:style w:type="paragraph" w:customStyle="1" w:styleId="HeaderEven">
    <w:name w:val="HeaderEven"/>
    <w:next w:val="BodyText"/>
    <w:qFormat/>
    <w:rsid w:val="005165F4"/>
    <w:pPr>
      <w:tabs>
        <w:tab w:val="right" w:pos="9090"/>
      </w:tabs>
      <w:spacing w:before="120" w:after="0" w:line="240" w:lineRule="atLeast"/>
      <w:ind w:left="-284"/>
      <w:jc w:val="both"/>
    </w:pPr>
    <w:rPr>
      <w:rFonts w:ascii="Verdana" w:eastAsia="Times New Roman" w:hAnsi="Verdana" w:cs="FbReforma Medium"/>
      <w:noProof/>
      <w:color w:val="000000" w:themeColor="text1"/>
      <w:sz w:val="17"/>
      <w:szCs w:val="20"/>
    </w:rPr>
  </w:style>
  <w:style w:type="paragraph" w:customStyle="1" w:styleId="HeaderOdd">
    <w:name w:val="HeaderOdd"/>
    <w:next w:val="BodyText"/>
    <w:qFormat/>
    <w:rsid w:val="005165F4"/>
    <w:pPr>
      <w:tabs>
        <w:tab w:val="right" w:pos="9089"/>
      </w:tabs>
      <w:spacing w:before="120" w:after="0" w:line="240" w:lineRule="atLeast"/>
      <w:ind w:left="-284"/>
    </w:pPr>
    <w:rPr>
      <w:rFonts w:ascii="Verdana" w:eastAsia="Times New Roman" w:hAnsi="Verdana" w:cs="FbReforma Medium"/>
      <w:noProof/>
      <w:color w:val="000000" w:themeColor="text1"/>
      <w:sz w:val="17"/>
      <w:szCs w:val="20"/>
    </w:rPr>
  </w:style>
  <w:style w:type="character" w:styleId="Hyperlink">
    <w:name w:val="Hyperlink"/>
    <w:basedOn w:val="DefaultParagraphFont"/>
    <w:uiPriority w:val="99"/>
    <w:rsid w:val="005165F4"/>
    <w:rPr>
      <w:rFonts w:cs="Times New Roman"/>
      <w:color w:val="004F68"/>
      <w:u w:val="single"/>
    </w:rPr>
  </w:style>
  <w:style w:type="paragraph" w:styleId="Index1">
    <w:name w:val="index 1"/>
    <w:basedOn w:val="BodyText"/>
    <w:next w:val="BodyText"/>
    <w:autoRedefine/>
    <w:uiPriority w:val="99"/>
    <w:rsid w:val="005165F4"/>
    <w:pPr>
      <w:ind w:firstLine="115"/>
    </w:pPr>
    <w:rPr>
      <w:rFonts w:cs="FbReforma Medium"/>
      <w:color w:val="auto"/>
    </w:rPr>
  </w:style>
  <w:style w:type="paragraph" w:styleId="Index2">
    <w:name w:val="index 2"/>
    <w:basedOn w:val="BodyText"/>
    <w:next w:val="BodyText"/>
    <w:autoRedefine/>
    <w:uiPriority w:val="99"/>
    <w:rsid w:val="005165F4"/>
    <w:pPr>
      <w:ind w:left="3096" w:hanging="1728"/>
    </w:pPr>
    <w:rPr>
      <w:color w:val="auto"/>
    </w:rPr>
  </w:style>
  <w:style w:type="paragraph" w:styleId="Index3">
    <w:name w:val="index 3"/>
    <w:basedOn w:val="BodyText"/>
    <w:next w:val="BodyText"/>
    <w:autoRedefine/>
    <w:unhideWhenUsed/>
    <w:rsid w:val="005165F4"/>
    <w:pPr>
      <w:ind w:left="3816" w:hanging="2088"/>
    </w:pPr>
  </w:style>
  <w:style w:type="paragraph" w:styleId="Index4">
    <w:name w:val="index 4"/>
    <w:basedOn w:val="Normal"/>
    <w:next w:val="Normal"/>
    <w:autoRedefine/>
    <w:uiPriority w:val="99"/>
    <w:semiHidden/>
    <w:rsid w:val="005165F4"/>
    <w:pPr>
      <w:spacing w:after="0"/>
      <w:ind w:left="880" w:hanging="220"/>
    </w:pPr>
    <w:rPr>
      <w:rFonts w:cs="Times New Roman"/>
      <w:szCs w:val="18"/>
    </w:rPr>
  </w:style>
  <w:style w:type="paragraph" w:styleId="Index5">
    <w:name w:val="index 5"/>
    <w:basedOn w:val="Normal"/>
    <w:next w:val="Normal"/>
    <w:autoRedefine/>
    <w:uiPriority w:val="99"/>
    <w:semiHidden/>
    <w:rsid w:val="005165F4"/>
    <w:pPr>
      <w:spacing w:after="0"/>
      <w:ind w:left="1100" w:hanging="220"/>
    </w:pPr>
    <w:rPr>
      <w:rFonts w:cs="Times New Roman"/>
      <w:szCs w:val="18"/>
    </w:rPr>
  </w:style>
  <w:style w:type="paragraph" w:styleId="Index6">
    <w:name w:val="index 6"/>
    <w:basedOn w:val="Normal"/>
    <w:next w:val="Normal"/>
    <w:autoRedefine/>
    <w:uiPriority w:val="99"/>
    <w:semiHidden/>
    <w:rsid w:val="005165F4"/>
    <w:pPr>
      <w:spacing w:after="0"/>
      <w:ind w:left="1320" w:hanging="220"/>
    </w:pPr>
    <w:rPr>
      <w:rFonts w:cs="Times New Roman"/>
      <w:szCs w:val="18"/>
    </w:rPr>
  </w:style>
  <w:style w:type="paragraph" w:styleId="Index7">
    <w:name w:val="index 7"/>
    <w:basedOn w:val="Normal"/>
    <w:next w:val="Normal"/>
    <w:autoRedefine/>
    <w:uiPriority w:val="99"/>
    <w:semiHidden/>
    <w:rsid w:val="005165F4"/>
    <w:pPr>
      <w:spacing w:after="0"/>
      <w:ind w:left="1540" w:hanging="220"/>
    </w:pPr>
    <w:rPr>
      <w:rFonts w:cs="Times New Roman"/>
      <w:szCs w:val="18"/>
    </w:rPr>
  </w:style>
  <w:style w:type="paragraph" w:styleId="Index8">
    <w:name w:val="index 8"/>
    <w:basedOn w:val="Normal"/>
    <w:next w:val="Normal"/>
    <w:autoRedefine/>
    <w:uiPriority w:val="99"/>
    <w:semiHidden/>
    <w:rsid w:val="005165F4"/>
    <w:pPr>
      <w:spacing w:after="0"/>
      <w:ind w:left="1760" w:hanging="220"/>
    </w:pPr>
    <w:rPr>
      <w:rFonts w:cs="Times New Roman"/>
      <w:szCs w:val="18"/>
    </w:rPr>
  </w:style>
  <w:style w:type="paragraph" w:styleId="Index9">
    <w:name w:val="index 9"/>
    <w:basedOn w:val="Normal"/>
    <w:next w:val="Normal"/>
    <w:autoRedefine/>
    <w:uiPriority w:val="99"/>
    <w:semiHidden/>
    <w:rsid w:val="005165F4"/>
    <w:pPr>
      <w:spacing w:after="0"/>
      <w:ind w:left="1980" w:hanging="220"/>
    </w:pPr>
    <w:rPr>
      <w:rFonts w:cs="Times New Roman"/>
      <w:szCs w:val="18"/>
    </w:rPr>
  </w:style>
  <w:style w:type="paragraph" w:styleId="IndexHeading">
    <w:name w:val="index heading"/>
    <w:basedOn w:val="BodyText"/>
    <w:next w:val="Index1"/>
    <w:uiPriority w:val="99"/>
    <w:rsid w:val="005165F4"/>
    <w:pPr>
      <w:shd w:val="clear" w:color="auto" w:fill="A59463"/>
      <w:ind w:firstLine="113"/>
    </w:pPr>
    <w:rPr>
      <w:rFonts w:ascii="Univers LT Std 47 Cn Lt" w:hAnsi="Univers LT Std 47 Cn Lt"/>
      <w:color w:val="auto"/>
    </w:rPr>
  </w:style>
  <w:style w:type="paragraph" w:customStyle="1" w:styleId="ListAlpha">
    <w:name w:val="List Alpha"/>
    <w:basedOn w:val="BodyText"/>
    <w:qFormat/>
    <w:rsid w:val="005165F4"/>
    <w:pPr>
      <w:numPr>
        <w:numId w:val="7"/>
      </w:numPr>
    </w:pPr>
  </w:style>
  <w:style w:type="paragraph" w:customStyle="1" w:styleId="ListAlpha2">
    <w:name w:val="List Alpha 2"/>
    <w:basedOn w:val="ListAlpha"/>
    <w:qFormat/>
    <w:rsid w:val="005165F4"/>
    <w:pPr>
      <w:numPr>
        <w:numId w:val="8"/>
      </w:numPr>
      <w:ind w:left="1440" w:hanging="288"/>
    </w:pPr>
  </w:style>
  <w:style w:type="paragraph" w:customStyle="1" w:styleId="ListAlpha3">
    <w:name w:val="List Alpha 3"/>
    <w:basedOn w:val="ListAlpha2"/>
    <w:qFormat/>
    <w:rsid w:val="005165F4"/>
    <w:pPr>
      <w:numPr>
        <w:numId w:val="9"/>
      </w:numPr>
      <w:tabs>
        <w:tab w:val="clear" w:pos="1701"/>
      </w:tabs>
      <w:ind w:left="1728" w:hanging="144"/>
    </w:pPr>
  </w:style>
  <w:style w:type="table" w:customStyle="1" w:styleId="SideTable">
    <w:name w:val="Side Table"/>
    <w:basedOn w:val="TableNormal"/>
    <w:uiPriority w:val="99"/>
    <w:qFormat/>
    <w:rsid w:val="005165F4"/>
    <w:pPr>
      <w:spacing w:after="0" w:line="240" w:lineRule="auto"/>
    </w:pPr>
    <w:rPr>
      <w:rFonts w:ascii="Breuer Text Light" w:eastAsiaTheme="minorHAnsi" w:hAnsi="Breuer Text Light" w:cs="Tahoma"/>
      <w:sz w:val="18"/>
      <w:szCs w:val="18"/>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b w:val="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LightShading1">
    <w:name w:val="Light Shading1"/>
    <w:basedOn w:val="TableNormal"/>
    <w:uiPriority w:val="60"/>
    <w:rsid w:val="005165F4"/>
    <w:pPr>
      <w:spacing w:after="0" w:line="240" w:lineRule="auto"/>
    </w:pPr>
    <w:rPr>
      <w:rFonts w:ascii="Verdana" w:eastAsiaTheme="minorHAnsi" w:hAnsi="Verdana" w:cs="Tahoma"/>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165F4"/>
    <w:pPr>
      <w:spacing w:after="0" w:line="240" w:lineRule="auto"/>
    </w:pPr>
    <w:rPr>
      <w:rFonts w:ascii="Verdana" w:eastAsiaTheme="minorHAnsi" w:hAnsi="Verdana" w:cs="Tahoma"/>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Number3">
    <w:name w:val="List Number 3"/>
    <w:basedOn w:val="ListNumber2"/>
    <w:rsid w:val="005165F4"/>
    <w:pPr>
      <w:numPr>
        <w:numId w:val="21"/>
      </w:numPr>
      <w:ind w:left="1728" w:hanging="288"/>
    </w:pPr>
  </w:style>
  <w:style w:type="paragraph" w:customStyle="1" w:styleId="Logo">
    <w:name w:val="Logo"/>
    <w:basedOn w:val="BodyText"/>
    <w:next w:val="BodyText"/>
    <w:qFormat/>
    <w:rsid w:val="005165F4"/>
    <w:pPr>
      <w:spacing w:before="1701" w:after="0"/>
      <w:ind w:left="0"/>
    </w:pPr>
  </w:style>
  <w:style w:type="table" w:customStyle="1" w:styleId="BasicTable">
    <w:name w:val="Basic Table"/>
    <w:basedOn w:val="TableNormal"/>
    <w:uiPriority w:val="99"/>
    <w:qFormat/>
    <w:rsid w:val="005165F4"/>
    <w:pPr>
      <w:spacing w:after="0" w:line="240" w:lineRule="auto"/>
    </w:pPr>
    <w:rPr>
      <w:rFonts w:ascii="Verdana" w:eastAsia="Times New Roman" w:hAnsi="Verdana" w:cs="Tahoma"/>
      <w:sz w:val="18"/>
      <w:szCs w:val="20"/>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blStylePr w:type="firstRow">
      <w:rPr>
        <w:rFonts w:cstheme="minorBidi"/>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style>
  <w:style w:type="paragraph" w:customStyle="1" w:styleId="Note">
    <w:name w:val="Note"/>
    <w:basedOn w:val="Notice"/>
    <w:qFormat/>
    <w:rsid w:val="005165F4"/>
    <w:pPr>
      <w:tabs>
        <w:tab w:val="left" w:pos="1008"/>
      </w:tabs>
      <w:spacing w:line="120" w:lineRule="atLeast"/>
    </w:pPr>
  </w:style>
  <w:style w:type="character" w:customStyle="1" w:styleId="SpecialBold">
    <w:name w:val="Special Bold"/>
    <w:basedOn w:val="DefaultParagraphFont"/>
    <w:qFormat/>
    <w:rsid w:val="005165F4"/>
    <w:rPr>
      <w:rFonts w:cs="FbReforma Medium"/>
      <w:b/>
      <w:color w:val="auto"/>
    </w:rPr>
  </w:style>
  <w:style w:type="character" w:customStyle="1" w:styleId="Subscript">
    <w:name w:val="Subscript"/>
    <w:basedOn w:val="DefaultParagraphFont"/>
    <w:qFormat/>
    <w:rsid w:val="005165F4"/>
    <w:rPr>
      <w:vertAlign w:val="subscript"/>
    </w:rPr>
  </w:style>
  <w:style w:type="paragraph" w:styleId="Subtitle">
    <w:name w:val="Subtitle"/>
    <w:next w:val="BodyText"/>
    <w:link w:val="SubtitleChar"/>
    <w:qFormat/>
    <w:rsid w:val="005165F4"/>
    <w:pPr>
      <w:numPr>
        <w:ilvl w:val="1"/>
      </w:numPr>
      <w:spacing w:after="240" w:line="240" w:lineRule="atLeast"/>
      <w:jc w:val="center"/>
    </w:pPr>
    <w:rPr>
      <w:rFonts w:ascii="Arial" w:eastAsiaTheme="majorEastAsia" w:hAnsi="Arial" w:cs="FbReforma Medium"/>
      <w:b/>
      <w:spacing w:val="15"/>
      <w:sz w:val="28"/>
      <w:szCs w:val="36"/>
    </w:rPr>
  </w:style>
  <w:style w:type="character" w:customStyle="1" w:styleId="SubtitleChar">
    <w:name w:val="Subtitle Char"/>
    <w:basedOn w:val="DefaultParagraphFont"/>
    <w:link w:val="Subtitle"/>
    <w:rsid w:val="005165F4"/>
    <w:rPr>
      <w:rFonts w:ascii="Arial" w:eastAsiaTheme="majorEastAsia" w:hAnsi="Arial" w:cs="FbReforma Medium"/>
      <w:b/>
      <w:spacing w:val="15"/>
      <w:sz w:val="28"/>
      <w:szCs w:val="36"/>
    </w:rPr>
  </w:style>
  <w:style w:type="character" w:customStyle="1" w:styleId="Superscript">
    <w:name w:val="Superscript"/>
    <w:basedOn w:val="DefaultParagraphFont"/>
    <w:qFormat/>
    <w:rsid w:val="005165F4"/>
    <w:rPr>
      <w:vertAlign w:val="superscript"/>
    </w:rPr>
  </w:style>
  <w:style w:type="table" w:styleId="TableGrid">
    <w:name w:val="Table Grid"/>
    <w:basedOn w:val="TableNormal"/>
    <w:uiPriority w:val="59"/>
    <w:rsid w:val="005165F4"/>
    <w:pPr>
      <w:spacing w:after="0" w:line="240" w:lineRule="auto"/>
    </w:pPr>
    <w:rPr>
      <w:rFonts w:ascii="Verdana" w:eastAsiaTheme="minorHAnsi" w:hAnsi="Verdana" w:cs="Tahoma"/>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ListContinue">
    <w:name w:val="Table List Continue"/>
    <w:basedOn w:val="TableBodyText"/>
    <w:qFormat/>
    <w:rsid w:val="005165F4"/>
    <w:pPr>
      <w:ind w:left="284"/>
    </w:pPr>
  </w:style>
  <w:style w:type="paragraph" w:styleId="TOC1">
    <w:name w:val="toc 1"/>
    <w:next w:val="BodyText"/>
    <w:autoRedefine/>
    <w:uiPriority w:val="39"/>
    <w:rsid w:val="005165F4"/>
    <w:pPr>
      <w:tabs>
        <w:tab w:val="left" w:pos="360"/>
        <w:tab w:val="right" w:leader="dot" w:pos="9062"/>
      </w:tabs>
      <w:spacing w:before="120" w:after="120" w:line="240" w:lineRule="atLeast"/>
    </w:pPr>
    <w:rPr>
      <w:rFonts w:ascii="Arial" w:eastAsia="Times New Roman" w:hAnsi="Arial" w:cs="Times New Roman"/>
      <w:b/>
      <w:bCs/>
      <w:noProof/>
      <w:sz w:val="20"/>
      <w:szCs w:val="20"/>
    </w:rPr>
  </w:style>
  <w:style w:type="paragraph" w:styleId="TOC2">
    <w:name w:val="toc 2"/>
    <w:basedOn w:val="TOC1"/>
    <w:next w:val="BodyText"/>
    <w:autoRedefine/>
    <w:uiPriority w:val="39"/>
    <w:rsid w:val="005165F4"/>
    <w:pPr>
      <w:tabs>
        <w:tab w:val="clear" w:pos="360"/>
        <w:tab w:val="left" w:pos="936"/>
      </w:tabs>
      <w:spacing w:before="0"/>
      <w:ind w:left="360"/>
    </w:pPr>
    <w:rPr>
      <w:b w:val="0"/>
      <w:bCs w:val="0"/>
      <w:lang w:bidi="ar-SA"/>
    </w:rPr>
  </w:style>
  <w:style w:type="paragraph" w:styleId="TOC3">
    <w:name w:val="toc 3"/>
    <w:basedOn w:val="TOC2"/>
    <w:next w:val="BodyText"/>
    <w:autoRedefine/>
    <w:uiPriority w:val="39"/>
    <w:rsid w:val="005165F4"/>
    <w:pPr>
      <w:tabs>
        <w:tab w:val="clear" w:pos="936"/>
        <w:tab w:val="left" w:pos="1701"/>
      </w:tabs>
      <w:ind w:left="936"/>
    </w:pPr>
    <w:rPr>
      <w:iCs/>
    </w:rPr>
  </w:style>
  <w:style w:type="paragraph" w:styleId="TOCHeading">
    <w:name w:val="TOC Heading"/>
    <w:basedOn w:val="BodyText"/>
    <w:next w:val="BodyText"/>
    <w:qFormat/>
    <w:rsid w:val="005165F4"/>
    <w:pPr>
      <w:ind w:left="0"/>
    </w:pPr>
    <w:rPr>
      <w:b/>
      <w:color w:val="auto"/>
      <w:sz w:val="36"/>
    </w:rPr>
  </w:style>
  <w:style w:type="paragraph" w:styleId="NoSpacing">
    <w:name w:val="No Spacing"/>
    <w:uiPriority w:val="99"/>
    <w:qFormat/>
    <w:rsid w:val="005165F4"/>
    <w:pPr>
      <w:spacing w:after="0" w:line="240" w:lineRule="auto"/>
    </w:pPr>
    <w:rPr>
      <w:rFonts w:ascii="Breuer Text" w:eastAsiaTheme="minorHAnsi" w:hAnsi="Breuer Text" w:cs="Tahoma"/>
      <w:sz w:val="20"/>
      <w:szCs w:val="20"/>
    </w:rPr>
  </w:style>
  <w:style w:type="paragraph" w:styleId="BalloonText">
    <w:name w:val="Balloon Text"/>
    <w:basedOn w:val="Normal"/>
    <w:link w:val="BalloonTextChar"/>
    <w:uiPriority w:val="99"/>
    <w:semiHidden/>
    <w:rsid w:val="005165F4"/>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5165F4"/>
    <w:rPr>
      <w:rFonts w:ascii="Tahoma" w:eastAsia="Times New Roman" w:hAnsi="Tahoma" w:cs="Tahoma"/>
      <w:sz w:val="16"/>
      <w:szCs w:val="16"/>
    </w:rPr>
  </w:style>
  <w:style w:type="paragraph" w:customStyle="1" w:styleId="Byline">
    <w:name w:val="Byline"/>
    <w:qFormat/>
    <w:rsid w:val="005165F4"/>
    <w:pPr>
      <w:spacing w:line="240" w:lineRule="atLeast"/>
      <w:jc w:val="center"/>
    </w:pPr>
    <w:rPr>
      <w:rFonts w:ascii="Arial Bold" w:eastAsiaTheme="majorEastAsia" w:hAnsi="Arial Bold" w:cs="FbReforma Medium"/>
      <w:b/>
      <w:spacing w:val="15"/>
      <w:sz w:val="24"/>
      <w:szCs w:val="36"/>
    </w:rPr>
  </w:style>
  <w:style w:type="paragraph" w:customStyle="1" w:styleId="TOFTitle">
    <w:name w:val="TOFTitle"/>
    <w:basedOn w:val="BodyText"/>
    <w:next w:val="BodyText"/>
    <w:rsid w:val="005165F4"/>
    <w:pPr>
      <w:keepNext/>
      <w:pageBreakBefore/>
      <w:spacing w:before="480" w:after="240" w:line="240" w:lineRule="auto"/>
      <w:ind w:left="0"/>
    </w:pPr>
    <w:rPr>
      <w:rFonts w:ascii="Arial" w:hAnsi="Arial"/>
      <w:b/>
      <w:iCs/>
      <w:color w:val="auto"/>
      <w:sz w:val="36"/>
      <w:szCs w:val="48"/>
      <w:lang w:val="en-AU" w:bidi="ar-SA"/>
    </w:rPr>
  </w:style>
  <w:style w:type="paragraph" w:customStyle="1" w:styleId="Caution">
    <w:name w:val="Caution"/>
    <w:basedOn w:val="Notice"/>
    <w:qFormat/>
    <w:rsid w:val="005165F4"/>
    <w:pPr>
      <w:ind w:left="792"/>
    </w:pPr>
  </w:style>
  <w:style w:type="table" w:customStyle="1" w:styleId="NoteTable">
    <w:name w:val="Note Table"/>
    <w:basedOn w:val="TableNormal"/>
    <w:uiPriority w:val="99"/>
    <w:qFormat/>
    <w:rsid w:val="005165F4"/>
    <w:pPr>
      <w:spacing w:after="0" w:line="240" w:lineRule="auto"/>
    </w:pPr>
    <w:rPr>
      <w:rFonts w:ascii="Verdana" w:eastAsiaTheme="minorHAnsi" w:hAnsi="Verdana" w:cs="Tahoma"/>
      <w:sz w:val="20"/>
      <w:szCs w:val="20"/>
    </w:rPr>
    <w:tblPr>
      <w:tblInd w:w="964" w:type="dxa"/>
    </w:tblPr>
  </w:style>
  <w:style w:type="paragraph" w:customStyle="1" w:styleId="TableSpace">
    <w:name w:val="Table Space"/>
    <w:qFormat/>
    <w:rsid w:val="005165F4"/>
    <w:pPr>
      <w:spacing w:after="60" w:line="240" w:lineRule="auto"/>
    </w:pPr>
    <w:rPr>
      <w:rFonts w:ascii="Verdana" w:eastAsia="Times New Roman" w:hAnsi="Verdana" w:cs="FbReforma Light"/>
      <w:color w:val="000000" w:themeColor="text1"/>
      <w:sz w:val="6"/>
      <w:szCs w:val="6"/>
    </w:rPr>
  </w:style>
  <w:style w:type="paragraph" w:styleId="ListBullet3">
    <w:name w:val="List Bullet 3"/>
    <w:basedOn w:val="ListBullet2"/>
    <w:rsid w:val="005165F4"/>
    <w:pPr>
      <w:numPr>
        <w:numId w:val="4"/>
      </w:numPr>
      <w:spacing w:after="60"/>
      <w:ind w:left="1728" w:hanging="288"/>
    </w:pPr>
  </w:style>
  <w:style w:type="paragraph" w:styleId="ListContinue3">
    <w:name w:val="List Continue 3"/>
    <w:basedOn w:val="BodyText"/>
    <w:rsid w:val="005165F4"/>
    <w:pPr>
      <w:ind w:left="1728"/>
    </w:pPr>
    <w:rPr>
      <w:rFonts w:cs="FbReforma Light"/>
      <w:szCs w:val="18"/>
    </w:rPr>
  </w:style>
  <w:style w:type="paragraph" w:styleId="Caption">
    <w:name w:val="caption"/>
    <w:next w:val="BodyText"/>
    <w:autoRedefine/>
    <w:unhideWhenUsed/>
    <w:qFormat/>
    <w:rsid w:val="006F3E68"/>
    <w:pPr>
      <w:keepNext/>
      <w:spacing w:line="240" w:lineRule="auto"/>
      <w:ind w:left="851"/>
      <w:jc w:val="center"/>
    </w:pPr>
    <w:rPr>
      <w:rFonts w:ascii="Arial" w:eastAsia="Times New Roman" w:hAnsi="Arial" w:cs="Arial"/>
      <w:b/>
      <w:bCs/>
      <w:i/>
      <w:sz w:val="20"/>
      <w:szCs w:val="20"/>
    </w:rPr>
  </w:style>
  <w:style w:type="character" w:customStyle="1" w:styleId="Symbols">
    <w:name w:val="Symbols"/>
    <w:basedOn w:val="DefaultParagraphFont"/>
    <w:qFormat/>
    <w:rsid w:val="005165F4"/>
    <w:rPr>
      <w:rFonts w:ascii="Symbol" w:hAnsi="Symbol"/>
    </w:rPr>
  </w:style>
  <w:style w:type="paragraph" w:customStyle="1" w:styleId="FooterOdd">
    <w:name w:val="FooterOdd"/>
    <w:next w:val="BodyText"/>
    <w:qFormat/>
    <w:rsid w:val="005165F4"/>
    <w:pPr>
      <w:pBdr>
        <w:top w:val="single" w:sz="4" w:space="1" w:color="auto"/>
      </w:pBdr>
      <w:tabs>
        <w:tab w:val="right" w:pos="9089"/>
      </w:tabs>
      <w:spacing w:before="120" w:after="0" w:line="240" w:lineRule="atLeast"/>
      <w:ind w:left="-284"/>
      <w:contextualSpacing/>
    </w:pPr>
    <w:rPr>
      <w:rFonts w:ascii="Verdana" w:eastAsia="Times New Roman" w:hAnsi="Verdana" w:cs="Arial"/>
      <w:smallCaps/>
      <w:color w:val="000000" w:themeColor="text1"/>
      <w:sz w:val="17"/>
      <w:szCs w:val="17"/>
    </w:rPr>
  </w:style>
  <w:style w:type="paragraph" w:customStyle="1" w:styleId="WideTableHeading">
    <w:name w:val="Wide Table Heading"/>
    <w:basedOn w:val="TableHeading"/>
    <w:qFormat/>
    <w:rsid w:val="005165F4"/>
  </w:style>
  <w:style w:type="paragraph" w:styleId="TOC5">
    <w:name w:val="toc 5"/>
    <w:next w:val="Normal"/>
    <w:uiPriority w:val="39"/>
    <w:rsid w:val="005165F4"/>
    <w:pPr>
      <w:tabs>
        <w:tab w:val="left" w:pos="1701"/>
        <w:tab w:val="right" w:leader="dot" w:pos="9072"/>
      </w:tabs>
      <w:spacing w:after="60" w:line="240" w:lineRule="auto"/>
      <w:ind w:left="1701"/>
    </w:pPr>
    <w:rPr>
      <w:rFonts w:ascii="Arial Bold" w:eastAsia="Times New Roman" w:hAnsi="Arial Bold" w:cs="Times New Roman"/>
      <w:b/>
      <w:noProof/>
      <w:sz w:val="20"/>
      <w:szCs w:val="20"/>
    </w:rPr>
  </w:style>
  <w:style w:type="paragraph" w:customStyle="1" w:styleId="App3">
    <w:name w:val="App3"/>
    <w:basedOn w:val="Heading3"/>
    <w:next w:val="BodyText"/>
    <w:autoRedefine/>
    <w:rsid w:val="005165F4"/>
    <w:pPr>
      <w:numPr>
        <w:numId w:val="10"/>
      </w:numPr>
      <w:tabs>
        <w:tab w:val="left" w:pos="850"/>
      </w:tabs>
      <w:spacing w:before="360" w:line="240" w:lineRule="atLeast"/>
    </w:pPr>
    <w:rPr>
      <w:rFonts w:eastAsia="Times New Roman"/>
      <w:kern w:val="32"/>
    </w:rPr>
  </w:style>
  <w:style w:type="paragraph" w:customStyle="1" w:styleId="App4">
    <w:name w:val="App4"/>
    <w:basedOn w:val="Heading4"/>
    <w:next w:val="BodyText"/>
    <w:autoRedefine/>
    <w:rsid w:val="005165F4"/>
    <w:pPr>
      <w:numPr>
        <w:numId w:val="10"/>
      </w:numPr>
      <w:tabs>
        <w:tab w:val="left" w:pos="850"/>
      </w:tabs>
      <w:spacing w:before="360" w:line="240" w:lineRule="atLeast"/>
    </w:pPr>
    <w:rPr>
      <w:rFonts w:eastAsia="Times New Roman"/>
      <w:bCs/>
      <w:kern w:val="32"/>
      <w:szCs w:val="26"/>
    </w:rPr>
  </w:style>
  <w:style w:type="paragraph" w:styleId="TOC4">
    <w:name w:val="toc 4"/>
    <w:next w:val="TOC2"/>
    <w:uiPriority w:val="39"/>
    <w:rsid w:val="005165F4"/>
    <w:pPr>
      <w:numPr>
        <w:numId w:val="1"/>
      </w:numPr>
      <w:tabs>
        <w:tab w:val="left" w:pos="851"/>
        <w:tab w:val="right" w:leader="dot" w:pos="9072"/>
      </w:tabs>
      <w:spacing w:after="60" w:line="240" w:lineRule="auto"/>
    </w:pPr>
    <w:rPr>
      <w:rFonts w:ascii="Univers LT Std 47 Cn Lt" w:eastAsia="Times New Roman" w:hAnsi="Univers LT Std 47 Cn Lt" w:cs="Times New Roman"/>
      <w:sz w:val="20"/>
      <w:szCs w:val="20"/>
    </w:rPr>
  </w:style>
  <w:style w:type="paragraph" w:customStyle="1" w:styleId="Warning">
    <w:name w:val="Warning"/>
    <w:basedOn w:val="Notice"/>
    <w:qFormat/>
    <w:rsid w:val="005165F4"/>
  </w:style>
  <w:style w:type="character" w:customStyle="1" w:styleId="Bold">
    <w:name w:val="Bold"/>
    <w:basedOn w:val="DefaultParagraphFont"/>
    <w:qFormat/>
    <w:rsid w:val="005165F4"/>
    <w:rPr>
      <w:rFonts w:cs="Times New Roman"/>
      <w:b/>
    </w:rPr>
  </w:style>
  <w:style w:type="paragraph" w:customStyle="1" w:styleId="MiniTOCItem">
    <w:name w:val="MiniTOCItem"/>
    <w:basedOn w:val="Normal"/>
    <w:rsid w:val="005165F4"/>
    <w:pPr>
      <w:tabs>
        <w:tab w:val="right" w:leader="dot" w:pos="9923"/>
      </w:tabs>
      <w:spacing w:before="60" w:after="0" w:line="240" w:lineRule="auto"/>
      <w:ind w:left="567"/>
    </w:pPr>
    <w:rPr>
      <w:rFonts w:ascii="Arial" w:hAnsi="Arial" w:cs="Times New Roman"/>
      <w:kern w:val="48"/>
      <w:lang w:bidi="ar-SA"/>
    </w:rPr>
  </w:style>
  <w:style w:type="paragraph" w:customStyle="1" w:styleId="MiniTOCTitle">
    <w:name w:val="MiniTOCTitle"/>
    <w:basedOn w:val="Heading4"/>
    <w:rsid w:val="005165F4"/>
    <w:pPr>
      <w:numPr>
        <w:ilvl w:val="0"/>
        <w:numId w:val="0"/>
      </w:numPr>
      <w:spacing w:before="120" w:after="60" w:line="240" w:lineRule="atLeast"/>
      <w:outlineLvl w:val="9"/>
    </w:pPr>
    <w:rPr>
      <w:rFonts w:ascii="Arial Bold" w:hAnsi="Arial Bold" w:cs="Times New Roman"/>
      <w:spacing w:val="-10"/>
      <w:szCs w:val="32"/>
    </w:rPr>
  </w:style>
  <w:style w:type="paragraph" w:customStyle="1" w:styleId="SuperHeading">
    <w:name w:val="SuperHeading"/>
    <w:basedOn w:val="Normal"/>
    <w:rsid w:val="005165F4"/>
    <w:pPr>
      <w:widowControl w:val="0"/>
      <w:spacing w:after="0" w:line="240" w:lineRule="auto"/>
      <w:jc w:val="right"/>
    </w:pPr>
    <w:rPr>
      <w:rFonts w:ascii="Univers LT Std 47 Cn Lt" w:hAnsi="Univers LT Std 47 Cn Lt" w:cs="Arial"/>
      <w:color w:val="FFFFFF"/>
      <w:szCs w:val="28"/>
      <w:lang w:bidi="ar-SA"/>
    </w:rPr>
  </w:style>
  <w:style w:type="paragraph" w:styleId="TOC6">
    <w:name w:val="toc 6"/>
    <w:basedOn w:val="Normal"/>
    <w:next w:val="Normal"/>
    <w:autoRedefine/>
    <w:uiPriority w:val="39"/>
    <w:rsid w:val="005165F4"/>
    <w:pPr>
      <w:spacing w:after="0"/>
      <w:ind w:left="720"/>
    </w:pPr>
    <w:rPr>
      <w:rFonts w:asciiTheme="minorHAnsi" w:hAnsiTheme="minorHAnsi" w:cs="Times New Roman"/>
    </w:rPr>
  </w:style>
  <w:style w:type="paragraph" w:styleId="TOC7">
    <w:name w:val="toc 7"/>
    <w:basedOn w:val="Normal"/>
    <w:next w:val="Normal"/>
    <w:autoRedefine/>
    <w:uiPriority w:val="39"/>
    <w:rsid w:val="005165F4"/>
    <w:pPr>
      <w:spacing w:after="0"/>
      <w:ind w:left="900"/>
    </w:pPr>
    <w:rPr>
      <w:rFonts w:asciiTheme="minorHAnsi" w:hAnsiTheme="minorHAnsi" w:cs="Times New Roman"/>
    </w:rPr>
  </w:style>
  <w:style w:type="paragraph" w:styleId="TOC8">
    <w:name w:val="toc 8"/>
    <w:basedOn w:val="Normal"/>
    <w:next w:val="Normal"/>
    <w:autoRedefine/>
    <w:uiPriority w:val="39"/>
    <w:rsid w:val="005165F4"/>
    <w:pPr>
      <w:spacing w:after="0"/>
      <w:ind w:left="1080"/>
    </w:pPr>
    <w:rPr>
      <w:rFonts w:asciiTheme="minorHAnsi" w:hAnsiTheme="minorHAnsi" w:cs="Times New Roman"/>
    </w:rPr>
  </w:style>
  <w:style w:type="paragraph" w:styleId="TOC9">
    <w:name w:val="toc 9"/>
    <w:basedOn w:val="Normal"/>
    <w:next w:val="Normal"/>
    <w:autoRedefine/>
    <w:uiPriority w:val="39"/>
    <w:rsid w:val="005165F4"/>
    <w:pPr>
      <w:spacing w:after="0"/>
      <w:ind w:left="1260"/>
    </w:pPr>
    <w:rPr>
      <w:rFonts w:asciiTheme="minorHAnsi" w:hAnsiTheme="minorHAnsi" w:cs="Times New Roman"/>
    </w:rPr>
  </w:style>
  <w:style w:type="paragraph" w:customStyle="1" w:styleId="FooterLandEven">
    <w:name w:val="FooterLandEven"/>
    <w:basedOn w:val="FooterEven"/>
    <w:next w:val="BodyText"/>
    <w:qFormat/>
    <w:rsid w:val="005165F4"/>
    <w:pPr>
      <w:tabs>
        <w:tab w:val="clear" w:pos="9072"/>
        <w:tab w:val="right" w:pos="14040"/>
      </w:tabs>
    </w:pPr>
    <w:rPr>
      <w:smallCaps w:val="0"/>
    </w:rPr>
  </w:style>
  <w:style w:type="paragraph" w:customStyle="1" w:styleId="FooterLandOdd">
    <w:name w:val="FooterLandOdd"/>
    <w:basedOn w:val="FooterOdd"/>
    <w:next w:val="BodyText"/>
    <w:qFormat/>
    <w:rsid w:val="005165F4"/>
    <w:pPr>
      <w:tabs>
        <w:tab w:val="clear" w:pos="9089"/>
        <w:tab w:val="right" w:pos="14040"/>
      </w:tabs>
    </w:pPr>
    <w:rPr>
      <w:noProof/>
    </w:rPr>
  </w:style>
  <w:style w:type="paragraph" w:customStyle="1" w:styleId="FooterEven">
    <w:name w:val="FooterEven"/>
    <w:next w:val="BodyText"/>
    <w:qFormat/>
    <w:rsid w:val="005165F4"/>
    <w:pPr>
      <w:pBdr>
        <w:top w:val="single" w:sz="4" w:space="1" w:color="auto"/>
      </w:pBdr>
      <w:tabs>
        <w:tab w:val="right" w:pos="9072"/>
      </w:tabs>
      <w:spacing w:before="120" w:after="0" w:line="240" w:lineRule="atLeast"/>
      <w:ind w:left="-284"/>
      <w:contextualSpacing/>
    </w:pPr>
    <w:rPr>
      <w:rFonts w:ascii="Verdana" w:eastAsia="Times New Roman" w:hAnsi="Verdana" w:cs="Arial"/>
      <w:smallCaps/>
      <w:color w:val="000000" w:themeColor="text1"/>
      <w:sz w:val="17"/>
      <w:szCs w:val="20"/>
    </w:rPr>
  </w:style>
  <w:style w:type="character" w:customStyle="1" w:styleId="Monospace">
    <w:name w:val="Monospace"/>
    <w:basedOn w:val="DefaultParagraphFont"/>
    <w:rsid w:val="005165F4"/>
    <w:rPr>
      <w:rFonts w:ascii="Courier New" w:hAnsi="Courier New"/>
      <w:noProof w:val="0"/>
      <w:lang w:val="en-US"/>
    </w:rPr>
  </w:style>
  <w:style w:type="table" w:customStyle="1" w:styleId="DHTable">
    <w:name w:val="DH Table"/>
    <w:basedOn w:val="BasicTable"/>
    <w:uiPriority w:val="99"/>
    <w:qFormat/>
    <w:rsid w:val="005165F4"/>
    <w:rPr>
      <w:sz w:val="20"/>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rPr>
        <w:rFonts w:cstheme="minorBidi"/>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rPr>
        <w:rFonts w:cstheme="minorBidi"/>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D9D9D9" w:themeFill="background1" w:themeFillShade="D9"/>
      </w:tcPr>
    </w:tblStylePr>
  </w:style>
  <w:style w:type="character" w:customStyle="1" w:styleId="Italic">
    <w:name w:val="Italic"/>
    <w:rsid w:val="005165F4"/>
    <w:rPr>
      <w:i/>
    </w:rPr>
  </w:style>
  <w:style w:type="paragraph" w:customStyle="1" w:styleId="HeaderLandOdd">
    <w:name w:val="HeaderLandOdd"/>
    <w:basedOn w:val="HeaderOdd"/>
    <w:qFormat/>
    <w:rsid w:val="005165F4"/>
    <w:pPr>
      <w:tabs>
        <w:tab w:val="clear" w:pos="9089"/>
        <w:tab w:val="right" w:pos="14846"/>
      </w:tabs>
    </w:pPr>
  </w:style>
  <w:style w:type="paragraph" w:customStyle="1" w:styleId="HeaderLandEven">
    <w:name w:val="HeaderLandEven"/>
    <w:basedOn w:val="HeaderEven"/>
    <w:qFormat/>
    <w:rsid w:val="005165F4"/>
    <w:pPr>
      <w:tabs>
        <w:tab w:val="clear" w:pos="9090"/>
        <w:tab w:val="right" w:pos="14844"/>
      </w:tabs>
    </w:pPr>
  </w:style>
  <w:style w:type="paragraph" w:customStyle="1" w:styleId="GlossaryItem">
    <w:name w:val="Glossary Item"/>
    <w:basedOn w:val="BodyText"/>
    <w:link w:val="GlossaryItemChar"/>
    <w:qFormat/>
    <w:rsid w:val="005165F4"/>
    <w:pPr>
      <w:spacing w:line="240" w:lineRule="auto"/>
    </w:pPr>
    <w:rPr>
      <w:b/>
      <w:bCs/>
    </w:rPr>
  </w:style>
  <w:style w:type="character" w:customStyle="1" w:styleId="GlossaryItemChar">
    <w:name w:val="Glossary Item Char"/>
    <w:basedOn w:val="BodyTextChar"/>
    <w:link w:val="GlossaryItem"/>
    <w:rsid w:val="005165F4"/>
    <w:rPr>
      <w:rFonts w:ascii="Times New Roman" w:eastAsia="Times New Roman" w:hAnsi="Times New Roman" w:cs="Arial"/>
      <w:b/>
      <w:bCs/>
      <w:color w:val="000000" w:themeColor="text1"/>
      <w:szCs w:val="20"/>
    </w:rPr>
  </w:style>
  <w:style w:type="paragraph" w:customStyle="1" w:styleId="CodeBlock">
    <w:name w:val="Code Block"/>
    <w:basedOn w:val="BodyText"/>
    <w:qFormat/>
    <w:rsid w:val="005165F4"/>
    <w:pPr>
      <w:shd w:val="clear" w:color="auto" w:fill="D9D9D9" w:themeFill="background1" w:themeFillShade="D9"/>
      <w:spacing w:before="0" w:after="0" w:line="240" w:lineRule="auto"/>
    </w:pPr>
    <w:rPr>
      <w:rFonts w:ascii="Courier New" w:hAnsi="Courier New"/>
      <w:sz w:val="18"/>
    </w:rPr>
  </w:style>
  <w:style w:type="paragraph" w:customStyle="1" w:styleId="Subheading">
    <w:name w:val="Subheading"/>
    <w:basedOn w:val="BodyText"/>
    <w:next w:val="BodyText"/>
    <w:qFormat/>
    <w:rsid w:val="005165F4"/>
    <w:pPr>
      <w:keepNext/>
    </w:pPr>
    <w:rPr>
      <w:b/>
      <w:bCs/>
    </w:rPr>
  </w:style>
  <w:style w:type="character" w:customStyle="1" w:styleId="CodeComments">
    <w:name w:val="Code Comments"/>
    <w:basedOn w:val="DefaultParagraphFont"/>
    <w:qFormat/>
    <w:rsid w:val="005165F4"/>
    <w:rPr>
      <w:color w:val="FF0000"/>
    </w:rPr>
  </w:style>
  <w:style w:type="character" w:customStyle="1" w:styleId="Parameter">
    <w:name w:val="Parameter"/>
    <w:basedOn w:val="Bold"/>
    <w:uiPriority w:val="1"/>
    <w:qFormat/>
    <w:rsid w:val="005165F4"/>
    <w:rPr>
      <w:rFonts w:ascii="Courier New" w:hAnsi="Courier New" w:cs="Times New Roman"/>
      <w:b/>
      <w:i/>
      <w:color w:val="auto"/>
    </w:rPr>
  </w:style>
  <w:style w:type="paragraph" w:customStyle="1" w:styleId="NoteBullet">
    <w:name w:val="Note Bullet"/>
    <w:basedOn w:val="Notice"/>
    <w:qFormat/>
    <w:rsid w:val="005165F4"/>
    <w:pPr>
      <w:numPr>
        <w:numId w:val="11"/>
      </w:numPr>
    </w:pPr>
  </w:style>
  <w:style w:type="paragraph" w:customStyle="1" w:styleId="TableNote">
    <w:name w:val="Table Note"/>
    <w:uiPriority w:val="99"/>
    <w:rsid w:val="005165F4"/>
    <w:pPr>
      <w:widowControl w:val="0"/>
      <w:shd w:val="clear" w:color="auto" w:fill="D9D9D9" w:themeFill="background1" w:themeFillShade="D9"/>
      <w:autoSpaceDE w:val="0"/>
      <w:autoSpaceDN w:val="0"/>
      <w:adjustRightInd w:val="0"/>
      <w:spacing w:before="60" w:after="60" w:line="160" w:lineRule="atLeast"/>
      <w:ind w:left="720" w:hanging="720"/>
    </w:pPr>
    <w:rPr>
      <w:rFonts w:ascii="Times New Roman" w:hAnsi="Times New Roman"/>
      <w:color w:val="000000"/>
      <w:sz w:val="18"/>
    </w:rPr>
  </w:style>
  <w:style w:type="paragraph" w:customStyle="1" w:styleId="TemplateGuidelines">
    <w:name w:val="Template Guidelines"/>
    <w:basedOn w:val="BodyText"/>
    <w:next w:val="BodyText"/>
    <w:qFormat/>
    <w:rsid w:val="005165F4"/>
    <w:rPr>
      <w:i/>
      <w:iCs/>
      <w:color w:val="FF0000"/>
    </w:rPr>
  </w:style>
  <w:style w:type="paragraph" w:customStyle="1" w:styleId="TGTableText">
    <w:name w:val="TGTableText"/>
    <w:basedOn w:val="TableBodyText"/>
    <w:qFormat/>
    <w:rsid w:val="005165F4"/>
    <w:rPr>
      <w:i/>
      <w:iCs/>
      <w:color w:val="FF0000"/>
    </w:rPr>
  </w:style>
  <w:style w:type="paragraph" w:customStyle="1" w:styleId="TGBullets">
    <w:name w:val="TGBullets"/>
    <w:basedOn w:val="TemplateGuidelines"/>
    <w:qFormat/>
    <w:rsid w:val="005165F4"/>
    <w:pPr>
      <w:numPr>
        <w:numId w:val="12"/>
      </w:numPr>
    </w:pPr>
  </w:style>
  <w:style w:type="paragraph" w:customStyle="1" w:styleId="TableStep">
    <w:name w:val="TableStep"/>
    <w:basedOn w:val="TableBodyText"/>
    <w:qFormat/>
    <w:rsid w:val="005165F4"/>
    <w:pPr>
      <w:numPr>
        <w:numId w:val="13"/>
      </w:numPr>
    </w:pPr>
    <w:rPr>
      <w:lang w:val="en-NZ"/>
    </w:rPr>
  </w:style>
  <w:style w:type="paragraph" w:customStyle="1" w:styleId="TableSubHeading">
    <w:name w:val="TableSubHeading"/>
    <w:basedOn w:val="TableBodyText"/>
    <w:qFormat/>
    <w:rsid w:val="005165F4"/>
    <w:pPr>
      <w:jc w:val="both"/>
    </w:pPr>
    <w:rPr>
      <w:b/>
    </w:rPr>
  </w:style>
  <w:style w:type="character" w:customStyle="1" w:styleId="underline">
    <w:name w:val="underline"/>
    <w:basedOn w:val="DefaultParagraphFont"/>
    <w:qFormat/>
    <w:rsid w:val="005165F4"/>
    <w:rPr>
      <w:u w:val="single"/>
    </w:rPr>
  </w:style>
  <w:style w:type="paragraph" w:styleId="TableofFigures">
    <w:name w:val="table of figures"/>
    <w:basedOn w:val="Bibliography"/>
    <w:next w:val="Normal"/>
    <w:uiPriority w:val="99"/>
    <w:unhideWhenUsed/>
    <w:rsid w:val="005165F4"/>
    <w:pPr>
      <w:spacing w:before="60" w:after="60"/>
    </w:pPr>
    <w:rPr>
      <w:rFonts w:ascii="Arial" w:hAnsi="Arial"/>
      <w:sz w:val="20"/>
    </w:rPr>
  </w:style>
  <w:style w:type="paragraph" w:customStyle="1" w:styleId="CoverCopyright">
    <w:name w:val="CoverCopyright"/>
    <w:basedOn w:val="Copyright"/>
    <w:qFormat/>
    <w:rsid w:val="005165F4"/>
    <w:pPr>
      <w:pBdr>
        <w:top w:val="single" w:sz="4" w:space="1" w:color="auto"/>
        <w:left w:val="single" w:sz="4" w:space="4" w:color="auto"/>
        <w:bottom w:val="single" w:sz="4" w:space="1" w:color="auto"/>
        <w:right w:val="single" w:sz="4" w:space="4" w:color="auto"/>
      </w:pBdr>
    </w:pPr>
  </w:style>
  <w:style w:type="table" w:styleId="LightList-Accent5">
    <w:name w:val="Light List Accent 5"/>
    <w:basedOn w:val="TableNormal"/>
    <w:uiPriority w:val="61"/>
    <w:rsid w:val="005165F4"/>
    <w:pPr>
      <w:spacing w:after="0" w:line="240" w:lineRule="auto"/>
    </w:pPr>
    <w:rPr>
      <w:rFonts w:ascii="Verdana" w:eastAsiaTheme="minorHAnsi" w:hAnsi="Verdana" w:cs="Tahoma"/>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BoldItalic">
    <w:name w:val="Bold Italic"/>
    <w:qFormat/>
    <w:rsid w:val="005165F4"/>
    <w:rPr>
      <w:b/>
      <w:i/>
    </w:rPr>
  </w:style>
  <w:style w:type="character" w:styleId="PlaceholderText">
    <w:name w:val="Placeholder Text"/>
    <w:basedOn w:val="DefaultParagraphFont"/>
    <w:uiPriority w:val="99"/>
    <w:semiHidden/>
    <w:rsid w:val="005165F4"/>
    <w:rPr>
      <w:color w:val="808080"/>
    </w:rPr>
  </w:style>
  <w:style w:type="paragraph" w:styleId="FootnoteText">
    <w:name w:val="footnote text"/>
    <w:basedOn w:val="Normal"/>
    <w:link w:val="FootnoteTextChar"/>
    <w:uiPriority w:val="99"/>
    <w:unhideWhenUsed/>
    <w:rsid w:val="005165F4"/>
    <w:pPr>
      <w:spacing w:after="0" w:line="240" w:lineRule="auto"/>
    </w:pPr>
    <w:rPr>
      <w:rFonts w:asciiTheme="majorBidi" w:hAnsiTheme="majorBidi"/>
      <w:sz w:val="16"/>
    </w:rPr>
  </w:style>
  <w:style w:type="character" w:customStyle="1" w:styleId="FootnoteTextChar">
    <w:name w:val="Footnote Text Char"/>
    <w:basedOn w:val="DefaultParagraphFont"/>
    <w:link w:val="FootnoteText"/>
    <w:uiPriority w:val="99"/>
    <w:rsid w:val="005165F4"/>
    <w:rPr>
      <w:rFonts w:asciiTheme="majorBidi" w:eastAsia="Times New Roman" w:hAnsiTheme="majorBidi" w:cs="Tahoma"/>
      <w:sz w:val="16"/>
      <w:szCs w:val="20"/>
    </w:rPr>
  </w:style>
  <w:style w:type="character" w:styleId="FootnoteReference">
    <w:name w:val="footnote reference"/>
    <w:basedOn w:val="DefaultParagraphFont"/>
    <w:uiPriority w:val="99"/>
    <w:semiHidden/>
    <w:unhideWhenUsed/>
    <w:rsid w:val="005165F4"/>
    <w:rPr>
      <w:vertAlign w:val="superscript"/>
    </w:rPr>
  </w:style>
  <w:style w:type="paragraph" w:styleId="EndnoteText">
    <w:name w:val="endnote text"/>
    <w:basedOn w:val="Normal"/>
    <w:link w:val="EndnoteTextChar"/>
    <w:uiPriority w:val="99"/>
    <w:semiHidden/>
    <w:rsid w:val="005165F4"/>
    <w:pPr>
      <w:spacing w:after="0" w:line="240" w:lineRule="auto"/>
    </w:pPr>
  </w:style>
  <w:style w:type="character" w:customStyle="1" w:styleId="EndnoteTextChar">
    <w:name w:val="Endnote Text Char"/>
    <w:basedOn w:val="DefaultParagraphFont"/>
    <w:link w:val="EndnoteText"/>
    <w:uiPriority w:val="99"/>
    <w:semiHidden/>
    <w:rsid w:val="005165F4"/>
    <w:rPr>
      <w:rFonts w:ascii="Verdana" w:eastAsia="Times New Roman" w:hAnsi="Verdana" w:cs="Tahoma"/>
      <w:szCs w:val="20"/>
    </w:rPr>
  </w:style>
  <w:style w:type="character" w:styleId="EndnoteReference">
    <w:name w:val="endnote reference"/>
    <w:basedOn w:val="DefaultParagraphFont"/>
    <w:uiPriority w:val="99"/>
    <w:semiHidden/>
    <w:rsid w:val="005165F4"/>
    <w:rPr>
      <w:vertAlign w:val="superscript"/>
    </w:rPr>
  </w:style>
  <w:style w:type="character" w:styleId="CommentReference">
    <w:name w:val="annotation reference"/>
    <w:basedOn w:val="DefaultParagraphFont"/>
    <w:uiPriority w:val="99"/>
    <w:semiHidden/>
    <w:unhideWhenUsed/>
    <w:rsid w:val="005165F4"/>
    <w:rPr>
      <w:sz w:val="16"/>
      <w:szCs w:val="16"/>
    </w:rPr>
  </w:style>
  <w:style w:type="paragraph" w:styleId="CommentText">
    <w:name w:val="annotation text"/>
    <w:basedOn w:val="Normal"/>
    <w:link w:val="CommentTextChar"/>
    <w:uiPriority w:val="99"/>
    <w:semiHidden/>
    <w:unhideWhenUsed/>
    <w:rsid w:val="005165F4"/>
    <w:pPr>
      <w:spacing w:line="240" w:lineRule="auto"/>
    </w:pPr>
  </w:style>
  <w:style w:type="character" w:customStyle="1" w:styleId="CommentTextChar">
    <w:name w:val="Comment Text Char"/>
    <w:basedOn w:val="DefaultParagraphFont"/>
    <w:link w:val="CommentText"/>
    <w:uiPriority w:val="99"/>
    <w:semiHidden/>
    <w:rsid w:val="005165F4"/>
    <w:rPr>
      <w:rFonts w:ascii="Verdana" w:eastAsia="Times New Roman" w:hAnsi="Verdana" w:cs="Tahoma"/>
      <w:szCs w:val="20"/>
    </w:rPr>
  </w:style>
  <w:style w:type="paragraph" w:styleId="CommentSubject">
    <w:name w:val="annotation subject"/>
    <w:basedOn w:val="CommentText"/>
    <w:next w:val="CommentText"/>
    <w:link w:val="CommentSubjectChar"/>
    <w:uiPriority w:val="99"/>
    <w:semiHidden/>
    <w:unhideWhenUsed/>
    <w:rsid w:val="005165F4"/>
    <w:rPr>
      <w:b/>
      <w:bCs/>
    </w:rPr>
  </w:style>
  <w:style w:type="character" w:customStyle="1" w:styleId="CommentSubjectChar">
    <w:name w:val="Comment Subject Char"/>
    <w:basedOn w:val="CommentTextChar"/>
    <w:link w:val="CommentSubject"/>
    <w:uiPriority w:val="99"/>
    <w:semiHidden/>
    <w:rsid w:val="005165F4"/>
    <w:rPr>
      <w:rFonts w:ascii="Verdana" w:eastAsia="Times New Roman" w:hAnsi="Verdana" w:cs="Tahoma"/>
      <w:b/>
      <w:bCs/>
      <w:szCs w:val="20"/>
    </w:rPr>
  </w:style>
  <w:style w:type="paragraph" w:customStyle="1" w:styleId="TableListBullet2">
    <w:name w:val="Table List Bullet 2"/>
    <w:basedOn w:val="TableBodyText"/>
    <w:qFormat/>
    <w:rsid w:val="005165F4"/>
    <w:pPr>
      <w:numPr>
        <w:numId w:val="29"/>
      </w:numPr>
      <w:ind w:left="576" w:hanging="288"/>
    </w:pPr>
  </w:style>
  <w:style w:type="paragraph" w:customStyle="1" w:styleId="ListRoman">
    <w:name w:val="List Roman"/>
    <w:basedOn w:val="BodyText"/>
    <w:qFormat/>
    <w:rsid w:val="005165F4"/>
    <w:pPr>
      <w:numPr>
        <w:numId w:val="22"/>
      </w:numPr>
    </w:pPr>
  </w:style>
  <w:style w:type="paragraph" w:customStyle="1" w:styleId="ListRoman2">
    <w:name w:val="List Roman 2"/>
    <w:basedOn w:val="BodyText"/>
    <w:qFormat/>
    <w:rsid w:val="005165F4"/>
    <w:pPr>
      <w:numPr>
        <w:numId w:val="14"/>
      </w:numPr>
    </w:pPr>
  </w:style>
  <w:style w:type="paragraph" w:customStyle="1" w:styleId="ListRoman3">
    <w:name w:val="List Roman 3"/>
    <w:basedOn w:val="BodyText"/>
    <w:qFormat/>
    <w:rsid w:val="005165F4"/>
    <w:pPr>
      <w:numPr>
        <w:numId w:val="15"/>
      </w:numPr>
    </w:pPr>
  </w:style>
  <w:style w:type="paragraph" w:customStyle="1" w:styleId="TableListNumber2">
    <w:name w:val="Table List Number 2"/>
    <w:basedOn w:val="TableBodyText"/>
    <w:qFormat/>
    <w:rsid w:val="005165F4"/>
    <w:pPr>
      <w:numPr>
        <w:numId w:val="24"/>
      </w:numPr>
    </w:pPr>
  </w:style>
  <w:style w:type="paragraph" w:customStyle="1" w:styleId="TableListNumber3">
    <w:name w:val="Table List Number 3"/>
    <w:basedOn w:val="TableBodyText"/>
    <w:qFormat/>
    <w:rsid w:val="005165F4"/>
    <w:pPr>
      <w:numPr>
        <w:numId w:val="16"/>
      </w:numPr>
    </w:pPr>
  </w:style>
  <w:style w:type="paragraph" w:customStyle="1" w:styleId="TableListBullet3">
    <w:name w:val="Table List Bullet 3"/>
    <w:basedOn w:val="TableBodyText"/>
    <w:qFormat/>
    <w:rsid w:val="005165F4"/>
    <w:pPr>
      <w:numPr>
        <w:numId w:val="30"/>
      </w:numPr>
      <w:ind w:left="864" w:hanging="288"/>
    </w:pPr>
  </w:style>
  <w:style w:type="paragraph" w:customStyle="1" w:styleId="TableListContinue2">
    <w:name w:val="Table List Continue 2"/>
    <w:basedOn w:val="TableBodyText"/>
    <w:qFormat/>
    <w:rsid w:val="005165F4"/>
    <w:pPr>
      <w:ind w:left="567"/>
    </w:pPr>
  </w:style>
  <w:style w:type="paragraph" w:customStyle="1" w:styleId="TableListContinue3">
    <w:name w:val="Table List Continue 3"/>
    <w:basedOn w:val="TableBodyText"/>
    <w:qFormat/>
    <w:rsid w:val="005165F4"/>
    <w:pPr>
      <w:ind w:left="851"/>
    </w:pPr>
  </w:style>
  <w:style w:type="paragraph" w:customStyle="1" w:styleId="TGList">
    <w:name w:val="TGList"/>
    <w:basedOn w:val="TemplateGuidelines"/>
    <w:qFormat/>
    <w:rsid w:val="005165F4"/>
    <w:pPr>
      <w:numPr>
        <w:numId w:val="17"/>
      </w:numPr>
    </w:pPr>
  </w:style>
  <w:style w:type="character" w:customStyle="1" w:styleId="EditorialComments">
    <w:name w:val="Editorial Comments"/>
    <w:rsid w:val="005165F4"/>
    <w:rPr>
      <w:b/>
      <w:color w:val="FF0066"/>
    </w:rPr>
  </w:style>
  <w:style w:type="paragraph" w:customStyle="1" w:styleId="NoticeContinue">
    <w:name w:val="Notice Continue"/>
    <w:basedOn w:val="Notice"/>
    <w:qFormat/>
    <w:rsid w:val="005165F4"/>
    <w:pPr>
      <w:ind w:left="-284"/>
    </w:pPr>
  </w:style>
  <w:style w:type="table" w:customStyle="1" w:styleId="WideBasicTable">
    <w:name w:val="Wide Basic Table"/>
    <w:basedOn w:val="BasicTable"/>
    <w:uiPriority w:val="99"/>
    <w:qFormat/>
    <w:rsid w:val="005165F4"/>
    <w:tblPr>
      <w:tblInd w:w="-170" w:type="dxa"/>
    </w:tblPr>
    <w:tblStylePr w:type="firstRow">
      <w:rPr>
        <w:rFonts w:cstheme="minorBidi"/>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style>
  <w:style w:type="paragraph" w:customStyle="1" w:styleId="Spacer">
    <w:name w:val="Spacer"/>
    <w:qFormat/>
    <w:rsid w:val="005165F4"/>
    <w:rPr>
      <w:rFonts w:ascii="Verdana" w:eastAsia="Times New Roman" w:hAnsi="Verdana" w:cs="Times New Roman"/>
      <w:bCs/>
      <w:caps/>
      <w:noProof/>
      <w:sz w:val="8"/>
      <w:szCs w:val="20"/>
    </w:rPr>
  </w:style>
  <w:style w:type="paragraph" w:customStyle="1" w:styleId="TableCode">
    <w:name w:val="Table Code"/>
    <w:basedOn w:val="Normal"/>
    <w:locked/>
    <w:rsid w:val="005165F4"/>
    <w:pPr>
      <w:keepNext/>
      <w:tabs>
        <w:tab w:val="left" w:pos="284"/>
        <w:tab w:val="left" w:pos="567"/>
        <w:tab w:val="left" w:pos="1134"/>
        <w:tab w:val="left" w:pos="1418"/>
        <w:tab w:val="left" w:pos="1701"/>
        <w:tab w:val="left" w:pos="1985"/>
        <w:tab w:val="left" w:pos="2268"/>
        <w:tab w:val="left" w:pos="3402"/>
      </w:tabs>
      <w:spacing w:before="30" w:after="30"/>
    </w:pPr>
    <w:rPr>
      <w:rFonts w:ascii="Courier New" w:hAnsi="Courier New" w:cs="Arial"/>
      <w:snapToGrid w:val="0"/>
      <w:color w:val="000000"/>
      <w:sz w:val="16"/>
    </w:rPr>
  </w:style>
  <w:style w:type="paragraph" w:customStyle="1" w:styleId="BodyTextKWN">
    <w:name w:val="Body Text KWN"/>
    <w:basedOn w:val="BodyText"/>
    <w:rsid w:val="005165F4"/>
    <w:pPr>
      <w:keepNext/>
      <w:widowControl w:val="0"/>
      <w:autoSpaceDE w:val="0"/>
      <w:autoSpaceDN w:val="0"/>
      <w:adjustRightInd w:val="0"/>
      <w:spacing w:line="240" w:lineRule="auto"/>
    </w:pPr>
    <w:rPr>
      <w:rFonts w:cs="Tahoma"/>
      <w:color w:val="000000"/>
    </w:rPr>
  </w:style>
  <w:style w:type="paragraph" w:customStyle="1" w:styleId="Syntax">
    <w:name w:val="Syntax"/>
    <w:rsid w:val="005165F4"/>
    <w:pPr>
      <w:widowControl w:val="0"/>
      <w:autoSpaceDE w:val="0"/>
      <w:autoSpaceDN w:val="0"/>
      <w:adjustRightInd w:val="0"/>
      <w:spacing w:before="120" w:after="120" w:line="240" w:lineRule="auto"/>
      <w:ind w:left="851"/>
    </w:pPr>
    <w:rPr>
      <w:rFonts w:ascii="Courier New" w:hAnsi="Courier New" w:cs="Tahoma"/>
      <w:sz w:val="24"/>
      <w:szCs w:val="20"/>
    </w:rPr>
  </w:style>
  <w:style w:type="paragraph" w:customStyle="1" w:styleId="Step">
    <w:name w:val="Step"/>
    <w:basedOn w:val="BodyText"/>
    <w:qFormat/>
    <w:rsid w:val="005165F4"/>
    <w:pPr>
      <w:numPr>
        <w:numId w:val="18"/>
      </w:numPr>
    </w:pPr>
  </w:style>
  <w:style w:type="paragraph" w:customStyle="1" w:styleId="Issue">
    <w:name w:val="Issue"/>
    <w:qFormat/>
    <w:rsid w:val="005165F4"/>
    <w:pPr>
      <w:numPr>
        <w:numId w:val="19"/>
      </w:numPr>
    </w:pPr>
    <w:rPr>
      <w:rFonts w:asciiTheme="majorBidi" w:eastAsia="Times New Roman" w:hAnsiTheme="majorBidi" w:cs="Arial"/>
      <w:color w:val="000000" w:themeColor="text1"/>
      <w:szCs w:val="20"/>
    </w:rPr>
  </w:style>
  <w:style w:type="paragraph" w:customStyle="1" w:styleId="TableHeadingCentered">
    <w:name w:val="Table Heading Centered"/>
    <w:basedOn w:val="TableHeading"/>
    <w:rsid w:val="005165F4"/>
    <w:pPr>
      <w:widowControl w:val="0"/>
      <w:autoSpaceDE w:val="0"/>
      <w:autoSpaceDN w:val="0"/>
      <w:adjustRightInd w:val="0"/>
      <w:spacing w:line="240" w:lineRule="auto"/>
      <w:ind w:left="45"/>
      <w:jc w:val="center"/>
    </w:pPr>
    <w:rPr>
      <w:rFonts w:cs="Tahoma"/>
      <w:bCs/>
      <w:color w:val="000000"/>
    </w:rPr>
  </w:style>
  <w:style w:type="character" w:customStyle="1" w:styleId="WingdingSymbols">
    <w:name w:val="Wingding Symbols"/>
    <w:rsid w:val="005165F4"/>
    <w:rPr>
      <w:rFonts w:ascii="Wingdings" w:hAnsi="Wingdings" w:cs="Wingdings"/>
      <w:color w:val="000000"/>
    </w:rPr>
  </w:style>
  <w:style w:type="paragraph" w:customStyle="1" w:styleId="TableBodyTextCentered">
    <w:name w:val="Table Body Text Centered"/>
    <w:basedOn w:val="TableBodyText"/>
    <w:qFormat/>
    <w:rsid w:val="005165F4"/>
    <w:pPr>
      <w:jc w:val="center"/>
    </w:pPr>
  </w:style>
  <w:style w:type="table" w:customStyle="1" w:styleId="TableCentered">
    <w:name w:val="Table Centered"/>
    <w:basedOn w:val="BasicTable"/>
    <w:uiPriority w:val="99"/>
    <w:qFormat/>
    <w:rsid w:val="005165F4"/>
    <w:pPr>
      <w:jc w:val="center"/>
    </w:pPr>
    <w:rPr>
      <w:rFonts w:ascii="Times New Roman" w:hAnsi="Times New Roman"/>
    </w:rPr>
    <w:tblPr/>
    <w:tblStylePr w:type="firstRow">
      <w:rPr>
        <w:rFonts w:ascii="Times New Roman" w:hAnsi="Times New Roman" w:cstheme="minorBidi"/>
        <w:b/>
        <w:sz w:val="18"/>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style>
  <w:style w:type="paragraph" w:customStyle="1" w:styleId="HeaderLeft">
    <w:name w:val="HeaderLeft"/>
    <w:qFormat/>
    <w:rsid w:val="005165F4"/>
    <w:pPr>
      <w:spacing w:before="240" w:after="0"/>
    </w:pPr>
    <w:rPr>
      <w:rFonts w:ascii="Arial" w:eastAsia="Times New Roman" w:hAnsi="Arial" w:cs="Tahoma"/>
      <w:iCs/>
      <w:sz w:val="18"/>
      <w:szCs w:val="20"/>
    </w:rPr>
  </w:style>
  <w:style w:type="paragraph" w:customStyle="1" w:styleId="HeaderRight">
    <w:name w:val="HeaderRight"/>
    <w:basedOn w:val="HeaderLeft"/>
    <w:qFormat/>
    <w:rsid w:val="005165F4"/>
    <w:pPr>
      <w:jc w:val="right"/>
    </w:pPr>
  </w:style>
  <w:style w:type="paragraph" w:customStyle="1" w:styleId="FooterLeft">
    <w:name w:val="FooterLeft"/>
    <w:basedOn w:val="Footer"/>
    <w:qFormat/>
    <w:rsid w:val="005165F4"/>
    <w:pPr>
      <w:spacing w:before="120"/>
      <w:ind w:left="0"/>
    </w:pPr>
    <w:rPr>
      <w:rFonts w:ascii="Arial" w:hAnsi="Arial"/>
      <w:smallCaps w:val="0"/>
      <w:sz w:val="18"/>
    </w:rPr>
  </w:style>
  <w:style w:type="paragraph" w:customStyle="1" w:styleId="FooterRight">
    <w:name w:val="FooterRight"/>
    <w:basedOn w:val="FooterLeft"/>
    <w:qFormat/>
    <w:rsid w:val="005165F4"/>
    <w:pPr>
      <w:jc w:val="right"/>
    </w:pPr>
    <w:rPr>
      <w:noProof/>
    </w:rPr>
  </w:style>
  <w:style w:type="paragraph" w:customStyle="1" w:styleId="FooterCentered">
    <w:name w:val="Footer Centered"/>
    <w:basedOn w:val="FooterLeft"/>
    <w:qFormat/>
    <w:rsid w:val="005165F4"/>
    <w:pPr>
      <w:spacing w:before="240" w:after="120"/>
      <w:jc w:val="center"/>
    </w:pPr>
  </w:style>
  <w:style w:type="paragraph" w:customStyle="1" w:styleId="Address">
    <w:name w:val="Address"/>
    <w:basedOn w:val="Normal"/>
    <w:qFormat/>
    <w:rsid w:val="005165F4"/>
    <w:pPr>
      <w:spacing w:after="60"/>
    </w:pPr>
    <w:rPr>
      <w:rFonts w:ascii="Arial" w:hAnsi="Arial"/>
    </w:rPr>
  </w:style>
  <w:style w:type="paragraph" w:customStyle="1" w:styleId="FooterNum">
    <w:name w:val="FooterNum"/>
    <w:basedOn w:val="FooterLeft"/>
    <w:semiHidden/>
    <w:qFormat/>
    <w:rsid w:val="005165F4"/>
    <w:pPr>
      <w:jc w:val="center"/>
    </w:pPr>
  </w:style>
  <w:style w:type="paragraph" w:customStyle="1" w:styleId="PrefaceHeading3">
    <w:name w:val="PrefaceHeading 3"/>
    <w:basedOn w:val="PrefaceHeading2"/>
    <w:next w:val="BodyText"/>
    <w:qFormat/>
    <w:rsid w:val="005165F4"/>
    <w:rPr>
      <w:sz w:val="24"/>
    </w:rPr>
  </w:style>
  <w:style w:type="character" w:customStyle="1" w:styleId="NoteHeader">
    <w:name w:val="NoteHeader"/>
    <w:basedOn w:val="DefaultParagraphFont"/>
    <w:rsid w:val="005165F4"/>
    <w:rPr>
      <w:rFonts w:ascii="Verdana" w:hAnsi="Verdana"/>
      <w:b/>
      <w:smallCaps/>
      <w:color w:val="004765"/>
      <w:sz w:val="20"/>
    </w:rPr>
  </w:style>
  <w:style w:type="paragraph" w:customStyle="1" w:styleId="CoverLogo">
    <w:name w:val="CoverLogo"/>
    <w:rsid w:val="005165F4"/>
    <w:pPr>
      <w:tabs>
        <w:tab w:val="center" w:pos="4153"/>
        <w:tab w:val="right" w:pos="9086"/>
      </w:tabs>
      <w:spacing w:after="0" w:line="240" w:lineRule="auto"/>
      <w:ind w:left="-567"/>
    </w:pPr>
    <w:rPr>
      <w:rFonts w:ascii="Times New Roman" w:eastAsia="Times New Roman" w:hAnsi="Times New Roman" w:cs="FbReforma Medium"/>
      <w:b/>
      <w:smallCaps/>
      <w:color w:val="000000" w:themeColor="text1"/>
      <w:sz w:val="4"/>
      <w:szCs w:val="20"/>
    </w:rPr>
  </w:style>
  <w:style w:type="paragraph" w:customStyle="1" w:styleId="TCChapter">
    <w:name w:val="TCChapter"/>
    <w:rsid w:val="005165F4"/>
    <w:pPr>
      <w:spacing w:line="240" w:lineRule="atLeast"/>
    </w:pPr>
    <w:rPr>
      <w:rFonts w:ascii="Verdana" w:eastAsia="Times New Roman" w:hAnsi="Verdana" w:cs="Tahoma"/>
      <w:sz w:val="20"/>
      <w:szCs w:val="20"/>
    </w:rPr>
  </w:style>
  <w:style w:type="paragraph" w:customStyle="1" w:styleId="ListCode">
    <w:name w:val="List Code"/>
    <w:basedOn w:val="ListContinue"/>
    <w:link w:val="ListCodeChar"/>
    <w:autoRedefine/>
    <w:qFormat/>
    <w:rsid w:val="005165F4"/>
    <w:pPr>
      <w:spacing w:before="0" w:after="0" w:line="240" w:lineRule="auto"/>
    </w:pPr>
    <w:rPr>
      <w:rFonts w:ascii="Courier New" w:hAnsi="Courier New" w:cs="Courier New"/>
      <w:sz w:val="18"/>
      <w:lang w:bidi="ar-SA"/>
    </w:rPr>
  </w:style>
  <w:style w:type="character" w:customStyle="1" w:styleId="ListContinueChar">
    <w:name w:val="List Continue Char"/>
    <w:basedOn w:val="BodyTextChar"/>
    <w:link w:val="ListContinue"/>
    <w:rsid w:val="005165F4"/>
    <w:rPr>
      <w:rFonts w:ascii="Times New Roman" w:eastAsia="Times New Roman" w:hAnsi="Times New Roman" w:cs="Arial"/>
      <w:color w:val="000000" w:themeColor="text1"/>
      <w:szCs w:val="20"/>
    </w:rPr>
  </w:style>
  <w:style w:type="character" w:customStyle="1" w:styleId="ListCodeChar">
    <w:name w:val="List Code Char"/>
    <w:basedOn w:val="ListContinueChar"/>
    <w:link w:val="ListCode"/>
    <w:rsid w:val="005165F4"/>
    <w:rPr>
      <w:rFonts w:ascii="Courier New" w:eastAsia="Times New Roman" w:hAnsi="Courier New" w:cs="Courier New"/>
      <w:color w:val="000000" w:themeColor="text1"/>
      <w:sz w:val="18"/>
      <w:szCs w:val="20"/>
      <w:lang w:bidi="ar-SA"/>
    </w:rPr>
  </w:style>
  <w:style w:type="paragraph" w:customStyle="1" w:styleId="NotetoReviewer">
    <w:name w:val="Note to Reviewer"/>
    <w:autoRedefine/>
    <w:uiPriority w:val="99"/>
    <w:rsid w:val="005165F4"/>
    <w:pPr>
      <w:widowControl w:val="0"/>
      <w:autoSpaceDE w:val="0"/>
      <w:autoSpaceDN w:val="0"/>
      <w:adjustRightInd w:val="0"/>
      <w:spacing w:before="120" w:after="120" w:line="240" w:lineRule="auto"/>
    </w:pPr>
    <w:rPr>
      <w:rFonts w:ascii="Arial Bold" w:hAnsi="Arial Bold" w:cs="Arial"/>
      <w:b/>
      <w:bCs/>
      <w:i/>
      <w:iCs/>
      <w:color w:val="8000FF"/>
      <w:sz w:val="20"/>
      <w:szCs w:val="24"/>
    </w:rPr>
  </w:style>
  <w:style w:type="paragraph" w:styleId="Bibliography">
    <w:name w:val="Bibliography"/>
    <w:basedOn w:val="Normal"/>
    <w:next w:val="Normal"/>
    <w:uiPriority w:val="37"/>
    <w:semiHidden/>
    <w:unhideWhenUsed/>
    <w:rsid w:val="005165F4"/>
  </w:style>
  <w:style w:type="character" w:customStyle="1" w:styleId="Heading7Char">
    <w:name w:val="Heading 7 Char"/>
    <w:basedOn w:val="DefaultParagraphFont"/>
    <w:link w:val="Heading7"/>
    <w:uiPriority w:val="9"/>
    <w:semiHidden/>
    <w:rsid w:val="000D5339"/>
    <w:rPr>
      <w:rFonts w:asciiTheme="majorHAnsi" w:eastAsiaTheme="majorEastAsia" w:hAnsiTheme="majorHAnsi" w:cstheme="majorBidi"/>
      <w:i/>
      <w:iCs/>
      <w:color w:val="404040" w:themeColor="text1" w:themeTint="BF"/>
      <w:sz w:val="4"/>
      <w:szCs w:val="20"/>
    </w:rPr>
  </w:style>
  <w:style w:type="character" w:customStyle="1" w:styleId="Heading8Char">
    <w:name w:val="Heading 8 Char"/>
    <w:basedOn w:val="DefaultParagraphFont"/>
    <w:link w:val="Heading8"/>
    <w:uiPriority w:val="9"/>
    <w:semiHidden/>
    <w:rsid w:val="000D53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5339"/>
    <w:rPr>
      <w:rFonts w:asciiTheme="majorHAnsi" w:eastAsiaTheme="majorEastAsia" w:hAnsiTheme="majorHAnsi" w:cstheme="majorBidi"/>
      <w:i/>
      <w:iCs/>
      <w:color w:val="404040" w:themeColor="text1" w:themeTint="BF"/>
      <w:sz w:val="20"/>
      <w:szCs w:val="20"/>
    </w:rPr>
  </w:style>
  <w:style w:type="paragraph" w:customStyle="1" w:styleId="CLIHeading">
    <w:name w:val="CLI Heading"/>
    <w:autoRedefine/>
    <w:uiPriority w:val="99"/>
    <w:rsid w:val="005165F4"/>
    <w:pPr>
      <w:widowControl w:val="0"/>
      <w:autoSpaceDE w:val="0"/>
      <w:autoSpaceDN w:val="0"/>
      <w:adjustRightInd w:val="0"/>
      <w:spacing w:before="240" w:after="240" w:line="240" w:lineRule="auto"/>
      <w:ind w:left="851"/>
    </w:pPr>
    <w:rPr>
      <w:rFonts w:ascii="Tahoma" w:hAnsi="Tahoma" w:cs="Tahoma"/>
      <w:b/>
      <w:bCs/>
      <w:sz w:val="24"/>
      <w:szCs w:val="20"/>
      <w:vertAlign w:val="subscript"/>
    </w:rPr>
  </w:style>
  <w:style w:type="paragraph" w:customStyle="1" w:styleId="ListNote">
    <w:name w:val="List Note"/>
    <w:basedOn w:val="Note"/>
    <w:uiPriority w:val="99"/>
    <w:rsid w:val="005165F4"/>
    <w:pPr>
      <w:widowControl w:val="0"/>
      <w:autoSpaceDE w:val="0"/>
      <w:autoSpaceDN w:val="0"/>
      <w:adjustRightInd w:val="0"/>
      <w:spacing w:after="120" w:line="240" w:lineRule="auto"/>
    </w:pPr>
    <w:rPr>
      <w:rFonts w:ascii="Times New Roman" w:hAnsi="Times New Roman" w:cs="Times New Roman"/>
      <w:color w:val="000000"/>
    </w:rPr>
  </w:style>
  <w:style w:type="paragraph" w:customStyle="1" w:styleId="PrefaceHeading4">
    <w:name w:val="PrefaceHeading 4"/>
    <w:basedOn w:val="PrefaceHeading3"/>
    <w:next w:val="BodyText"/>
    <w:qFormat/>
    <w:rsid w:val="005165F4"/>
    <w:pPr>
      <w:ind w:left="850"/>
    </w:pPr>
    <w:rPr>
      <w:sz w:val="22"/>
    </w:rPr>
  </w:style>
  <w:style w:type="paragraph" w:styleId="BlockText">
    <w:name w:val="Block Text"/>
    <w:basedOn w:val="Normal"/>
    <w:uiPriority w:val="99"/>
    <w:semiHidden/>
    <w:unhideWhenUsed/>
    <w:rsid w:val="005165F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customStyle="1" w:styleId="CodeBlock4">
    <w:name w:val="Code Block 4"/>
    <w:basedOn w:val="CodeBlock3"/>
    <w:autoRedefine/>
    <w:qFormat/>
    <w:rsid w:val="005165F4"/>
    <w:pPr>
      <w:ind w:left="1728"/>
    </w:pPr>
    <w:rPr>
      <w:lang w:eastAsia="he-IL"/>
    </w:rPr>
  </w:style>
  <w:style w:type="paragraph" w:styleId="ListParagraph">
    <w:name w:val="List Paragraph"/>
    <w:basedOn w:val="Normal"/>
    <w:uiPriority w:val="34"/>
    <w:qFormat/>
    <w:rsid w:val="00A63FFA"/>
    <w:pPr>
      <w:spacing w:after="0" w:line="240" w:lineRule="auto"/>
      <w:ind w:left="720"/>
    </w:pPr>
    <w:rPr>
      <w:rFonts w:ascii="Calibri" w:eastAsiaTheme="minorHAnsi" w:hAnsi="Calibri" w:cs="Times New Roman"/>
      <w:szCs w:val="22"/>
    </w:rPr>
  </w:style>
  <w:style w:type="paragraph" w:styleId="NormalWeb">
    <w:name w:val="Normal (Web)"/>
    <w:basedOn w:val="Normal"/>
    <w:uiPriority w:val="99"/>
    <w:semiHidden/>
    <w:unhideWhenUsed/>
    <w:rsid w:val="007C678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413679">
      <w:bodyDiv w:val="1"/>
      <w:marLeft w:val="0"/>
      <w:marRight w:val="0"/>
      <w:marTop w:val="0"/>
      <w:marBottom w:val="0"/>
      <w:divBdr>
        <w:top w:val="none" w:sz="0" w:space="0" w:color="auto"/>
        <w:left w:val="none" w:sz="0" w:space="0" w:color="auto"/>
        <w:bottom w:val="none" w:sz="0" w:space="0" w:color="auto"/>
        <w:right w:val="none" w:sz="0" w:space="0" w:color="auto"/>
      </w:divBdr>
    </w:div>
    <w:div w:id="747308065">
      <w:bodyDiv w:val="1"/>
      <w:marLeft w:val="0"/>
      <w:marRight w:val="0"/>
      <w:marTop w:val="0"/>
      <w:marBottom w:val="0"/>
      <w:divBdr>
        <w:top w:val="none" w:sz="0" w:space="0" w:color="auto"/>
        <w:left w:val="none" w:sz="0" w:space="0" w:color="auto"/>
        <w:bottom w:val="none" w:sz="0" w:space="0" w:color="auto"/>
        <w:right w:val="none" w:sz="0" w:space="0" w:color="auto"/>
      </w:divBdr>
    </w:div>
    <w:div w:id="896433244">
      <w:bodyDiv w:val="1"/>
      <w:marLeft w:val="0"/>
      <w:marRight w:val="0"/>
      <w:marTop w:val="0"/>
      <w:marBottom w:val="0"/>
      <w:divBdr>
        <w:top w:val="none" w:sz="0" w:space="0" w:color="auto"/>
        <w:left w:val="none" w:sz="0" w:space="0" w:color="auto"/>
        <w:bottom w:val="none" w:sz="0" w:space="0" w:color="auto"/>
        <w:right w:val="none" w:sz="0" w:space="0" w:color="auto"/>
      </w:divBdr>
    </w:div>
    <w:div w:id="1178692915">
      <w:bodyDiv w:val="1"/>
      <w:marLeft w:val="0"/>
      <w:marRight w:val="0"/>
      <w:marTop w:val="0"/>
      <w:marBottom w:val="0"/>
      <w:divBdr>
        <w:top w:val="none" w:sz="0" w:space="0" w:color="auto"/>
        <w:left w:val="none" w:sz="0" w:space="0" w:color="auto"/>
        <w:bottom w:val="none" w:sz="0" w:space="0" w:color="auto"/>
        <w:right w:val="none" w:sz="0" w:space="0" w:color="auto"/>
      </w:divBdr>
    </w:div>
    <w:div w:id="1196576634">
      <w:bodyDiv w:val="1"/>
      <w:marLeft w:val="0"/>
      <w:marRight w:val="0"/>
      <w:marTop w:val="0"/>
      <w:marBottom w:val="0"/>
      <w:divBdr>
        <w:top w:val="none" w:sz="0" w:space="0" w:color="auto"/>
        <w:left w:val="none" w:sz="0" w:space="0" w:color="auto"/>
        <w:bottom w:val="none" w:sz="0" w:space="0" w:color="auto"/>
        <w:right w:val="none" w:sz="0" w:space="0" w:color="auto"/>
      </w:divBdr>
    </w:div>
    <w:div w:id="1255700087">
      <w:bodyDiv w:val="1"/>
      <w:marLeft w:val="0"/>
      <w:marRight w:val="0"/>
      <w:marTop w:val="0"/>
      <w:marBottom w:val="0"/>
      <w:divBdr>
        <w:top w:val="none" w:sz="0" w:space="0" w:color="auto"/>
        <w:left w:val="none" w:sz="0" w:space="0" w:color="auto"/>
        <w:bottom w:val="none" w:sz="0" w:space="0" w:color="auto"/>
        <w:right w:val="none" w:sz="0" w:space="0" w:color="auto"/>
      </w:divBdr>
    </w:div>
    <w:div w:id="1737434751">
      <w:bodyDiv w:val="1"/>
      <w:marLeft w:val="0"/>
      <w:marRight w:val="0"/>
      <w:marTop w:val="0"/>
      <w:marBottom w:val="0"/>
      <w:divBdr>
        <w:top w:val="none" w:sz="0" w:space="0" w:color="auto"/>
        <w:left w:val="none" w:sz="0" w:space="0" w:color="auto"/>
        <w:bottom w:val="none" w:sz="0" w:space="0" w:color="auto"/>
        <w:right w:val="none" w:sz="0" w:space="0" w:color="auto"/>
      </w:divBdr>
    </w:div>
    <w:div w:id="1825899625">
      <w:bodyDiv w:val="1"/>
      <w:marLeft w:val="0"/>
      <w:marRight w:val="0"/>
      <w:marTop w:val="0"/>
      <w:marBottom w:val="0"/>
      <w:divBdr>
        <w:top w:val="none" w:sz="0" w:space="0" w:color="auto"/>
        <w:left w:val="none" w:sz="0" w:space="0" w:color="auto"/>
        <w:bottom w:val="none" w:sz="0" w:space="0" w:color="auto"/>
        <w:right w:val="none" w:sz="0" w:space="0" w:color="auto"/>
      </w:divBdr>
    </w:div>
    <w:div w:id="2075229939">
      <w:bodyDiv w:val="1"/>
      <w:marLeft w:val="0"/>
      <w:marRight w:val="0"/>
      <w:marTop w:val="0"/>
      <w:marBottom w:val="0"/>
      <w:divBdr>
        <w:top w:val="none" w:sz="0" w:space="0" w:color="auto"/>
        <w:left w:val="none" w:sz="0" w:space="0" w:color="auto"/>
        <w:bottom w:val="none" w:sz="0" w:space="0" w:color="auto"/>
        <w:right w:val="none" w:sz="0" w:space="0" w:color="auto"/>
      </w:divBdr>
    </w:div>
    <w:div w:id="209454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image" Target="media/image9.emf"/><Relationship Id="rId39"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image" Target="media/image17.png"/><Relationship Id="rId42"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3.xml"/><Relationship Id="rId25" Type="http://schemas.openxmlformats.org/officeDocument/2006/relationships/image" Target="media/image8.emf"/><Relationship Id="rId33" Type="http://schemas.openxmlformats.org/officeDocument/2006/relationships/image" Target="media/image16.png"/><Relationship Id="rId38" Type="http://schemas.microsoft.com/office/2011/relationships/commentsExtended" Target="commentsExtended.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12.emf"/><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5.emf"/><Relationship Id="rId37" Type="http://schemas.openxmlformats.org/officeDocument/2006/relationships/comments" Target="comments.xml"/><Relationship Id="rId40" Type="http://schemas.openxmlformats.org/officeDocument/2006/relationships/header" Target="header5.xml"/><Relationship Id="rId45"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1.emf"/><Relationship Id="rId36" Type="http://schemas.openxmlformats.org/officeDocument/2006/relationships/image" Target="media/image19.emf"/><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oleObject" Target="embeddings/Microsoft_Visio_2003-2010_Drawing111.vsd"/><Relationship Id="rId27" Type="http://schemas.openxmlformats.org/officeDocument/2006/relationships/image" Target="media/image10.emf"/><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footer4.xml.rels><?xml version="1.0" encoding="UTF-8" standalone="yes"?>
<Relationships xmlns="http://schemas.openxmlformats.org/package/2006/relationships"><Relationship Id="rId1" Type="http://schemas.openxmlformats.org/officeDocument/2006/relationships/image" Target="media/image4.emf"/></Relationships>
</file>

<file path=word/_rels/footer5.xml.rels><?xml version="1.0" encoding="UTF-8" standalone="yes"?>
<Relationships xmlns="http://schemas.openxmlformats.org/package/2006/relationships"><Relationship Id="rId1" Type="http://schemas.openxmlformats.org/officeDocument/2006/relationships/image" Target="media/image4.emf"/></Relationships>
</file>

<file path=word/_rels/footer6.xml.rels><?xml version="1.0" encoding="UTF-8" standalone="yes"?>
<Relationships xmlns="http://schemas.openxmlformats.org/package/2006/relationships"><Relationship Id="rId1" Type="http://schemas.openxmlformats.org/officeDocument/2006/relationships/image" Target="media/image21.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1" Type="http://schemas.openxmlformats.org/officeDocument/2006/relationships/image" Target="media/image2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rn\Documents\MellanoxAIT_daniela.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dditional_x0020_Developers xmlns="d687a55e-dc7f-43b8-a2e8-83446342b92b">
      <UserInfo>
        <DisplayName/>
        <AccountId xsi:nil="true"/>
        <AccountType/>
      </UserInfo>
    </Additional_x0020_Developers>
    <ECR_x0020__x0023_ xmlns="d687a55e-dc7f-43b8-a2e8-83446342b92b">NA</ECR_x0020__x0023_>
    <ReleaseDueDate xmlns="612a6740-a2a6-4068-87db-5bcf5920c0f7" xsi:nil="true"/>
    <LinktoSource xmlns="612a6740-a2a6-4068-87db-5bcf5920c0f7" xsi:nil="true"/>
    <ReasonforChange xmlns="8ccf18d0-39fc-43e6-ae4e-e7ed0f44d0e4" xsi:nil="true"/>
    <ReviewTeamContentApprovers xmlns="612a6740-a2a6-4068-87db-5bcf5920c0f7">
      <UserInfo>
        <DisplayName/>
        <AccountId xsi:nil="true"/>
        <AccountType/>
      </UserInfo>
    </ReviewTeamContentApprovers>
    <URLWhereReleased xmlns="612a6740-a2a6-4068-87db-5bcf5920c0f7">
      <Url xsi:nil="true"/>
      <Description xsi:nil="true"/>
    </URLWhereReleased>
    <AdditionalApprover xmlns="612a6740-a2a6-4068-87db-5bcf5920c0f7">
      <UserInfo>
        <DisplayName/>
        <AccountId xsi:nil="true"/>
        <AccountType/>
      </UserInfo>
    </AdditionalApprover>
    <Generic_x0020_PCN_x0020__x002d__x0020_Approval_x0020_Required_x003f_ xmlns="d687a55e-dc7f-43b8-a2e8-83446342b92b">No</Generic_x0020_PCN_x0020__x002d__x0020_Approval_x0020_Required_x003f_>
    <g22fc5503906464280362aa2054ec788 xmlns="612a6740-a2a6-4068-87db-5bcf5920c0f7">
      <Terms xmlns="http://schemas.microsoft.com/office/infopath/2007/PartnerControls"/>
    </g22fc5503906464280362aa2054ec788>
    <Developer xmlns="612a6740-a2a6-4068-87db-5bcf5920c0f7">
      <UserInfo>
        <DisplayName/>
        <AccountId xsi:nil="true"/>
        <AccountType/>
      </UserInfo>
    </Developer>
    <e5a8742d83664fa7aae726a5aab874a5 xmlns="612a6740-a2a6-4068-87db-5bcf5920c0f7">
      <Terms xmlns="http://schemas.microsoft.com/office/infopath/2007/PartnerControls"/>
    </e5a8742d83664fa7aae726a5aab874a5>
    <OEM_x0020_PCN_x0020__x002d__x0020_Approval_x0020_Required_x003f_ xmlns="d687a55e-dc7f-43b8-a2e8-83446342b92b">No</OEM_x0020_PCN_x0020__x002d__x0020_Approval_x0020_Required_x003f_>
    <statustype xmlns="d687a55e-dc7f-43b8-a2e8-83446342b92b">0</statustype>
    <PublishingDestination xmlns="612a6740-a2a6-4068-87db-5bcf5920c0f7" xsi:nil="true"/>
    <DocumentType xmlns="612a6740-a2a6-4068-87db-5bcf5920c0f7" xsi:nil="true"/>
    <ApproverProjectManager xmlns="612a6740-a2a6-4068-87db-5bcf5920c0f7">
      <UserInfo>
        <DisplayName/>
        <AccountId xsi:nil="true"/>
        <AccountType/>
      </UserInfo>
    </ApproverProjectManager>
    <la441a34e8fd48408211804fa8cd5217 xmlns="d687a55e-dc7f-43b8-a2e8-83446342b92b">
      <Terms xmlns="http://schemas.microsoft.com/office/infopath/2007/PartnerControls"/>
    </la441a34e8fd48408211804fa8cd5217>
    <Target_x0020_Audience xmlns="8ccf18d0-39fc-43e6-ae4e-e7ed0f44d0e4" xsi:nil="true"/>
    <ProductName xmlns="612a6740-a2a6-4068-87db-5bcf5920c0f7" xsi:nil="true"/>
    <LegacyDocumentNumber xmlns="8ccf18d0-39fc-43e6-ae4e-e7ed0f44d0e4" xsi:nil="true"/>
    <Release_x0020_Notification_x0020_Cc_x0020_List xmlns="d687a55e-dc7f-43b8-a2e8-83446342b92b">
      <UserInfo>
        <DisplayName/>
        <AccountId xsi:nil="true"/>
        <AccountType/>
      </UserInfo>
    </Release_x0020_Notification_x0020_Cc_x0020_List>
    <other xmlns="612a6740-a2a6-4068-87db-5bcf5920c0f7" xsi:nil="true"/>
    <DocStatus xmlns="612a6740-a2a6-4068-87db-5bcf5920c0f7">Development</DocStatus>
    <Advance_x0020_Notice xmlns="d687a55e-dc7f-43b8-a2e8-83446342b92b">No</Advance_x0020_Notice>
    <Publishing_x0020_Comments xmlns="612a6740-a2a6-4068-87db-5bcf5920c0f7" xsi:nil="true"/>
    <ApproverProductMarketingManager xmlns="612a6740-a2a6-4068-87db-5bcf5920c0f7">
      <UserInfo>
        <DisplayName/>
        <AccountId xsi:nil="true"/>
        <AccountType/>
      </UserInfo>
    </ApproverProductMarketingManager>
    <RevisionNumber xmlns="612a6740-a2a6-4068-87db-5bcf5920c0f7" xsi:nil="true"/>
    <TechnicalWriter xmlns="612a6740-a2a6-4068-87db-5bcf5920c0f7">
      <UserInfo>
        <DisplayName/>
        <AccountId xsi:nil="true"/>
        <AccountType/>
      </UserInfo>
    </TechnicalWriter>
    <TaxCatchAll xmlns="f6932a1d-93ab-44e9-9070-3c8e591f0422"/>
    <oaee2579cb7d44a48b101e9f1d21c5ae xmlns="612a6740-a2a6-4068-87db-5bcf5920c0f7">
      <Terms xmlns="http://schemas.microsoft.com/office/infopath/2007/PartnerControls"/>
    </oaee2579cb7d44a48b101e9f1d21c5ae>
    <_dlc_DocId xmlns="9247acc1-5081-4645-8180-c9fce53a58c8">MLNX-15-5468</_dlc_DocId>
    <_dlc_DocIdUrl xmlns="9247acc1-5081-4645-8180-c9fce53a58c8">
      <Url>https://portalx.mellanox.com/sites/Marketing/TechPublication/_layouts/15/DocIdRedir.aspx?ID=MLNX-15-5468</Url>
      <Description>MLNX-15-5468</Description>
    </_dlc_DocIdUrl>
    <PCN_x0020_Classification xmlns="d687a55e-dc7f-43b8-a2e8-83446342b92b" xsi:nil="true"/>
    <Approver_x0020__x002d__x0020_T2P_x0020_Manager xmlns="d687a55e-dc7f-43b8-a2e8-83446342b92b">
      <UserInfo>
        <DisplayName/>
        <AccountId xsi:nil="true"/>
        <AccountType/>
      </UserInfo>
    </Approver_x0020__x002d__x0020_T2P_x0020_Manag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EXTERNAL DOCUMENTS Word" ma:contentTypeID="0x010100B0905C6E7D4357499C5849C71C6BFFD00200CD0F56069E4BDD4D98287B97D720957D" ma:contentTypeVersion="105" ma:contentTypeDescription="EXTERNAL DOCUMENTS Word" ma:contentTypeScope="" ma:versionID="1ea03d4724229038a31edf650e83e81f">
  <xsd:schema xmlns:xsd="http://www.w3.org/2001/XMLSchema" xmlns:xs="http://www.w3.org/2001/XMLSchema" xmlns:p="http://schemas.microsoft.com/office/2006/metadata/properties" xmlns:ns2="612a6740-a2a6-4068-87db-5bcf5920c0f7" xmlns:ns3="d687a55e-dc7f-43b8-a2e8-83446342b92b" xmlns:ns4="8ccf18d0-39fc-43e6-ae4e-e7ed0f44d0e4" xmlns:ns5="f6932a1d-93ab-44e9-9070-3c8e591f0422" xmlns:ns6="9247acc1-5081-4645-8180-c9fce53a58c8" targetNamespace="http://schemas.microsoft.com/office/2006/metadata/properties" ma:root="true" ma:fieldsID="052c46e1debfeed43b7f776c4e44a908" ns2:_="" ns3:_="" ns4:_="" ns5:_="" ns6:_="">
    <xsd:import namespace="612a6740-a2a6-4068-87db-5bcf5920c0f7"/>
    <xsd:import namespace="d687a55e-dc7f-43b8-a2e8-83446342b92b"/>
    <xsd:import namespace="8ccf18d0-39fc-43e6-ae4e-e7ed0f44d0e4"/>
    <xsd:import namespace="f6932a1d-93ab-44e9-9070-3c8e591f0422"/>
    <xsd:import namespace="9247acc1-5081-4645-8180-c9fce53a58c8"/>
    <xsd:element name="properties">
      <xsd:complexType>
        <xsd:sequence>
          <xsd:element name="documentManagement">
            <xsd:complexType>
              <xsd:all>
                <xsd:element ref="ns2:DocumentType" minOccurs="0"/>
                <xsd:element ref="ns2:RevisionNumber" minOccurs="0"/>
                <xsd:element ref="ns2:Developer" minOccurs="0"/>
                <xsd:element ref="ns3:Additional_x0020_Developers" minOccurs="0"/>
                <xsd:element ref="ns2:DocStatus" minOccurs="0"/>
                <xsd:element ref="ns2:TechnicalWriter" minOccurs="0"/>
                <xsd:element ref="ns2:ApproverProductMarketingManager" minOccurs="0"/>
                <xsd:element ref="ns2:ApproverProjectManager" minOccurs="0"/>
                <xsd:element ref="ns3:Approver_x0020__x002d__x0020_T2P_x0020_Manager" minOccurs="0"/>
                <xsd:element ref="ns2:AdditionalApprover" minOccurs="0"/>
                <xsd:element ref="ns2:ReviewTeamContentApprovers" minOccurs="0"/>
                <xsd:element ref="ns3:Release_x0020_Notification_x0020_Cc_x0020_List" minOccurs="0"/>
                <xsd:element ref="ns2:ReleaseDueDate" minOccurs="0"/>
                <xsd:element ref="ns2:other" minOccurs="0"/>
                <xsd:element ref="ns4:Target_x0020_Audience" minOccurs="0"/>
                <xsd:element ref="ns3:ECR_x0020__x0023_" minOccurs="0"/>
                <xsd:element ref="ns3:Advance_x0020_Notice" minOccurs="0"/>
                <xsd:element ref="ns3:Generic_x0020_PCN_x0020__x002d__x0020_Approval_x0020_Required_x003f_" minOccurs="0"/>
                <xsd:element ref="ns3:OEM_x0020_PCN_x0020__x002d__x0020_Approval_x0020_Required_x003f_" minOccurs="0"/>
                <xsd:element ref="ns3:PCN_x0020_Classification" minOccurs="0"/>
                <xsd:element ref="ns5:TaxCatchAll" minOccurs="0"/>
                <xsd:element ref="ns3:statustype" minOccurs="0"/>
                <xsd:element ref="ns2:Publishing_x0020_Comments" minOccurs="0"/>
                <xsd:element ref="ns6:_dlc_DocId" minOccurs="0"/>
                <xsd:element ref="ns2:e5a8742d83664fa7aae726a5aab874a5" minOccurs="0"/>
                <xsd:element ref="ns2:g22fc5503906464280362aa2054ec788" minOccurs="0"/>
                <xsd:element ref="ns6:_dlc_DocIdUrl" minOccurs="0"/>
                <xsd:element ref="ns2:URLWhereReleased" minOccurs="0"/>
                <xsd:element ref="ns6:_dlc_DocIdPersistId" minOccurs="0"/>
                <xsd:element ref="ns3:la441a34e8fd48408211804fa8cd5217" minOccurs="0"/>
                <xsd:element ref="ns2:oaee2579cb7d44a48b101e9f1d21c5ae" minOccurs="0"/>
                <xsd:element ref="ns2:PublishingDestination" minOccurs="0"/>
                <xsd:element ref="ns4:LegacyDocumentNumber" minOccurs="0"/>
                <xsd:element ref="ns2:LinktoSource" minOccurs="0"/>
                <xsd:element ref="ns4:ReasonforChange" minOccurs="0"/>
                <xsd:element ref="ns5:TaxCatchAllLabel" minOccurs="0"/>
                <xsd:element ref="ns2:Product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2a6740-a2a6-4068-87db-5bcf5920c0f7" elementFormDefault="qualified">
    <xsd:import namespace="http://schemas.microsoft.com/office/2006/documentManagement/types"/>
    <xsd:import namespace="http://schemas.microsoft.com/office/infopath/2007/PartnerControls"/>
    <xsd:element name="DocumentType" ma:index="2" nillable="true" ma:displayName="DocumentType" ma:list="{5cb27cdd-521a-42da-b29c-6c642468016b}" ma:internalName="DocumentType0" ma:readOnly="false" ma:showField="Title" ma:web="612a6740-a2a6-4068-87db-5bcf5920c0f7">
      <xsd:simpleType>
        <xsd:restriction base="dms:Lookup"/>
      </xsd:simpleType>
    </xsd:element>
    <xsd:element name="RevisionNumber" ma:index="3" nillable="true" ma:displayName="Revision Number" ma:description="(It is the Release Number)" ma:internalName="RevisionNumber" ma:readOnly="false">
      <xsd:simpleType>
        <xsd:restriction base="dms:Text">
          <xsd:maxLength value="255"/>
        </xsd:restriction>
      </xsd:simpleType>
    </xsd:element>
    <xsd:element name="Developer" ma:index="7" nillable="true" ma:displayName="Developer" ma:description="" ma:indexed="true" ma:list="UserInfo" ma:SharePointGroup="0" ma:internalName="Develop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Status" ma:index="9" nillable="true" ma:displayName="DocStatus" ma:default="Development" ma:description="" ma:format="Dropdown" ma:indexed="true" ma:internalName="DocStatus">
      <xsd:simpleType>
        <xsd:restriction base="dms:Choice">
          <xsd:enumeration value="Development"/>
          <xsd:enumeration value="Co-authoring"/>
          <xsd:enumeration value="Editor Review"/>
          <xsd:enumeration value="Canceled"/>
        </xsd:restriction>
      </xsd:simpleType>
    </xsd:element>
    <xsd:element name="TechnicalWriter" ma:index="10" nillable="true" ma:displayName="Technical Writer" ma:description="" ma:list="UserInfo" ma:SharePointGroup="0" ma:internalName="TechnicalWrit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ProductMarketingManager" ma:index="11" nillable="true" ma:displayName="Approver - Product Marketing Manager" ma:description="" ma:list="UserInfo" ma:SharePointGroup="0" ma:internalName="Approver_x002d_Product_x0020_Marketing_x0020_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ProjectManager" ma:index="12" nillable="true" ma:displayName="Approver - R&amp;D Project Manager" ma:description="" ma:list="UserInfo" ma:SharePointGroup="0" ma:internalName="Approver_x002d_Project_x0020_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pprover" ma:index="14" nillable="true" ma:displayName="AdditionalApprover" ma:list="UserInfo" ma:SharePointGroup="0" ma:internalName="Additional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TeamContentApprovers" ma:index="15" nillable="true" ma:displayName="Review Team" ma:description="" ma:list="UserInfo" ma:SearchPeopleOnly="false" ma:SharePointGroup="0" ma:internalName="Review_x0020_Team_x002d_ContentApprov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leaseDueDate" ma:index="17" nillable="true" ma:displayName="Release Due Date" ma:description="" ma:format="DateOnly" ma:internalName="ReleaseDueDate" ma:readOnly="false">
      <xsd:simpleType>
        <xsd:restriction base="dms:DateTime"/>
      </xsd:simpleType>
    </xsd:element>
    <xsd:element name="other" ma:index="19" nillable="true" ma:displayName="other customer" ma:description="If other customer was chosen please specify" ma:internalName="other">
      <xsd:simpleType>
        <xsd:restriction base="dms:Text">
          <xsd:maxLength value="255"/>
        </xsd:restriction>
      </xsd:simpleType>
    </xsd:element>
    <xsd:element name="Publishing_x0020_Comments" ma:index="31" nillable="true" ma:displayName="Publishing Comments" ma:description="" ma:hidden="true" ma:internalName="Publishing_x0020_Comments" ma:readOnly="false">
      <xsd:simpleType>
        <xsd:restriction base="dms:Unknown"/>
      </xsd:simpleType>
    </xsd:element>
    <xsd:element name="e5a8742d83664fa7aae726a5aab874a5" ma:index="36" nillable="true" ma:taxonomy="true" ma:internalName="e5a8742d83664fa7aae726a5aab874a5" ma:taxonomyFieldName="ProductCategory0" ma:displayName="Product Family" ma:indexed="true" ma:readOnly="false" ma:default="" ma:fieldId="{e5a8742d-8366-4fa7-aae7-26a5aab874a5}" ma:sspId="5ef4f091-9e57-4986-983b-3928e86d97f4" ma:termSetId="4b1b6eca-e3d7-46ec-bf74-c0a5cb147a02" ma:anchorId="00000000-0000-0000-0000-000000000000" ma:open="false" ma:isKeyword="false">
      <xsd:complexType>
        <xsd:sequence>
          <xsd:element ref="pc:Terms" minOccurs="0" maxOccurs="1"/>
        </xsd:sequence>
      </xsd:complexType>
    </xsd:element>
    <xsd:element name="g22fc5503906464280362aa2054ec788" ma:index="37" nillable="true" ma:taxonomy="true" ma:internalName="g22fc5503906464280362aa2054ec788" ma:taxonomyFieldName="Product_x0020_Name" ma:displayName="Product Name" ma:readOnly="false" ma:default="" ma:fieldId="{022fc550-3906-4642-8036-2aa2054ec788}" ma:taxonomyMulti="true" ma:sspId="5ef4f091-9e57-4986-983b-3928e86d97f4" ma:termSetId="52a49db8-585e-4413-8441-8a16e79eed79" ma:anchorId="00000000-0000-0000-0000-000000000000" ma:open="false" ma:isKeyword="false">
      <xsd:complexType>
        <xsd:sequence>
          <xsd:element ref="pc:Terms" minOccurs="0" maxOccurs="1"/>
        </xsd:sequence>
      </xsd:complexType>
    </xsd:element>
    <xsd:element name="URLWhereReleased" ma:index="39" nillable="true" ma:displayName="URLWhereReleased" ma:format="Hyperlink" ma:hidden="true" ma:internalName="URLWhereReleased"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oaee2579cb7d44a48b101e9f1d21c5ae" ma:index="42" nillable="true" ma:taxonomy="true" ma:internalName="oaee2579cb7d44a48b101e9f1d21c5ae" ma:taxonomyFieldName="Customers0" ma:displayName="Customers" ma:default="" ma:fieldId="{8aee2579-cb7d-44a4-8b10-1e9f1d21c5ae}" ma:sspId="5ef4f091-9e57-4986-983b-3928e86d97f4" ma:termSetId="a712fe9a-3943-4787-9ba6-80be2cda458d" ma:anchorId="00000000-0000-0000-0000-000000000000" ma:open="false" ma:isKeyword="false">
      <xsd:complexType>
        <xsd:sequence>
          <xsd:element ref="pc:Terms" minOccurs="0" maxOccurs="1"/>
        </xsd:sequence>
      </xsd:complexType>
    </xsd:element>
    <xsd:element name="PublishingDestination" ma:index="43" nillable="true" ma:displayName="PublishingDestination" ma:hidden="true" ma:list="{7c7d3e88-c2ea-432c-9df3-31c080a5897c}" ma:internalName="PublishingDestination" ma:readOnly="false" ma:showField="Title" ma:web="612a6740-a2a6-4068-87db-5bcf5920c0f7">
      <xsd:simpleType>
        <xsd:restriction base="dms:Lookup"/>
      </xsd:simpleType>
    </xsd:element>
    <xsd:element name="LinktoSource" ma:index="45" nillable="true" ma:displayName="LinktoSource" ma:hidden="true" ma:internalName="LinktoSource" ma:readOnly="false">
      <xsd:simpleType>
        <xsd:restriction base="dms:Unknown"/>
      </xsd:simpleType>
    </xsd:element>
    <xsd:element name="ProductName" ma:index="48" nillable="true" ma:displayName="ProductName_old" ma:hidden="true" ma:internalName="ProductNam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87a55e-dc7f-43b8-a2e8-83446342b92b" elementFormDefault="qualified">
    <xsd:import namespace="http://schemas.microsoft.com/office/2006/documentManagement/types"/>
    <xsd:import namespace="http://schemas.microsoft.com/office/infopath/2007/PartnerControls"/>
    <xsd:element name="Additional_x0020_Developers" ma:index="8" nillable="true" ma:displayName="Additional Developers" ma:description="List of additional co-developers" ma:list="UserInfo" ma:SharePointGroup="0" ma:internalName="Additional_x0020_Develop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_x0020__x002d__x0020_T2P_x0020_Manager" ma:index="13" nillable="true" ma:displayName="Approver - T2P Manager" ma:list="UserInfo" ma:SharePointGroup="0" ma:internalName="Approver_x0020__x002d__x0020_T2P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lease_x0020_Notification_x0020_Cc_x0020_List" ma:index="16" nillable="true" ma:displayName="Release Notification Cc List" ma:description="List of additional people that need to be notified upon document release (do not need to review)." ma:list="UserInfo" ma:SearchPeopleOnly="false" ma:SharePointGroup="0" ma:internalName="Release_x0020_Notification_x0020_Cc_x0020_Lis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R_x0020__x0023_" ma:index="21" nillable="true" ma:displayName="ECR#" ma:default="NA" ma:description="Relevant for PCNs (format: ECR-XXXXXX) - Keep NA for other documents" ma:internalName="ECR_x0020__x0023_" ma:readOnly="false">
      <xsd:simpleType>
        <xsd:restriction base="dms:Text">
          <xsd:maxLength value="255"/>
        </xsd:restriction>
      </xsd:simpleType>
    </xsd:element>
    <xsd:element name="Advance_x0020_Notice" ma:index="22" nillable="true" ma:displayName="Advance Notice PCN" ma:default="No" ma:description="Will be sent to customers, but will be subject to change" ma:format="RadioButtons" ma:internalName="Advance_x0020_Notice" ma:readOnly="false">
      <xsd:simpleType>
        <xsd:restriction base="dms:Choice">
          <xsd:enumeration value="Yes"/>
          <xsd:enumeration value="No"/>
        </xsd:restriction>
      </xsd:simpleType>
    </xsd:element>
    <xsd:element name="Generic_x0020_PCN_x0020__x002d__x0020_Approval_x0020_Required_x003f_" ma:index="23" nillable="true" ma:displayName="Generic PCN - Customer Approval Required?" ma:default="No" ma:description="Choose No if not applicable" ma:format="RadioButtons" ma:indexed="true" ma:internalName="Generic_x0020_PCN_x0020__x002d__x0020_Approval_x0020_Required_x003f_" ma:readOnly="false">
      <xsd:simpleType>
        <xsd:restriction base="dms:Choice">
          <xsd:enumeration value="Yes"/>
          <xsd:enumeration value="No"/>
        </xsd:restriction>
      </xsd:simpleType>
    </xsd:element>
    <xsd:element name="OEM_x0020_PCN_x0020__x002d__x0020_Approval_x0020_Required_x003f_" ma:index="24" nillable="true" ma:displayName="OEM PCN - Customer Approval Required?" ma:default="No" ma:description="Choose No if not applicable" ma:format="RadioButtons" ma:indexed="true" ma:internalName="OEM_x0020_PCN_x0020__x002d__x0020_Approval_x0020_Required_x003f_" ma:readOnly="false">
      <xsd:simpleType>
        <xsd:restriction base="dms:Choice">
          <xsd:enumeration value="Yes"/>
          <xsd:enumeration value="No"/>
        </xsd:restriction>
      </xsd:simpleType>
    </xsd:element>
    <xsd:element name="PCN_x0020_Classification" ma:index="25" nillable="true" ma:displayName="PCN/EOL Classification" ma:default="N/A" ma:description="Choose N/A if document is neither a PCN nor an EOL" ma:format="Dropdown" ma:internalName="PCN_x0020_Classification" ma:readOnly="false">
      <xsd:simpleType>
        <xsd:restriction base="dms:Choice">
          <xsd:enumeration value="Assembly Site"/>
          <xsd:enumeration value="EOL"/>
          <xsd:enumeration value="Software / Firmware"/>
          <xsd:enumeration value="Hardware"/>
          <xsd:enumeration value="Package / Label / Document"/>
          <xsd:enumeration value="Second Source"/>
          <xsd:enumeration value="Other"/>
          <xsd:enumeration value="N/A"/>
        </xsd:restriction>
      </xsd:simpleType>
    </xsd:element>
    <xsd:element name="statustype" ma:index="30" nillable="true" ma:displayName="statustype" ma:default="0" ma:hidden="true" ma:internalName="statustype" ma:readOnly="false">
      <xsd:simpleType>
        <xsd:restriction base="dms:Text">
          <xsd:maxLength value="255"/>
        </xsd:restriction>
      </xsd:simpleType>
    </xsd:element>
    <xsd:element name="la441a34e8fd48408211804fa8cd5217" ma:index="41" nillable="true" ma:taxonomy="true" ma:internalName="la441a34e8fd48408211804fa8cd5217" ma:taxonomyFieldName="Product_x0020_Category" ma:displayName="Product Category" ma:default="" ma:fieldId="{5a441a34-e8fd-4840-8211-804fa8cd5217}" ma:sspId="5ef4f091-9e57-4986-983b-3928e86d97f4" ma:termSetId="cefd85cc-b9a7-4f13-a4ee-5fbe47c5771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ccf18d0-39fc-43e6-ae4e-e7ed0f44d0e4" elementFormDefault="qualified">
    <xsd:import namespace="http://schemas.microsoft.com/office/2006/documentManagement/types"/>
    <xsd:import namespace="http://schemas.microsoft.com/office/infopath/2007/PartnerControls"/>
    <xsd:element name="Target_x0020_Audience" ma:index="20" nillable="true" ma:displayName="Target Audience" ma:format="Dropdown" ma:internalName="Target_x0020_Audience">
      <xsd:simpleType>
        <xsd:restriction base="dms:Choice">
          <xsd:enumeration value="Mellanox Internal"/>
          <xsd:enumeration value="Design NDA"/>
          <xsd:enumeration value="EZchip_NDA"/>
          <xsd:enumeration value="System NDA"/>
          <xsd:enumeration value="FAE"/>
          <xsd:enumeration value="EZchip_FAE"/>
          <xsd:enumeration value="Specific customers (Specify)"/>
          <xsd:enumeration value="Mellanox.com"/>
          <xsd:enumeration value="IPT NDA"/>
          <xsd:enumeration value="IPT_28G NDA"/>
        </xsd:restriction>
      </xsd:simpleType>
    </xsd:element>
    <xsd:element name="LegacyDocumentNumber" ma:index="44" nillable="true" ma:displayName="Legacy Document Number" ma:hidden="true" ma:internalName="LegacyDocumentNumber" ma:readOnly="false">
      <xsd:simpleType>
        <xsd:restriction base="dms:Text">
          <xsd:maxLength value="255"/>
        </xsd:restriction>
      </xsd:simpleType>
    </xsd:element>
    <xsd:element name="ReasonforChange" ma:index="46" nillable="true" ma:displayName="Reason for Change" ma:hidden="true" ma:internalName="ReasonforChange"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932a1d-93ab-44e9-9070-3c8e591f0422" elementFormDefault="qualified">
    <xsd:import namespace="http://schemas.microsoft.com/office/2006/documentManagement/types"/>
    <xsd:import namespace="http://schemas.microsoft.com/office/infopath/2007/PartnerControls"/>
    <xsd:element name="TaxCatchAll" ma:index="29" nillable="true" ma:displayName="Taxonomy Catch All Column" ma:hidden="true" ma:list="{81439854-cf4e-44b3-a5a3-7b53bba127ff}" ma:internalName="TaxCatchAll" ma:showField="CatchAllData" ma:web="9247acc1-5081-4645-8180-c9fce53a58c8">
      <xsd:complexType>
        <xsd:complexContent>
          <xsd:extension base="dms:MultiChoiceLookup">
            <xsd:sequence>
              <xsd:element name="Value" type="dms:Lookup" maxOccurs="unbounded" minOccurs="0" nillable="true"/>
            </xsd:sequence>
          </xsd:extension>
        </xsd:complexContent>
      </xsd:complexType>
    </xsd:element>
    <xsd:element name="TaxCatchAllLabel" ma:index="47" nillable="true" ma:displayName="Taxonomy Catch All Column1" ma:hidden="true" ma:list="{81439854-cf4e-44b3-a5a3-7b53bba127ff}" ma:internalName="TaxCatchAllLabel" ma:readOnly="true" ma:showField="CatchAllDataLabel" ma:web="9247acc1-5081-4645-8180-c9fce53a58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47acc1-5081-4645-8180-c9fce53a58c8" elementFormDefault="qualified">
    <xsd:import namespace="http://schemas.microsoft.com/office/2006/documentManagement/types"/>
    <xsd:import namespace="http://schemas.microsoft.com/office/infopath/2007/PartnerControls"/>
    <xsd:element name="_dlc_DocId" ma:index="34" nillable="true" ma:displayName="Document ID Value" ma:description="The value of the document ID assigned to this item." ma:internalName="_dlc_DocId" ma:readOnly="true">
      <xsd:simpleType>
        <xsd:restriction base="dms:Text"/>
      </xsd:simpleType>
    </xsd:element>
    <xsd:element name="_dlc_DocIdUrl" ma:index="3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B3D5C-CC85-4E13-A0C6-A3EB61C5D4D1}">
  <ds:schemaRefs>
    <ds:schemaRef ds:uri="http://schemas.microsoft.com/office/2006/metadata/properties"/>
    <ds:schemaRef ds:uri="http://schemas.microsoft.com/office/infopath/2007/PartnerControls"/>
    <ds:schemaRef ds:uri="d687a55e-dc7f-43b8-a2e8-83446342b92b"/>
    <ds:schemaRef ds:uri="612a6740-a2a6-4068-87db-5bcf5920c0f7"/>
    <ds:schemaRef ds:uri="8ccf18d0-39fc-43e6-ae4e-e7ed0f44d0e4"/>
    <ds:schemaRef ds:uri="f6932a1d-93ab-44e9-9070-3c8e591f0422"/>
    <ds:schemaRef ds:uri="9247acc1-5081-4645-8180-c9fce53a58c8"/>
  </ds:schemaRefs>
</ds:datastoreItem>
</file>

<file path=customXml/itemProps2.xml><?xml version="1.0" encoding="utf-8"?>
<ds:datastoreItem xmlns:ds="http://schemas.openxmlformats.org/officeDocument/2006/customXml" ds:itemID="{40B0F95D-043D-44CF-AA04-30C42B2CB677}">
  <ds:schemaRefs>
    <ds:schemaRef ds:uri="http://schemas.microsoft.com/sharepoint/v3/contenttype/forms"/>
  </ds:schemaRefs>
</ds:datastoreItem>
</file>

<file path=customXml/itemProps3.xml><?xml version="1.0" encoding="utf-8"?>
<ds:datastoreItem xmlns:ds="http://schemas.openxmlformats.org/officeDocument/2006/customXml" ds:itemID="{F62E0C33-7B68-4A01-A7FC-5CC8902C04E3}">
  <ds:schemaRefs>
    <ds:schemaRef ds:uri="http://schemas.microsoft.com/sharepoint/events"/>
  </ds:schemaRefs>
</ds:datastoreItem>
</file>

<file path=customXml/itemProps4.xml><?xml version="1.0" encoding="utf-8"?>
<ds:datastoreItem xmlns:ds="http://schemas.openxmlformats.org/officeDocument/2006/customXml" ds:itemID="{F039DBE0-4ED9-418A-A81A-5DCEA3A84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2a6740-a2a6-4068-87db-5bcf5920c0f7"/>
    <ds:schemaRef ds:uri="d687a55e-dc7f-43b8-a2e8-83446342b92b"/>
    <ds:schemaRef ds:uri="8ccf18d0-39fc-43e6-ae4e-e7ed0f44d0e4"/>
    <ds:schemaRef ds:uri="f6932a1d-93ab-44e9-9070-3c8e591f0422"/>
    <ds:schemaRef ds:uri="9247acc1-5081-4645-8180-c9fce53a58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726BDC-1F5D-47CB-BE46-C94AB28FA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MellanoxAIT_daniela.dotm</Template>
  <TotalTime>75</TotalTime>
  <Pages>19</Pages>
  <Words>3807</Words>
  <Characters>21701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Chassis Management for Mellanox Switch Systems with Sysfs</vt:lpstr>
    </vt:vector>
  </TitlesOfParts>
  <Company>Microsoft</Company>
  <LinksUpToDate>false</LinksUpToDate>
  <CharactersWithSpaces>25458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Chassis Management for Mellanox Switch Systems with Sysfs</dc:title>
  <dc:subject>Mellanox Hosts  BridgeX Gateways Ethernet over InfiniBand</dc:subject>
  <dc:creator>Amir Naddaf</dc:creator>
  <cp:keywords>Rev. 1.0</cp:keywords>
  <cp:lastModifiedBy>Vadim Pasternak</cp:lastModifiedBy>
  <cp:revision>7</cp:revision>
  <cp:lastPrinted>2012-09-27T13:46:00Z</cp:lastPrinted>
  <dcterms:created xsi:type="dcterms:W3CDTF">2018-12-05T22:34:00Z</dcterms:created>
  <dcterms:modified xsi:type="dcterms:W3CDTF">2018-12-06T00:03:00Z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0x010100B0905C6E7D4357499C5849C71C6BFFD00200CD0F56069E4BDD4D98287B97D720957D</vt:lpwstr>
  </property>
  <property fmtid="{D5CDD505-2E9C-101B-9397-08002B2CF9AE}" pid="3" name="ProductCategory0">
    <vt:lpwstr/>
  </property>
  <property fmtid="{D5CDD505-2E9C-101B-9397-08002B2CF9AE}" pid="4" name="Product_x0020_Category">
    <vt:lpwstr/>
  </property>
  <property fmtid="{D5CDD505-2E9C-101B-9397-08002B2CF9AE}" pid="5" name="Product_x0020_Name">
    <vt:lpwstr/>
  </property>
  <property fmtid="{D5CDD505-2E9C-101B-9397-08002B2CF9AE}" pid="6" name="Customers0">
    <vt:lpwstr/>
  </property>
  <property fmtid="{D5CDD505-2E9C-101B-9397-08002B2CF9AE}" pid="7" name="Product Name">
    <vt:lpwstr/>
  </property>
  <property fmtid="{D5CDD505-2E9C-101B-9397-08002B2CF9AE}" pid="8" name="_dlc_DocIdItemGuid">
    <vt:lpwstr>c22f2ea9-2af4-4e84-9fee-fa81431b1a6e</vt:lpwstr>
  </property>
  <property fmtid="{D5CDD505-2E9C-101B-9397-08002B2CF9AE}" pid="9" name="WorkflowChangePath">
    <vt:lpwstr>56d5a28e-39d8-4cee-b279-ec47f0e0720d,5;56d5a28e-39d8-4cee-b279-ec47f0e0720d,7;56d5a28e-39d8-4cee-b279-ec47f0e0720d,9;56d5a28e-39d8-4cee-b279-ec47f0e0720d,15;</vt:lpwstr>
  </property>
  <property fmtid="{D5CDD505-2E9C-101B-9397-08002B2CF9AE}" pid="10" name="Product Category">
    <vt:lpwstr/>
  </property>
</Properties>
</file>